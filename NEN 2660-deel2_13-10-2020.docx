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0" w:type="auto"/>
        <w:tblBorders>
          <w:top w:val="nil"/>
          <w:left w:val="nil"/>
          <w:bottom w:val="nil"/>
          <w:right w:val="nil"/>
          <w:insideH w:val="nil"/>
          <w:insideV w:val="nil"/>
        </w:tblBorders>
        <w:tblLook w:val="0080" w:firstRow="0" w:lastRow="0" w:firstColumn="1" w:lastColumn="0" w:noHBand="0" w:noVBand="0"/>
      </w:tblPr>
      <w:tblGrid>
        <w:gridCol w:w="1757"/>
        <w:gridCol w:w="6236"/>
      </w:tblGrid>
      <w:tr w:rsidR="0013274A" w:rsidRPr="00707E5F" w14:paraId="2D3DFF94" w14:textId="77777777" w:rsidTr="00CB1B37">
        <w:trPr>
          <w:trHeight w:val="4921"/>
        </w:trPr>
        <w:tc>
          <w:tcPr>
            <w:tcW w:w="1757" w:type="dxa"/>
            <w:shd w:val="clear" w:color="auto" w:fill="auto"/>
          </w:tcPr>
          <w:p w14:paraId="2D3DFF92" w14:textId="77777777" w:rsidR="0013274A" w:rsidRPr="00707E5F" w:rsidRDefault="0013274A" w:rsidP="00CB1B37">
            <w:pPr>
              <w:widowControl w:val="0"/>
              <w:overflowPunct/>
              <w:autoSpaceDE/>
              <w:autoSpaceDN/>
              <w:adjustRightInd/>
              <w:spacing w:after="0" w:line="240" w:lineRule="auto"/>
              <w:textAlignment w:val="auto"/>
              <w:rPr>
                <w:rFonts w:ascii="Cambria" w:hAnsi="Cambria"/>
                <w:lang w:val="en-US" w:eastAsia="en-US"/>
              </w:rPr>
            </w:pPr>
            <w:bookmarkStart w:id="0" w:name="_Hlk52294019"/>
            <w:bookmarkEnd w:id="0"/>
          </w:p>
        </w:tc>
        <w:tc>
          <w:tcPr>
            <w:tcW w:w="6236" w:type="dxa"/>
            <w:shd w:val="clear" w:color="auto" w:fill="auto"/>
          </w:tcPr>
          <w:p w14:paraId="2D3DFF93" w14:textId="77777777" w:rsidR="0013274A" w:rsidRPr="00707E5F" w:rsidRDefault="0013274A" w:rsidP="00CB1B37">
            <w:pPr>
              <w:widowControl w:val="0"/>
              <w:overflowPunct/>
              <w:autoSpaceDE/>
              <w:autoSpaceDN/>
              <w:adjustRightInd/>
              <w:spacing w:after="0" w:line="240" w:lineRule="auto"/>
              <w:textAlignment w:val="auto"/>
              <w:rPr>
                <w:rFonts w:ascii="Cambria" w:hAnsi="Cambria"/>
                <w:lang w:val="en-US" w:eastAsia="en-US"/>
              </w:rPr>
            </w:pPr>
          </w:p>
        </w:tc>
      </w:tr>
      <w:tr w:rsidR="0013274A" w:rsidRPr="00707E5F" w14:paraId="2D3DFF97" w14:textId="77777777" w:rsidTr="00CB1B37">
        <w:trPr>
          <w:trHeight w:val="601"/>
        </w:trPr>
        <w:tc>
          <w:tcPr>
            <w:tcW w:w="1757" w:type="dxa"/>
            <w:shd w:val="clear" w:color="auto" w:fill="auto"/>
          </w:tcPr>
          <w:p w14:paraId="2D3DFF95" w14:textId="77777777" w:rsidR="0013274A" w:rsidRPr="00707E5F" w:rsidRDefault="0013274A" w:rsidP="00CB1B37">
            <w:pPr>
              <w:widowControl w:val="0"/>
              <w:overflowPunct/>
              <w:autoSpaceDE/>
              <w:autoSpaceDN/>
              <w:adjustRightInd/>
              <w:spacing w:after="0" w:line="240" w:lineRule="auto"/>
              <w:textAlignment w:val="auto"/>
              <w:rPr>
                <w:rFonts w:ascii="Cambria" w:hAnsi="Cambria"/>
                <w:lang w:val="en-US" w:eastAsia="en-US"/>
              </w:rPr>
            </w:pPr>
            <w:bookmarkStart w:id="1" w:name="_Hlk52865360"/>
          </w:p>
        </w:tc>
        <w:tc>
          <w:tcPr>
            <w:tcW w:w="6236" w:type="dxa"/>
            <w:shd w:val="clear" w:color="auto" w:fill="auto"/>
          </w:tcPr>
          <w:p w14:paraId="2D3DFF96" w14:textId="77777777" w:rsidR="0013274A" w:rsidRPr="00707E5F" w:rsidRDefault="0013274A" w:rsidP="00CB1B37">
            <w:pPr>
              <w:widowControl w:val="0"/>
              <w:overflowPunct/>
              <w:autoSpaceDE/>
              <w:autoSpaceDN/>
              <w:adjustRightInd/>
              <w:spacing w:after="0" w:line="240" w:lineRule="auto"/>
              <w:jc w:val="center"/>
              <w:textAlignment w:val="auto"/>
              <w:rPr>
                <w:rFonts w:ascii="Cambria" w:hAnsi="Cambria"/>
                <w:sz w:val="28"/>
                <w:lang w:val="en-US" w:eastAsia="en-US"/>
              </w:rPr>
            </w:pPr>
            <w:proofErr w:type="spellStart"/>
            <w:r w:rsidRPr="00707E5F">
              <w:rPr>
                <w:rFonts w:ascii="Cambria" w:hAnsi="Cambria"/>
                <w:sz w:val="28"/>
                <w:lang w:val="en-US" w:eastAsia="en-US"/>
              </w:rPr>
              <w:t>Nederlandse</w:t>
            </w:r>
            <w:proofErr w:type="spellEnd"/>
            <w:r w:rsidRPr="00707E5F">
              <w:rPr>
                <w:rFonts w:ascii="Cambria" w:hAnsi="Cambria"/>
                <w:sz w:val="28"/>
                <w:lang w:val="en-US" w:eastAsia="en-US"/>
              </w:rPr>
              <w:t xml:space="preserve"> </w:t>
            </w:r>
            <w:r>
              <w:rPr>
                <w:rFonts w:ascii="Cambria" w:hAnsi="Cambria"/>
                <w:sz w:val="28"/>
                <w:lang w:val="en-US" w:eastAsia="en-US"/>
              </w:rPr>
              <w:t>norm (concept)</w:t>
            </w:r>
          </w:p>
        </w:tc>
      </w:tr>
      <w:tr w:rsidR="0013274A" w:rsidRPr="00707E5F" w14:paraId="2D3DFF9B" w14:textId="77777777" w:rsidTr="00CB1B37">
        <w:trPr>
          <w:trHeight w:val="1361"/>
        </w:trPr>
        <w:tc>
          <w:tcPr>
            <w:tcW w:w="1757" w:type="dxa"/>
            <w:shd w:val="clear" w:color="auto" w:fill="auto"/>
          </w:tcPr>
          <w:p w14:paraId="2D3DFF98" w14:textId="77777777" w:rsidR="0013274A" w:rsidRPr="00707E5F" w:rsidRDefault="0013274A" w:rsidP="00CB1B37">
            <w:pPr>
              <w:widowControl w:val="0"/>
              <w:overflowPunct/>
              <w:autoSpaceDE/>
              <w:autoSpaceDN/>
              <w:adjustRightInd/>
              <w:spacing w:after="0" w:line="240" w:lineRule="auto"/>
              <w:textAlignment w:val="auto"/>
              <w:rPr>
                <w:rFonts w:ascii="Cambria" w:hAnsi="Cambria"/>
                <w:lang w:val="en-US" w:eastAsia="en-US"/>
              </w:rPr>
            </w:pPr>
          </w:p>
        </w:tc>
        <w:tc>
          <w:tcPr>
            <w:tcW w:w="6236" w:type="dxa"/>
            <w:shd w:val="clear" w:color="auto" w:fill="auto"/>
          </w:tcPr>
          <w:p w14:paraId="2D3DFF99" w14:textId="77777777" w:rsidR="0013274A" w:rsidRPr="00707E5F" w:rsidRDefault="0013274A" w:rsidP="00CB1B37">
            <w:pPr>
              <w:widowControl w:val="0"/>
              <w:overflowPunct/>
              <w:autoSpaceDE/>
              <w:autoSpaceDN/>
              <w:adjustRightInd/>
              <w:spacing w:after="0" w:line="240" w:lineRule="auto"/>
              <w:jc w:val="center"/>
              <w:textAlignment w:val="auto"/>
              <w:rPr>
                <w:rFonts w:ascii="Cambria" w:hAnsi="Cambria"/>
                <w:sz w:val="40"/>
                <w:lang w:val="en-US" w:eastAsia="en-US"/>
              </w:rPr>
            </w:pPr>
            <w:r>
              <w:rPr>
                <w:rFonts w:ascii="Cambria" w:hAnsi="Cambria"/>
                <w:b/>
                <w:sz w:val="56"/>
                <w:lang w:val="en-US" w:eastAsia="en-US"/>
              </w:rPr>
              <w:t>NEN 2660-</w:t>
            </w:r>
            <w:r w:rsidR="00102B1E">
              <w:rPr>
                <w:rFonts w:ascii="Cambria" w:hAnsi="Cambria"/>
                <w:b/>
                <w:sz w:val="56"/>
                <w:lang w:val="en-US" w:eastAsia="en-US"/>
              </w:rPr>
              <w:t>2</w:t>
            </w:r>
          </w:p>
          <w:p w14:paraId="2D3DFF9A" w14:textId="77777777" w:rsidR="0013274A" w:rsidRPr="00707E5F" w:rsidRDefault="0013274A" w:rsidP="00CB1B37">
            <w:pPr>
              <w:widowControl w:val="0"/>
              <w:overflowPunct/>
              <w:autoSpaceDE/>
              <w:autoSpaceDN/>
              <w:adjustRightInd/>
              <w:spacing w:after="0" w:line="240" w:lineRule="auto"/>
              <w:jc w:val="center"/>
              <w:textAlignment w:val="auto"/>
              <w:rPr>
                <w:rFonts w:ascii="Cambria" w:hAnsi="Cambria"/>
                <w:sz w:val="40"/>
                <w:lang w:val="en-US" w:eastAsia="en-US"/>
              </w:rPr>
            </w:pPr>
            <w:r w:rsidRPr="00707E5F">
              <w:rPr>
                <w:rFonts w:ascii="Cambria" w:hAnsi="Cambria"/>
                <w:sz w:val="40"/>
                <w:lang w:val="en-US" w:eastAsia="en-US"/>
              </w:rPr>
              <w:t xml:space="preserve"> (</w:t>
            </w:r>
            <w:proofErr w:type="spellStart"/>
            <w:r w:rsidRPr="00707E5F">
              <w:rPr>
                <w:rFonts w:ascii="Cambria" w:hAnsi="Cambria"/>
                <w:sz w:val="40"/>
                <w:lang w:val="en-US" w:eastAsia="en-US"/>
              </w:rPr>
              <w:t>nl</w:t>
            </w:r>
            <w:proofErr w:type="spellEnd"/>
            <w:r w:rsidRPr="00707E5F">
              <w:rPr>
                <w:rFonts w:ascii="Cambria" w:hAnsi="Cambria"/>
                <w:sz w:val="40"/>
                <w:lang w:val="en-US" w:eastAsia="en-US"/>
              </w:rPr>
              <w:t>)</w:t>
            </w:r>
          </w:p>
        </w:tc>
      </w:tr>
      <w:tr w:rsidR="0013274A" w:rsidRPr="001E70DA" w14:paraId="2D3DFFA1" w14:textId="77777777" w:rsidTr="00CB1B37">
        <w:trPr>
          <w:trHeight w:val="5522"/>
        </w:trPr>
        <w:tc>
          <w:tcPr>
            <w:tcW w:w="1757" w:type="dxa"/>
            <w:shd w:val="clear" w:color="auto" w:fill="auto"/>
          </w:tcPr>
          <w:p w14:paraId="2D3DFF9C" w14:textId="77777777" w:rsidR="0013274A" w:rsidRPr="00707E5F" w:rsidRDefault="0013274A" w:rsidP="00CB1B37">
            <w:pPr>
              <w:widowControl w:val="0"/>
              <w:overflowPunct/>
              <w:autoSpaceDE/>
              <w:autoSpaceDN/>
              <w:adjustRightInd/>
              <w:spacing w:after="0" w:line="240" w:lineRule="auto"/>
              <w:textAlignment w:val="auto"/>
              <w:rPr>
                <w:rFonts w:ascii="Cambria" w:hAnsi="Cambria"/>
                <w:lang w:val="en-US" w:eastAsia="en-US"/>
              </w:rPr>
            </w:pPr>
          </w:p>
        </w:tc>
        <w:tc>
          <w:tcPr>
            <w:tcW w:w="6236" w:type="dxa"/>
            <w:shd w:val="clear" w:color="auto" w:fill="auto"/>
          </w:tcPr>
          <w:p w14:paraId="2D3DFF9D" w14:textId="77777777" w:rsidR="0013274A" w:rsidRPr="00707E5F" w:rsidRDefault="0013274A" w:rsidP="00CB1B37">
            <w:pPr>
              <w:widowControl w:val="0"/>
              <w:overflowPunct/>
              <w:autoSpaceDE/>
              <w:autoSpaceDN/>
              <w:adjustRightInd/>
              <w:spacing w:after="0" w:line="240" w:lineRule="auto"/>
              <w:jc w:val="center"/>
              <w:textAlignment w:val="auto"/>
              <w:rPr>
                <w:rFonts w:ascii="Cambria" w:hAnsi="Cambria"/>
                <w:sz w:val="28"/>
                <w:lang w:eastAsia="en-US"/>
              </w:rPr>
            </w:pPr>
            <w:r w:rsidRPr="0013274A">
              <w:rPr>
                <w:rFonts w:ascii="Cambria" w:hAnsi="Cambria"/>
                <w:sz w:val="28"/>
                <w:lang w:eastAsia="en-US"/>
              </w:rPr>
              <w:t xml:space="preserve">Regels voor conceptuele modellering van gebruik en levenscyclus van de gebouwde omgeving – Deel </w:t>
            </w:r>
            <w:r w:rsidR="00102B1E">
              <w:rPr>
                <w:rFonts w:ascii="Cambria" w:hAnsi="Cambria"/>
                <w:sz w:val="28"/>
                <w:lang w:eastAsia="en-US"/>
              </w:rPr>
              <w:t>2</w:t>
            </w:r>
            <w:r w:rsidRPr="0013274A">
              <w:rPr>
                <w:rFonts w:ascii="Cambria" w:hAnsi="Cambria"/>
                <w:sz w:val="28"/>
                <w:lang w:eastAsia="en-US"/>
              </w:rPr>
              <w:t xml:space="preserve">: </w:t>
            </w:r>
            <w:r w:rsidR="00102B1E">
              <w:rPr>
                <w:rFonts w:ascii="Cambria" w:hAnsi="Cambria"/>
                <w:sz w:val="28"/>
                <w:lang w:eastAsia="en-US"/>
              </w:rPr>
              <w:t>Gebouwde omgeving</w:t>
            </w:r>
          </w:p>
          <w:p w14:paraId="2D3DFF9E" w14:textId="77777777" w:rsidR="0013274A" w:rsidRPr="00707E5F" w:rsidRDefault="0013274A" w:rsidP="00CB1B37">
            <w:pPr>
              <w:widowControl w:val="0"/>
              <w:overflowPunct/>
              <w:autoSpaceDE/>
              <w:autoSpaceDN/>
              <w:adjustRightInd/>
              <w:spacing w:after="0" w:line="240" w:lineRule="auto"/>
              <w:jc w:val="center"/>
              <w:textAlignment w:val="auto"/>
              <w:rPr>
                <w:rFonts w:ascii="Cambria" w:hAnsi="Cambria"/>
                <w:sz w:val="28"/>
                <w:lang w:eastAsia="en-US"/>
              </w:rPr>
            </w:pPr>
          </w:p>
          <w:p w14:paraId="2D3DFF9F" w14:textId="77777777" w:rsidR="0013274A" w:rsidRPr="00AB0721" w:rsidRDefault="0013274A" w:rsidP="0013274A">
            <w:pPr>
              <w:widowControl w:val="0"/>
              <w:overflowPunct/>
              <w:autoSpaceDE/>
              <w:autoSpaceDN/>
              <w:adjustRightInd/>
              <w:spacing w:after="0" w:line="240" w:lineRule="auto"/>
              <w:jc w:val="center"/>
              <w:textAlignment w:val="auto"/>
              <w:rPr>
                <w:rFonts w:ascii="Cambria" w:hAnsi="Cambria"/>
                <w:sz w:val="28"/>
                <w:lang w:val="en-US" w:eastAsia="en-US"/>
              </w:rPr>
            </w:pPr>
            <w:r w:rsidRPr="00AB0721">
              <w:rPr>
                <w:rFonts w:ascii="Cambria" w:hAnsi="Cambria"/>
                <w:sz w:val="28"/>
                <w:lang w:val="en-US" w:eastAsia="en-US"/>
              </w:rPr>
              <w:t xml:space="preserve">Rules for conceptual modeling of usage and lifecycle of the built environment – Part </w:t>
            </w:r>
            <w:r w:rsidR="00102B1E" w:rsidRPr="00AB0721">
              <w:rPr>
                <w:rFonts w:ascii="Cambria" w:hAnsi="Cambria"/>
                <w:sz w:val="28"/>
                <w:lang w:val="en-US" w:eastAsia="en-US"/>
              </w:rPr>
              <w:t>2</w:t>
            </w:r>
            <w:r w:rsidRPr="00AB0721">
              <w:rPr>
                <w:rFonts w:ascii="Cambria" w:hAnsi="Cambria"/>
                <w:sz w:val="28"/>
                <w:lang w:val="en-US" w:eastAsia="en-US"/>
              </w:rPr>
              <w:t xml:space="preserve">: </w:t>
            </w:r>
            <w:r w:rsidR="00102B1E" w:rsidRPr="00AB0721">
              <w:rPr>
                <w:rFonts w:ascii="Cambria" w:hAnsi="Cambria"/>
                <w:sz w:val="28"/>
                <w:lang w:val="en-US" w:eastAsia="en-US"/>
              </w:rPr>
              <w:t>Built environment</w:t>
            </w:r>
          </w:p>
          <w:p w14:paraId="2D3DFFA0" w14:textId="77777777" w:rsidR="0013274A" w:rsidRPr="00707E5F" w:rsidRDefault="0013274A" w:rsidP="00CB1B37">
            <w:pPr>
              <w:widowControl w:val="0"/>
              <w:overflowPunct/>
              <w:autoSpaceDE/>
              <w:autoSpaceDN/>
              <w:adjustRightInd/>
              <w:spacing w:after="0" w:line="240" w:lineRule="auto"/>
              <w:jc w:val="center"/>
              <w:textAlignment w:val="auto"/>
              <w:rPr>
                <w:rFonts w:ascii="Cambria" w:hAnsi="Cambria"/>
                <w:sz w:val="28"/>
                <w:lang w:val="en-US" w:eastAsia="en-US"/>
              </w:rPr>
            </w:pPr>
          </w:p>
        </w:tc>
      </w:tr>
      <w:bookmarkEnd w:id="1"/>
      <w:tr w:rsidR="0013274A" w:rsidRPr="00707E5F" w14:paraId="2D3DFFA4" w14:textId="77777777" w:rsidTr="00CB1B37">
        <w:trPr>
          <w:trHeight w:val="1338"/>
        </w:trPr>
        <w:tc>
          <w:tcPr>
            <w:tcW w:w="1757" w:type="dxa"/>
            <w:shd w:val="clear" w:color="auto" w:fill="auto"/>
          </w:tcPr>
          <w:p w14:paraId="2D3DFFA2" w14:textId="77777777" w:rsidR="0013274A" w:rsidRPr="00707E5F" w:rsidRDefault="0013274A" w:rsidP="00CB1B37">
            <w:pPr>
              <w:widowControl w:val="0"/>
              <w:overflowPunct/>
              <w:autoSpaceDE/>
              <w:autoSpaceDN/>
              <w:adjustRightInd/>
              <w:spacing w:after="0" w:line="240" w:lineRule="auto"/>
              <w:textAlignment w:val="auto"/>
              <w:rPr>
                <w:rFonts w:ascii="Cambria" w:hAnsi="Cambria"/>
                <w:lang w:val="en-US" w:eastAsia="en-US"/>
              </w:rPr>
            </w:pPr>
          </w:p>
        </w:tc>
        <w:tc>
          <w:tcPr>
            <w:tcW w:w="6236" w:type="dxa"/>
            <w:shd w:val="clear" w:color="auto" w:fill="auto"/>
          </w:tcPr>
          <w:p w14:paraId="2D3DFFA3" w14:textId="77777777" w:rsidR="0013274A" w:rsidRPr="00707E5F" w:rsidRDefault="00190D3E" w:rsidP="00CB1B37">
            <w:pPr>
              <w:widowControl w:val="0"/>
              <w:overflowPunct/>
              <w:autoSpaceDE/>
              <w:autoSpaceDN/>
              <w:adjustRightInd/>
              <w:spacing w:after="0" w:line="240" w:lineRule="auto"/>
              <w:jc w:val="center"/>
              <w:textAlignment w:val="auto"/>
              <w:rPr>
                <w:rFonts w:ascii="Cambria" w:hAnsi="Cambria"/>
                <w:sz w:val="16"/>
                <w:lang w:val="en-US" w:eastAsia="en-US"/>
              </w:rPr>
            </w:pPr>
            <w:r w:rsidRPr="00190D3E">
              <w:rPr>
                <w:rFonts w:ascii="Cambria" w:hAnsi="Cambria"/>
                <w:sz w:val="16"/>
                <w:lang w:eastAsia="en-US"/>
              </w:rPr>
              <w:t>Vervangt NEN 2660:1996+C2:1997</w:t>
            </w:r>
          </w:p>
        </w:tc>
      </w:tr>
      <w:tr w:rsidR="0013274A" w:rsidRPr="00707E5F" w14:paraId="2D3DFFA7" w14:textId="77777777" w:rsidTr="00CB1B37">
        <w:trPr>
          <w:trHeight w:val="278"/>
        </w:trPr>
        <w:tc>
          <w:tcPr>
            <w:tcW w:w="1757" w:type="dxa"/>
            <w:shd w:val="clear" w:color="auto" w:fill="auto"/>
          </w:tcPr>
          <w:p w14:paraId="2D3DFFA5" w14:textId="77777777" w:rsidR="0013274A" w:rsidRPr="00707E5F" w:rsidRDefault="0013274A" w:rsidP="00CB1B37">
            <w:pPr>
              <w:widowControl w:val="0"/>
              <w:overflowPunct/>
              <w:autoSpaceDE/>
              <w:autoSpaceDN/>
              <w:adjustRightInd/>
              <w:spacing w:after="0" w:line="240" w:lineRule="auto"/>
              <w:textAlignment w:val="auto"/>
              <w:rPr>
                <w:rFonts w:ascii="Cambria" w:hAnsi="Cambria"/>
                <w:lang w:val="en-US" w:eastAsia="en-US"/>
              </w:rPr>
            </w:pPr>
          </w:p>
        </w:tc>
        <w:tc>
          <w:tcPr>
            <w:tcW w:w="6236" w:type="dxa"/>
            <w:shd w:val="clear" w:color="auto" w:fill="auto"/>
          </w:tcPr>
          <w:p w14:paraId="2D3DFFA6" w14:textId="77777777" w:rsidR="0013274A" w:rsidRPr="00707E5F" w:rsidRDefault="0013274A" w:rsidP="00CB1B37">
            <w:pPr>
              <w:widowControl w:val="0"/>
              <w:overflowPunct/>
              <w:autoSpaceDE/>
              <w:autoSpaceDN/>
              <w:adjustRightInd/>
              <w:spacing w:after="0" w:line="240" w:lineRule="auto"/>
              <w:jc w:val="center"/>
              <w:textAlignment w:val="auto"/>
              <w:rPr>
                <w:rFonts w:ascii="Cambria" w:hAnsi="Cambria"/>
                <w:sz w:val="16"/>
                <w:lang w:val="en-US" w:eastAsia="en-US"/>
              </w:rPr>
            </w:pPr>
            <w:r w:rsidRPr="00707E5F">
              <w:rPr>
                <w:rFonts w:ascii="Cambria" w:hAnsi="Cambria"/>
                <w:sz w:val="16"/>
                <w:lang w:val="en-US" w:eastAsia="en-US"/>
              </w:rPr>
              <w:t>ICS 35.240.50; 35.240.60; 35.240.99</w:t>
            </w:r>
          </w:p>
        </w:tc>
      </w:tr>
      <w:tr w:rsidR="0013274A" w:rsidRPr="00707E5F" w14:paraId="2D3DFFAA" w14:textId="77777777" w:rsidTr="00CB1B37">
        <w:tc>
          <w:tcPr>
            <w:tcW w:w="1757" w:type="dxa"/>
            <w:shd w:val="clear" w:color="auto" w:fill="auto"/>
          </w:tcPr>
          <w:p w14:paraId="2D3DFFA8" w14:textId="77777777" w:rsidR="0013274A" w:rsidRPr="00707E5F" w:rsidRDefault="0013274A" w:rsidP="00CB1B37">
            <w:pPr>
              <w:widowControl w:val="0"/>
              <w:overflowPunct/>
              <w:autoSpaceDE/>
              <w:autoSpaceDN/>
              <w:adjustRightInd/>
              <w:spacing w:after="0" w:line="240" w:lineRule="auto"/>
              <w:textAlignment w:val="auto"/>
              <w:rPr>
                <w:rFonts w:ascii="Cambria" w:hAnsi="Cambria"/>
                <w:lang w:val="en-US" w:eastAsia="en-US"/>
              </w:rPr>
            </w:pPr>
          </w:p>
        </w:tc>
        <w:tc>
          <w:tcPr>
            <w:tcW w:w="6236" w:type="dxa"/>
            <w:shd w:val="clear" w:color="auto" w:fill="auto"/>
          </w:tcPr>
          <w:p w14:paraId="2D3DFFA9" w14:textId="77777777" w:rsidR="0013274A" w:rsidRPr="00707E5F" w:rsidRDefault="0013274A" w:rsidP="00CB1B37">
            <w:pPr>
              <w:widowControl w:val="0"/>
              <w:overflowPunct/>
              <w:autoSpaceDE/>
              <w:autoSpaceDN/>
              <w:adjustRightInd/>
              <w:spacing w:after="0" w:line="240" w:lineRule="auto"/>
              <w:jc w:val="center"/>
              <w:textAlignment w:val="auto"/>
              <w:rPr>
                <w:rFonts w:ascii="Cambria" w:hAnsi="Cambria"/>
                <w:sz w:val="16"/>
                <w:lang w:val="en-US" w:eastAsia="en-US"/>
              </w:rPr>
            </w:pPr>
            <w:proofErr w:type="spellStart"/>
            <w:r>
              <w:rPr>
                <w:rFonts w:ascii="Cambria" w:hAnsi="Cambria"/>
                <w:sz w:val="16"/>
                <w:lang w:val="en-US" w:eastAsia="en-US"/>
              </w:rPr>
              <w:t>december</w:t>
            </w:r>
            <w:proofErr w:type="spellEnd"/>
            <w:r w:rsidRPr="00707E5F">
              <w:rPr>
                <w:rFonts w:ascii="Cambria" w:hAnsi="Cambria"/>
                <w:sz w:val="16"/>
                <w:lang w:val="en-US" w:eastAsia="en-US"/>
              </w:rPr>
              <w:t xml:space="preserve"> 2020</w:t>
            </w:r>
          </w:p>
        </w:tc>
      </w:tr>
    </w:tbl>
    <w:p w14:paraId="2D3DFFAB" w14:textId="77777777" w:rsidR="0013274A" w:rsidRPr="00707E5F" w:rsidRDefault="0013274A" w:rsidP="0013274A">
      <w:pPr>
        <w:widowControl w:val="0"/>
        <w:overflowPunct/>
        <w:autoSpaceDE/>
        <w:autoSpaceDN/>
        <w:adjustRightInd/>
        <w:spacing w:after="0" w:line="240" w:lineRule="auto"/>
        <w:textAlignment w:val="auto"/>
        <w:rPr>
          <w:rFonts w:ascii="Cambria" w:eastAsia="Times New Roman" w:hAnsi="Cambria"/>
          <w:sz w:val="20"/>
          <w:lang w:val="en-US" w:eastAsia="en-US"/>
        </w:rPr>
      </w:pPr>
    </w:p>
    <w:p w14:paraId="2D3DFFAC" w14:textId="77777777" w:rsidR="00BD1A50" w:rsidRPr="00C37DBF" w:rsidRDefault="00BD1A50" w:rsidP="00A4299E"/>
    <w:p w14:paraId="2D3DFFAD" w14:textId="77777777" w:rsidR="00AE37F5" w:rsidRPr="00707E5F" w:rsidRDefault="00AE37F5" w:rsidP="00AE37F5">
      <w:pPr>
        <w:widowControl w:val="0"/>
        <w:overflowPunct/>
        <w:autoSpaceDE/>
        <w:autoSpaceDN/>
        <w:adjustRightInd/>
        <w:spacing w:after="0" w:line="240" w:lineRule="auto"/>
        <w:textAlignment w:val="auto"/>
        <w:rPr>
          <w:rFonts w:ascii="Cambria" w:eastAsia="Times New Roman" w:hAnsi="Cambria"/>
          <w:sz w:val="20"/>
          <w:lang w:val="en-US" w:eastAsia="en-US"/>
        </w:rPr>
      </w:pPr>
      <w:r>
        <w:rPr>
          <w:rFonts w:ascii="Cambria" w:eastAsia="Times New Roman" w:hAnsi="Cambria"/>
          <w:sz w:val="18"/>
          <w:lang w:val="en-US" w:eastAsia="en-US"/>
        </w:rPr>
        <w:br/>
      </w:r>
      <w:r>
        <w:rPr>
          <w:rFonts w:ascii="Cambria" w:eastAsia="Times New Roman" w:hAnsi="Cambria"/>
          <w:sz w:val="18"/>
          <w:lang w:val="en-US" w:eastAsia="en-US"/>
        </w:rPr>
        <w:br/>
      </w:r>
      <w:r>
        <w:rPr>
          <w:rFonts w:ascii="Cambria" w:eastAsia="Times New Roman" w:hAnsi="Cambria"/>
          <w:sz w:val="18"/>
          <w:lang w:val="en-US" w:eastAsia="en-US"/>
        </w:rPr>
        <w:br/>
      </w:r>
      <w:r w:rsidRPr="00707E5F">
        <w:rPr>
          <w:rFonts w:ascii="Cambria" w:eastAsia="Times New Roman" w:hAnsi="Cambria"/>
          <w:sz w:val="18"/>
          <w:lang w:val="en-US" w:eastAsia="en-US"/>
        </w:rPr>
        <w:lastRenderedPageBreak/>
        <w:t>N</w:t>
      </w:r>
      <w:r>
        <w:rPr>
          <w:rFonts w:ascii="Cambria" w:eastAsia="Times New Roman" w:hAnsi="Cambria"/>
          <w:sz w:val="18"/>
          <w:lang w:val="en-US" w:eastAsia="en-US"/>
        </w:rPr>
        <w:t>EN</w:t>
      </w:r>
      <w:r w:rsidRPr="00707E5F">
        <w:rPr>
          <w:rFonts w:ascii="Cambria" w:eastAsia="Times New Roman" w:hAnsi="Cambria"/>
          <w:sz w:val="18"/>
          <w:lang w:val="en-US" w:eastAsia="en-US"/>
        </w:rPr>
        <w:t xml:space="preserve"> </w:t>
      </w:r>
      <w:r>
        <w:rPr>
          <w:rFonts w:ascii="Cambria" w:eastAsia="Times New Roman" w:hAnsi="Cambria"/>
          <w:sz w:val="18"/>
          <w:lang w:val="en-US" w:eastAsia="en-US"/>
        </w:rPr>
        <w:t>2660-</w:t>
      </w:r>
      <w:r w:rsidR="00102B1E">
        <w:rPr>
          <w:rFonts w:ascii="Cambria" w:eastAsia="Times New Roman" w:hAnsi="Cambria"/>
          <w:sz w:val="18"/>
          <w:lang w:val="en-US" w:eastAsia="en-US"/>
        </w:rPr>
        <w:t>2</w:t>
      </w:r>
      <w:r w:rsidRPr="00707E5F">
        <w:rPr>
          <w:rFonts w:ascii="Cambria" w:eastAsia="Times New Roman" w:hAnsi="Cambria"/>
          <w:sz w:val="18"/>
          <w:lang w:val="en-US" w:eastAsia="en-US"/>
        </w:rPr>
        <w:t>:2020</w:t>
      </w:r>
    </w:p>
    <w:tbl>
      <w:tblPr>
        <w:tblStyle w:val="TableGrid1"/>
        <w:tblW w:w="0" w:type="auto"/>
        <w:tblBorders>
          <w:top w:val="nil"/>
          <w:left w:val="nil"/>
          <w:bottom w:val="nil"/>
          <w:right w:val="nil"/>
          <w:insideH w:val="nil"/>
          <w:insideV w:val="nil"/>
        </w:tblBorders>
        <w:tblLook w:val="0080" w:firstRow="0" w:lastRow="0" w:firstColumn="1" w:lastColumn="0" w:noHBand="0" w:noVBand="0"/>
      </w:tblPr>
      <w:tblGrid>
        <w:gridCol w:w="9571"/>
      </w:tblGrid>
      <w:tr w:rsidR="00AE37F5" w:rsidRPr="00707E5F" w14:paraId="2D3DFFAF" w14:textId="77777777" w:rsidTr="00CB1B37">
        <w:trPr>
          <w:trHeight w:val="3300"/>
        </w:trPr>
        <w:tc>
          <w:tcPr>
            <w:tcW w:w="9571" w:type="dxa"/>
            <w:tcBorders>
              <w:top w:val="single" w:sz="4" w:space="0" w:color="auto"/>
            </w:tcBorders>
            <w:shd w:val="clear" w:color="auto" w:fill="auto"/>
            <w:vAlign w:val="bottom"/>
          </w:tcPr>
          <w:p w14:paraId="2D3DFFAE" w14:textId="77777777" w:rsidR="00AE37F5" w:rsidRPr="00707E5F" w:rsidRDefault="00AE37F5" w:rsidP="00CB1B37">
            <w:pPr>
              <w:widowControl w:val="0"/>
              <w:overflowPunct/>
              <w:autoSpaceDE/>
              <w:autoSpaceDN/>
              <w:adjustRightInd/>
              <w:spacing w:after="0" w:line="240" w:lineRule="auto"/>
              <w:textAlignment w:val="auto"/>
              <w:rPr>
                <w:rFonts w:ascii="Cambria" w:hAnsi="Cambria"/>
                <w:lang w:val="en-US" w:eastAsia="en-US"/>
              </w:rPr>
            </w:pPr>
            <w:r w:rsidRPr="00707E5F">
              <w:rPr>
                <w:rFonts w:ascii="Cambria" w:hAnsi="Cambria"/>
                <w:lang w:val="en-US" w:eastAsia="en-US"/>
              </w:rPr>
              <w:t xml:space="preserve"> </w:t>
            </w:r>
          </w:p>
        </w:tc>
      </w:tr>
      <w:tr w:rsidR="00AE37F5" w:rsidRPr="00707E5F" w14:paraId="2D3DFFB1" w14:textId="77777777" w:rsidTr="00CB1B37">
        <w:tc>
          <w:tcPr>
            <w:tcW w:w="9571" w:type="dxa"/>
            <w:shd w:val="clear" w:color="auto" w:fill="auto"/>
          </w:tcPr>
          <w:p w14:paraId="2D3DFFB0" w14:textId="77777777" w:rsidR="00AE37F5" w:rsidRPr="00707E5F" w:rsidRDefault="00AE37F5" w:rsidP="00CB1B37">
            <w:pPr>
              <w:widowControl w:val="0"/>
              <w:overflowPunct/>
              <w:autoSpaceDE/>
              <w:autoSpaceDN/>
              <w:adjustRightInd/>
              <w:spacing w:after="0" w:line="240" w:lineRule="auto"/>
              <w:textAlignment w:val="auto"/>
              <w:rPr>
                <w:rFonts w:ascii="Cambria" w:hAnsi="Cambria"/>
                <w:lang w:val="en-US" w:eastAsia="en-US"/>
              </w:rPr>
            </w:pPr>
          </w:p>
        </w:tc>
      </w:tr>
      <w:tr w:rsidR="00AE37F5" w:rsidRPr="00707E5F" w14:paraId="2D3DFFB3" w14:textId="77777777" w:rsidTr="00CB1B37">
        <w:tc>
          <w:tcPr>
            <w:tcW w:w="9571" w:type="dxa"/>
            <w:shd w:val="clear" w:color="auto" w:fill="auto"/>
          </w:tcPr>
          <w:p w14:paraId="2D3DFFB2" w14:textId="77777777" w:rsidR="00AE37F5" w:rsidRPr="00707E5F" w:rsidRDefault="00AE37F5" w:rsidP="00CB1B37">
            <w:pPr>
              <w:widowControl w:val="0"/>
              <w:overflowPunct/>
              <w:autoSpaceDE/>
              <w:autoSpaceDN/>
              <w:adjustRightInd/>
              <w:spacing w:after="0" w:line="240" w:lineRule="auto"/>
              <w:textAlignment w:val="auto"/>
              <w:rPr>
                <w:rFonts w:ascii="Cambria" w:hAnsi="Cambria"/>
                <w:lang w:val="en-US" w:eastAsia="en-US"/>
              </w:rPr>
            </w:pPr>
          </w:p>
        </w:tc>
      </w:tr>
      <w:tr w:rsidR="00AE37F5" w:rsidRPr="00707E5F" w14:paraId="2D3DFFB5" w14:textId="77777777" w:rsidTr="00CB1B37">
        <w:tc>
          <w:tcPr>
            <w:tcW w:w="9571" w:type="dxa"/>
            <w:shd w:val="clear" w:color="auto" w:fill="auto"/>
          </w:tcPr>
          <w:p w14:paraId="2D3DFFB4" w14:textId="77777777" w:rsidR="00AE37F5" w:rsidRPr="00707E5F" w:rsidRDefault="00AE37F5" w:rsidP="00CB1B37">
            <w:pPr>
              <w:widowControl w:val="0"/>
              <w:overflowPunct/>
              <w:autoSpaceDE/>
              <w:autoSpaceDN/>
              <w:adjustRightInd/>
              <w:spacing w:after="0" w:line="240" w:lineRule="auto"/>
              <w:textAlignment w:val="auto"/>
              <w:rPr>
                <w:rFonts w:ascii="Cambria" w:hAnsi="Cambria"/>
                <w:lang w:val="en-US" w:eastAsia="en-US"/>
              </w:rPr>
            </w:pPr>
          </w:p>
        </w:tc>
      </w:tr>
      <w:tr w:rsidR="00AE37F5" w:rsidRPr="00707E5F" w14:paraId="2D3DFFB7" w14:textId="77777777" w:rsidTr="00CB1B37">
        <w:tc>
          <w:tcPr>
            <w:tcW w:w="9571" w:type="dxa"/>
            <w:shd w:val="clear" w:color="auto" w:fill="auto"/>
          </w:tcPr>
          <w:p w14:paraId="2D3DFFB6" w14:textId="77777777" w:rsidR="00AE37F5" w:rsidRPr="00707E5F" w:rsidRDefault="00AE37F5" w:rsidP="00CB1B37">
            <w:pPr>
              <w:widowControl w:val="0"/>
              <w:overflowPunct/>
              <w:autoSpaceDE/>
              <w:autoSpaceDN/>
              <w:adjustRightInd/>
              <w:spacing w:after="0" w:line="240" w:lineRule="auto"/>
              <w:textAlignment w:val="auto"/>
              <w:rPr>
                <w:rFonts w:ascii="Cambria" w:hAnsi="Cambria"/>
                <w:lang w:val="en-US" w:eastAsia="en-US"/>
              </w:rPr>
            </w:pPr>
          </w:p>
        </w:tc>
      </w:tr>
      <w:tr w:rsidR="00AE37F5" w:rsidRPr="00707E5F" w14:paraId="2D3DFFB9" w14:textId="77777777" w:rsidTr="00CB1B37">
        <w:trPr>
          <w:trHeight w:val="3400"/>
        </w:trPr>
        <w:tc>
          <w:tcPr>
            <w:tcW w:w="9571" w:type="dxa"/>
            <w:shd w:val="clear" w:color="auto" w:fill="auto"/>
          </w:tcPr>
          <w:p w14:paraId="2D3DFFB8" w14:textId="77777777" w:rsidR="00AE37F5" w:rsidRPr="00707E5F" w:rsidRDefault="00AE37F5" w:rsidP="00CB1B37">
            <w:pPr>
              <w:widowControl w:val="0"/>
              <w:overflowPunct/>
              <w:autoSpaceDE/>
              <w:autoSpaceDN/>
              <w:adjustRightInd/>
              <w:spacing w:after="0" w:line="240" w:lineRule="auto"/>
              <w:textAlignment w:val="auto"/>
              <w:rPr>
                <w:rFonts w:ascii="Cambria" w:hAnsi="Cambria"/>
                <w:lang w:val="en-US" w:eastAsia="en-US"/>
              </w:rPr>
            </w:pPr>
          </w:p>
        </w:tc>
      </w:tr>
      <w:tr w:rsidR="00AE37F5" w:rsidRPr="00707E5F" w14:paraId="2D3DFFBB" w14:textId="77777777" w:rsidTr="00CB1B37">
        <w:trPr>
          <w:trHeight w:val="280"/>
        </w:trPr>
        <w:tc>
          <w:tcPr>
            <w:tcW w:w="9571" w:type="dxa"/>
            <w:shd w:val="clear" w:color="auto" w:fill="auto"/>
          </w:tcPr>
          <w:p w14:paraId="2D3DFFBA" w14:textId="77777777" w:rsidR="00AE37F5" w:rsidRPr="00707E5F" w:rsidRDefault="00AE37F5" w:rsidP="00CB1B37">
            <w:pPr>
              <w:widowControl w:val="0"/>
              <w:overflowPunct/>
              <w:autoSpaceDE/>
              <w:autoSpaceDN/>
              <w:adjustRightInd/>
              <w:spacing w:after="0" w:line="240" w:lineRule="auto"/>
              <w:textAlignment w:val="auto"/>
              <w:rPr>
                <w:rFonts w:ascii="Cambria" w:hAnsi="Cambria"/>
                <w:lang w:val="en-US" w:eastAsia="en-US"/>
              </w:rPr>
            </w:pPr>
          </w:p>
        </w:tc>
      </w:tr>
      <w:tr w:rsidR="00AE37F5" w:rsidRPr="00707E5F" w14:paraId="2D3DFFBD" w14:textId="77777777" w:rsidTr="00CB1B37">
        <w:trPr>
          <w:trHeight w:val="280"/>
        </w:trPr>
        <w:tc>
          <w:tcPr>
            <w:tcW w:w="9571" w:type="dxa"/>
            <w:shd w:val="clear" w:color="auto" w:fill="auto"/>
          </w:tcPr>
          <w:p w14:paraId="2D3DFFBC" w14:textId="77777777" w:rsidR="00AE37F5" w:rsidRPr="00707E5F" w:rsidRDefault="00AE37F5" w:rsidP="00CB1B37">
            <w:pPr>
              <w:widowControl w:val="0"/>
              <w:overflowPunct/>
              <w:autoSpaceDE/>
              <w:autoSpaceDN/>
              <w:adjustRightInd/>
              <w:spacing w:after="0" w:line="240" w:lineRule="auto"/>
              <w:textAlignment w:val="auto"/>
              <w:rPr>
                <w:rFonts w:ascii="Cambria" w:hAnsi="Cambria"/>
                <w:lang w:eastAsia="en-US"/>
              </w:rPr>
            </w:pPr>
            <w:r w:rsidRPr="00707E5F">
              <w:rPr>
                <w:rFonts w:ascii="Cambria" w:hAnsi="Cambria"/>
                <w:lang w:eastAsia="en-US"/>
              </w:rPr>
              <w:t xml:space="preserve">Normcommissie </w:t>
            </w:r>
            <w:r w:rsidRPr="00D522A6">
              <w:t xml:space="preserve">351225 </w:t>
            </w:r>
            <w:r w:rsidRPr="00707E5F">
              <w:rPr>
                <w:rFonts w:ascii="Cambria" w:hAnsi="Cambria"/>
                <w:lang w:eastAsia="en-US"/>
              </w:rPr>
              <w:t>'</w:t>
            </w:r>
            <w:r w:rsidR="003C6B35">
              <w:t>Regels voor informatiemodellering van de gebouwde omgeving</w:t>
            </w:r>
            <w:r w:rsidRPr="00707E5F">
              <w:rPr>
                <w:rFonts w:ascii="Cambria" w:hAnsi="Cambria"/>
                <w:lang w:eastAsia="en-US"/>
              </w:rPr>
              <w:t>'</w:t>
            </w:r>
          </w:p>
        </w:tc>
      </w:tr>
      <w:tr w:rsidR="00AE37F5" w:rsidRPr="00707E5F" w14:paraId="2D3DFFBF" w14:textId="77777777" w:rsidTr="00CB1B37">
        <w:tc>
          <w:tcPr>
            <w:tcW w:w="9571" w:type="dxa"/>
            <w:shd w:val="clear" w:color="auto" w:fill="auto"/>
          </w:tcPr>
          <w:p w14:paraId="2D3DFFBE" w14:textId="77777777" w:rsidR="00AE37F5" w:rsidRPr="00AB0721" w:rsidRDefault="00AE37F5" w:rsidP="00AE37F5">
            <w:pPr>
              <w:overflowPunct/>
              <w:autoSpaceDE/>
              <w:autoSpaceDN/>
              <w:adjustRightInd/>
              <w:spacing w:after="0" w:line="240" w:lineRule="auto"/>
              <w:textAlignment w:val="auto"/>
              <w:rPr>
                <w:rFonts w:ascii="Cambria" w:hAnsi="Cambria"/>
                <w:lang w:eastAsia="en-US"/>
              </w:rPr>
            </w:pPr>
          </w:p>
        </w:tc>
      </w:tr>
      <w:tr w:rsidR="00AE37F5" w:rsidRPr="00707E5F" w14:paraId="2D3DFFC1" w14:textId="77777777" w:rsidTr="00CB1B37">
        <w:tc>
          <w:tcPr>
            <w:tcW w:w="9571" w:type="dxa"/>
            <w:shd w:val="clear" w:color="auto" w:fill="auto"/>
          </w:tcPr>
          <w:p w14:paraId="2D3DFFC0" w14:textId="77777777" w:rsidR="00AE37F5" w:rsidRPr="00AB0721" w:rsidRDefault="00AE37F5" w:rsidP="00CB1B37">
            <w:pPr>
              <w:widowControl w:val="0"/>
              <w:overflowPunct/>
              <w:autoSpaceDE/>
              <w:autoSpaceDN/>
              <w:adjustRightInd/>
              <w:spacing w:after="0" w:line="240" w:lineRule="auto"/>
              <w:textAlignment w:val="auto"/>
              <w:rPr>
                <w:rFonts w:ascii="Cambria" w:hAnsi="Cambria"/>
                <w:lang w:eastAsia="en-US"/>
              </w:rPr>
            </w:pPr>
          </w:p>
        </w:tc>
      </w:tr>
      <w:tr w:rsidR="00AE37F5" w:rsidRPr="00707E5F" w14:paraId="2D3DFFC3" w14:textId="77777777" w:rsidTr="00CB1B37">
        <w:tc>
          <w:tcPr>
            <w:tcW w:w="9571" w:type="dxa"/>
            <w:shd w:val="clear" w:color="auto" w:fill="auto"/>
          </w:tcPr>
          <w:p w14:paraId="2D3DFFC2" w14:textId="77777777" w:rsidR="00AE37F5" w:rsidRPr="00AB0721" w:rsidRDefault="00AE37F5" w:rsidP="00CB1B37">
            <w:pPr>
              <w:widowControl w:val="0"/>
              <w:overflowPunct/>
              <w:autoSpaceDE/>
              <w:autoSpaceDN/>
              <w:adjustRightInd/>
              <w:spacing w:after="0" w:line="240" w:lineRule="auto"/>
              <w:textAlignment w:val="auto"/>
              <w:rPr>
                <w:rFonts w:ascii="Cambria" w:hAnsi="Cambria"/>
                <w:lang w:eastAsia="en-US"/>
              </w:rPr>
            </w:pPr>
          </w:p>
        </w:tc>
      </w:tr>
      <w:tr w:rsidR="00AE37F5" w:rsidRPr="00707E5F" w14:paraId="2D3DFFC5" w14:textId="77777777" w:rsidTr="00CB1B37">
        <w:tc>
          <w:tcPr>
            <w:tcW w:w="9571" w:type="dxa"/>
            <w:shd w:val="clear" w:color="auto" w:fill="auto"/>
          </w:tcPr>
          <w:p w14:paraId="2D3DFFC4" w14:textId="77777777" w:rsidR="00AE37F5" w:rsidRPr="00AB0721" w:rsidRDefault="00AE37F5" w:rsidP="00CB1B37">
            <w:pPr>
              <w:widowControl w:val="0"/>
              <w:overflowPunct/>
              <w:autoSpaceDE/>
              <w:autoSpaceDN/>
              <w:adjustRightInd/>
              <w:spacing w:after="0" w:line="240" w:lineRule="auto"/>
              <w:textAlignment w:val="auto"/>
              <w:rPr>
                <w:rFonts w:ascii="Cambria" w:hAnsi="Cambria"/>
                <w:lang w:eastAsia="en-US"/>
              </w:rPr>
            </w:pPr>
          </w:p>
        </w:tc>
      </w:tr>
      <w:tr w:rsidR="00AE37F5" w:rsidRPr="00707E5F" w14:paraId="2D3DFFC7" w14:textId="77777777" w:rsidTr="00CB1B37">
        <w:trPr>
          <w:trHeight w:val="3400"/>
        </w:trPr>
        <w:tc>
          <w:tcPr>
            <w:tcW w:w="9571" w:type="dxa"/>
            <w:shd w:val="clear" w:color="auto" w:fill="auto"/>
          </w:tcPr>
          <w:p w14:paraId="2D3DFFC6" w14:textId="77777777" w:rsidR="00AE37F5" w:rsidRPr="00707E5F" w:rsidRDefault="00A11E7C" w:rsidP="00CB1B37">
            <w:pPr>
              <w:widowControl w:val="0"/>
              <w:overflowPunct/>
              <w:autoSpaceDE/>
              <w:autoSpaceDN/>
              <w:adjustRightInd/>
              <w:spacing w:after="0" w:line="240" w:lineRule="auto"/>
              <w:textAlignment w:val="auto"/>
              <w:rPr>
                <w:rFonts w:ascii="Cambria" w:hAnsi="Cambria"/>
                <w:lang w:val="en-US" w:eastAsia="en-US"/>
              </w:rPr>
            </w:pPr>
            <w:r>
              <w:rPr>
                <w:rFonts w:ascii="Cambria" w:hAnsi="Cambria"/>
                <w:lang w:val="en-US" w:eastAsia="en-US"/>
              </w:rPr>
              <w:t>&lt;NEN Copyright statement&gt;</w:t>
            </w:r>
          </w:p>
        </w:tc>
      </w:tr>
      <w:tr w:rsidR="00AE37F5" w:rsidRPr="00707E5F" w14:paraId="2D3DFFC9" w14:textId="77777777" w:rsidTr="00CB1B37">
        <w:trPr>
          <w:trHeight w:val="280"/>
        </w:trPr>
        <w:tc>
          <w:tcPr>
            <w:tcW w:w="9571" w:type="dxa"/>
            <w:shd w:val="clear" w:color="auto" w:fill="auto"/>
          </w:tcPr>
          <w:p w14:paraId="2D3DFFC8" w14:textId="77777777" w:rsidR="00AE37F5" w:rsidRPr="00707E5F" w:rsidRDefault="00AE37F5" w:rsidP="00CB1B37">
            <w:pPr>
              <w:widowControl w:val="0"/>
              <w:overflowPunct/>
              <w:autoSpaceDE/>
              <w:autoSpaceDN/>
              <w:adjustRightInd/>
              <w:spacing w:after="0" w:line="240" w:lineRule="auto"/>
              <w:textAlignment w:val="auto"/>
              <w:rPr>
                <w:rFonts w:ascii="Cambria" w:hAnsi="Cambria"/>
                <w:lang w:val="en-US" w:eastAsia="en-US"/>
              </w:rPr>
            </w:pPr>
          </w:p>
        </w:tc>
      </w:tr>
      <w:tr w:rsidR="00AE37F5" w:rsidRPr="00707E5F" w14:paraId="2D3DFFCB" w14:textId="77777777" w:rsidTr="00CB1B37">
        <w:trPr>
          <w:trHeight w:val="280"/>
        </w:trPr>
        <w:tc>
          <w:tcPr>
            <w:tcW w:w="9571" w:type="dxa"/>
            <w:shd w:val="clear" w:color="auto" w:fill="auto"/>
          </w:tcPr>
          <w:p w14:paraId="2D3DFFCA" w14:textId="77777777" w:rsidR="00AE37F5" w:rsidRPr="00707E5F" w:rsidRDefault="00AE37F5" w:rsidP="00CB1B37">
            <w:pPr>
              <w:widowControl w:val="0"/>
              <w:overflowPunct/>
              <w:autoSpaceDE/>
              <w:autoSpaceDN/>
              <w:adjustRightInd/>
              <w:spacing w:after="0" w:line="240" w:lineRule="auto"/>
              <w:textAlignment w:val="auto"/>
              <w:rPr>
                <w:rFonts w:ascii="Cambria" w:hAnsi="Cambria"/>
                <w:lang w:eastAsia="en-US"/>
              </w:rPr>
            </w:pPr>
          </w:p>
        </w:tc>
      </w:tr>
    </w:tbl>
    <w:p w14:paraId="2D3DFFCC" w14:textId="77777777" w:rsidR="00CC0B25" w:rsidRPr="00C37DBF" w:rsidRDefault="00CC0B25" w:rsidP="00AE37F5">
      <w:pPr>
        <w:jc w:val="center"/>
        <w:rPr>
          <w:lang w:val="nl"/>
        </w:rPr>
      </w:pPr>
      <w:r w:rsidRPr="00C37DBF">
        <w:br w:type="page"/>
      </w:r>
    </w:p>
    <w:p w14:paraId="2D3DFFCD" w14:textId="77777777" w:rsidR="00A4299E" w:rsidRPr="00C37DBF" w:rsidRDefault="00A4299E" w:rsidP="00A4299E">
      <w:pPr>
        <w:jc w:val="center"/>
        <w:rPr>
          <w:lang w:val="nl"/>
        </w:rPr>
        <w:sectPr w:rsidR="00A4299E" w:rsidRPr="00C37DBF" w:rsidSect="00A4299E">
          <w:footerReference w:type="even" r:id="rId11"/>
          <w:footerReference w:type="default" r:id="rId12"/>
          <w:pgSz w:w="11907" w:h="16840" w:code="9"/>
          <w:pgMar w:top="397" w:right="1134" w:bottom="284" w:left="1134" w:header="720" w:footer="284" w:gutter="0"/>
          <w:cols w:space="720"/>
        </w:sectPr>
      </w:pPr>
    </w:p>
    <w:sdt>
      <w:sdtPr>
        <w:rPr>
          <w:rFonts w:eastAsia="Calibri" w:cs="Arial"/>
          <w:color w:val="auto"/>
          <w:sz w:val="22"/>
          <w:szCs w:val="22"/>
        </w:rPr>
        <w:id w:val="-2133007200"/>
        <w:docPartObj>
          <w:docPartGallery w:val="Table of Contents"/>
          <w:docPartUnique/>
        </w:docPartObj>
      </w:sdtPr>
      <w:sdtEndPr>
        <w:rPr>
          <w:b/>
          <w:bCs/>
        </w:rPr>
      </w:sdtEndPr>
      <w:sdtContent>
        <w:p w14:paraId="44A1F090" w14:textId="0F0B52A8" w:rsidR="00D15785" w:rsidRPr="00D15785" w:rsidRDefault="00D15785">
          <w:pPr>
            <w:pStyle w:val="Kopvaninhoudsopgave"/>
            <w:rPr>
              <w:color w:val="auto"/>
            </w:rPr>
          </w:pPr>
          <w:r w:rsidRPr="00D15785">
            <w:rPr>
              <w:color w:val="auto"/>
            </w:rPr>
            <w:t>Inhoud</w:t>
          </w:r>
        </w:p>
        <w:p w14:paraId="1BA59FD7" w14:textId="56EF484C" w:rsidR="0092122B" w:rsidRDefault="00D15785">
          <w:pPr>
            <w:pStyle w:val="Inhopg1"/>
            <w:rPr>
              <w:rFonts w:asciiTheme="minorHAnsi" w:eastAsiaTheme="minorEastAsia" w:hAnsiTheme="minorHAnsi" w:cstheme="minorBidi"/>
              <w:b w:val="0"/>
            </w:rPr>
          </w:pPr>
          <w:r>
            <w:fldChar w:fldCharType="begin"/>
          </w:r>
          <w:r>
            <w:instrText xml:space="preserve"> TOC \o "1-3" \h \z \u </w:instrText>
          </w:r>
          <w:r>
            <w:fldChar w:fldCharType="separate"/>
          </w:r>
          <w:hyperlink w:anchor="_Toc53126621" w:history="1">
            <w:r w:rsidR="0092122B" w:rsidRPr="00113FD1">
              <w:rPr>
                <w:rStyle w:val="Hyperlink"/>
              </w:rPr>
              <w:t>1</w:t>
            </w:r>
            <w:r w:rsidR="0092122B">
              <w:rPr>
                <w:rFonts w:asciiTheme="minorHAnsi" w:eastAsiaTheme="minorEastAsia" w:hAnsiTheme="minorHAnsi" w:cstheme="minorBidi"/>
                <w:b w:val="0"/>
              </w:rPr>
              <w:tab/>
            </w:r>
            <w:r w:rsidR="0092122B" w:rsidRPr="00113FD1">
              <w:rPr>
                <w:rStyle w:val="Hyperlink"/>
              </w:rPr>
              <w:t>Onderwerp en toepassingsgebied</w:t>
            </w:r>
            <w:r w:rsidR="0092122B">
              <w:rPr>
                <w:webHidden/>
              </w:rPr>
              <w:tab/>
            </w:r>
            <w:r w:rsidR="0092122B">
              <w:rPr>
                <w:webHidden/>
              </w:rPr>
              <w:fldChar w:fldCharType="begin"/>
            </w:r>
            <w:r w:rsidR="0092122B">
              <w:rPr>
                <w:webHidden/>
              </w:rPr>
              <w:instrText xml:space="preserve"> PAGEREF _Toc53126621 \h </w:instrText>
            </w:r>
            <w:r w:rsidR="0092122B">
              <w:rPr>
                <w:webHidden/>
              </w:rPr>
            </w:r>
            <w:r w:rsidR="0092122B">
              <w:rPr>
                <w:webHidden/>
              </w:rPr>
              <w:fldChar w:fldCharType="separate"/>
            </w:r>
            <w:r w:rsidR="0092122B">
              <w:rPr>
                <w:webHidden/>
              </w:rPr>
              <w:t>5</w:t>
            </w:r>
            <w:r w:rsidR="0092122B">
              <w:rPr>
                <w:webHidden/>
              </w:rPr>
              <w:fldChar w:fldCharType="end"/>
            </w:r>
          </w:hyperlink>
        </w:p>
        <w:p w14:paraId="76CBD664" w14:textId="6F93FCF9" w:rsidR="0092122B" w:rsidRDefault="001500E0">
          <w:pPr>
            <w:pStyle w:val="Inhopg1"/>
            <w:rPr>
              <w:rFonts w:asciiTheme="minorHAnsi" w:eastAsiaTheme="minorEastAsia" w:hAnsiTheme="minorHAnsi" w:cstheme="minorBidi"/>
              <w:b w:val="0"/>
            </w:rPr>
          </w:pPr>
          <w:hyperlink w:anchor="_Toc53126624" w:history="1">
            <w:r w:rsidR="0092122B" w:rsidRPr="00113FD1">
              <w:rPr>
                <w:rStyle w:val="Hyperlink"/>
              </w:rPr>
              <w:t>2</w:t>
            </w:r>
            <w:r w:rsidR="0092122B">
              <w:rPr>
                <w:rFonts w:asciiTheme="minorHAnsi" w:eastAsiaTheme="minorEastAsia" w:hAnsiTheme="minorHAnsi" w:cstheme="minorBidi"/>
                <w:b w:val="0"/>
              </w:rPr>
              <w:tab/>
            </w:r>
            <w:r w:rsidR="0092122B" w:rsidRPr="00113FD1">
              <w:rPr>
                <w:rStyle w:val="Hyperlink"/>
              </w:rPr>
              <w:t>Normatieve verwijzingen</w:t>
            </w:r>
            <w:r w:rsidR="0092122B">
              <w:rPr>
                <w:webHidden/>
              </w:rPr>
              <w:tab/>
            </w:r>
            <w:r w:rsidR="0092122B">
              <w:rPr>
                <w:webHidden/>
              </w:rPr>
              <w:fldChar w:fldCharType="begin"/>
            </w:r>
            <w:r w:rsidR="0092122B">
              <w:rPr>
                <w:webHidden/>
              </w:rPr>
              <w:instrText xml:space="preserve"> PAGEREF _Toc53126624 \h </w:instrText>
            </w:r>
            <w:r w:rsidR="0092122B">
              <w:rPr>
                <w:webHidden/>
              </w:rPr>
            </w:r>
            <w:r w:rsidR="0092122B">
              <w:rPr>
                <w:webHidden/>
              </w:rPr>
              <w:fldChar w:fldCharType="separate"/>
            </w:r>
            <w:r w:rsidR="0092122B">
              <w:rPr>
                <w:webHidden/>
              </w:rPr>
              <w:t>8</w:t>
            </w:r>
            <w:r w:rsidR="0092122B">
              <w:rPr>
                <w:webHidden/>
              </w:rPr>
              <w:fldChar w:fldCharType="end"/>
            </w:r>
          </w:hyperlink>
        </w:p>
        <w:p w14:paraId="04ECA9AD" w14:textId="402D04B0" w:rsidR="0092122B" w:rsidRDefault="001500E0">
          <w:pPr>
            <w:pStyle w:val="Inhopg1"/>
            <w:rPr>
              <w:rFonts w:asciiTheme="minorHAnsi" w:eastAsiaTheme="minorEastAsia" w:hAnsiTheme="minorHAnsi" w:cstheme="minorBidi"/>
              <w:b w:val="0"/>
            </w:rPr>
          </w:pPr>
          <w:hyperlink w:anchor="_Toc53126625" w:history="1">
            <w:r w:rsidR="0092122B" w:rsidRPr="00113FD1">
              <w:rPr>
                <w:rStyle w:val="Hyperlink"/>
              </w:rPr>
              <w:t>3</w:t>
            </w:r>
            <w:r w:rsidR="0092122B">
              <w:rPr>
                <w:rFonts w:asciiTheme="minorHAnsi" w:eastAsiaTheme="minorEastAsia" w:hAnsiTheme="minorHAnsi" w:cstheme="minorBidi"/>
                <w:b w:val="0"/>
              </w:rPr>
              <w:tab/>
            </w:r>
            <w:r w:rsidR="0092122B" w:rsidRPr="00113FD1">
              <w:rPr>
                <w:rStyle w:val="Hyperlink"/>
              </w:rPr>
              <w:t>Termen en definities</w:t>
            </w:r>
            <w:r w:rsidR="0092122B">
              <w:rPr>
                <w:webHidden/>
              </w:rPr>
              <w:tab/>
            </w:r>
            <w:r w:rsidR="0092122B">
              <w:rPr>
                <w:webHidden/>
              </w:rPr>
              <w:fldChar w:fldCharType="begin"/>
            </w:r>
            <w:r w:rsidR="0092122B">
              <w:rPr>
                <w:webHidden/>
              </w:rPr>
              <w:instrText xml:space="preserve"> PAGEREF _Toc53126625 \h </w:instrText>
            </w:r>
            <w:r w:rsidR="0092122B">
              <w:rPr>
                <w:webHidden/>
              </w:rPr>
            </w:r>
            <w:r w:rsidR="0092122B">
              <w:rPr>
                <w:webHidden/>
              </w:rPr>
              <w:fldChar w:fldCharType="separate"/>
            </w:r>
            <w:r w:rsidR="0092122B">
              <w:rPr>
                <w:webHidden/>
              </w:rPr>
              <w:t>8</w:t>
            </w:r>
            <w:r w:rsidR="0092122B">
              <w:rPr>
                <w:webHidden/>
              </w:rPr>
              <w:fldChar w:fldCharType="end"/>
            </w:r>
          </w:hyperlink>
        </w:p>
        <w:p w14:paraId="06360255" w14:textId="1834C846" w:rsidR="0092122B" w:rsidRDefault="001500E0">
          <w:pPr>
            <w:pStyle w:val="Inhopg1"/>
            <w:rPr>
              <w:rFonts w:asciiTheme="minorHAnsi" w:eastAsiaTheme="minorEastAsia" w:hAnsiTheme="minorHAnsi" w:cstheme="minorBidi"/>
              <w:b w:val="0"/>
            </w:rPr>
          </w:pPr>
          <w:hyperlink w:anchor="_Toc53126626" w:history="1">
            <w:r w:rsidR="0092122B" w:rsidRPr="00113FD1">
              <w:rPr>
                <w:rStyle w:val="Hyperlink"/>
              </w:rPr>
              <w:t>4</w:t>
            </w:r>
            <w:r w:rsidR="0092122B">
              <w:rPr>
                <w:rFonts w:asciiTheme="minorHAnsi" w:eastAsiaTheme="minorEastAsia" w:hAnsiTheme="minorHAnsi" w:cstheme="minorBidi"/>
                <w:b w:val="0"/>
              </w:rPr>
              <w:tab/>
            </w:r>
            <w:r w:rsidR="0092122B" w:rsidRPr="00113FD1">
              <w:rPr>
                <w:rStyle w:val="Hyperlink"/>
              </w:rPr>
              <w:t>Symbolen en afkortingen</w:t>
            </w:r>
            <w:r w:rsidR="0092122B">
              <w:rPr>
                <w:webHidden/>
              </w:rPr>
              <w:tab/>
            </w:r>
            <w:r w:rsidR="0092122B">
              <w:rPr>
                <w:webHidden/>
              </w:rPr>
              <w:fldChar w:fldCharType="begin"/>
            </w:r>
            <w:r w:rsidR="0092122B">
              <w:rPr>
                <w:webHidden/>
              </w:rPr>
              <w:instrText xml:space="preserve"> PAGEREF _Toc53126626 \h </w:instrText>
            </w:r>
            <w:r w:rsidR="0092122B">
              <w:rPr>
                <w:webHidden/>
              </w:rPr>
            </w:r>
            <w:r w:rsidR="0092122B">
              <w:rPr>
                <w:webHidden/>
              </w:rPr>
              <w:fldChar w:fldCharType="separate"/>
            </w:r>
            <w:r w:rsidR="0092122B">
              <w:rPr>
                <w:webHidden/>
              </w:rPr>
              <w:t>9</w:t>
            </w:r>
            <w:r w:rsidR="0092122B">
              <w:rPr>
                <w:webHidden/>
              </w:rPr>
              <w:fldChar w:fldCharType="end"/>
            </w:r>
          </w:hyperlink>
        </w:p>
        <w:p w14:paraId="610417FF" w14:textId="3D89476F" w:rsidR="0092122B" w:rsidRDefault="001500E0">
          <w:pPr>
            <w:pStyle w:val="Inhopg2"/>
            <w:rPr>
              <w:rFonts w:asciiTheme="minorHAnsi" w:eastAsiaTheme="minorEastAsia" w:hAnsiTheme="minorHAnsi" w:cstheme="minorBidi"/>
            </w:rPr>
          </w:pPr>
          <w:hyperlink w:anchor="_Toc53126627" w:history="1">
            <w:r w:rsidR="0092122B" w:rsidRPr="00113FD1">
              <w:rPr>
                <w:rStyle w:val="Hyperlink"/>
              </w:rPr>
              <w:t>4.1</w:t>
            </w:r>
            <w:r w:rsidR="0092122B">
              <w:rPr>
                <w:rFonts w:asciiTheme="minorHAnsi" w:eastAsiaTheme="minorEastAsia" w:hAnsiTheme="minorHAnsi" w:cstheme="minorBidi"/>
              </w:rPr>
              <w:tab/>
            </w:r>
            <w:r w:rsidR="0092122B" w:rsidRPr="00113FD1">
              <w:rPr>
                <w:rStyle w:val="Hyperlink"/>
              </w:rPr>
              <w:t>Symbolen</w:t>
            </w:r>
            <w:r w:rsidR="0092122B">
              <w:rPr>
                <w:webHidden/>
              </w:rPr>
              <w:tab/>
            </w:r>
            <w:r w:rsidR="0092122B">
              <w:rPr>
                <w:webHidden/>
              </w:rPr>
              <w:fldChar w:fldCharType="begin"/>
            </w:r>
            <w:r w:rsidR="0092122B">
              <w:rPr>
                <w:webHidden/>
              </w:rPr>
              <w:instrText xml:space="preserve"> PAGEREF _Toc53126627 \h </w:instrText>
            </w:r>
            <w:r w:rsidR="0092122B">
              <w:rPr>
                <w:webHidden/>
              </w:rPr>
            </w:r>
            <w:r w:rsidR="0092122B">
              <w:rPr>
                <w:webHidden/>
              </w:rPr>
              <w:fldChar w:fldCharType="separate"/>
            </w:r>
            <w:r w:rsidR="0092122B">
              <w:rPr>
                <w:webHidden/>
              </w:rPr>
              <w:t>9</w:t>
            </w:r>
            <w:r w:rsidR="0092122B">
              <w:rPr>
                <w:webHidden/>
              </w:rPr>
              <w:fldChar w:fldCharType="end"/>
            </w:r>
          </w:hyperlink>
        </w:p>
        <w:p w14:paraId="7519766A" w14:textId="46ABAFFA" w:rsidR="0092122B" w:rsidRDefault="001500E0">
          <w:pPr>
            <w:pStyle w:val="Inhopg2"/>
            <w:rPr>
              <w:rFonts w:asciiTheme="minorHAnsi" w:eastAsiaTheme="minorEastAsia" w:hAnsiTheme="minorHAnsi" w:cstheme="minorBidi"/>
            </w:rPr>
          </w:pPr>
          <w:hyperlink w:anchor="_Toc53126628" w:history="1">
            <w:r w:rsidR="0092122B" w:rsidRPr="00113FD1">
              <w:rPr>
                <w:rStyle w:val="Hyperlink"/>
              </w:rPr>
              <w:t>4.2</w:t>
            </w:r>
            <w:r w:rsidR="0092122B">
              <w:rPr>
                <w:rFonts w:asciiTheme="minorHAnsi" w:eastAsiaTheme="minorEastAsia" w:hAnsiTheme="minorHAnsi" w:cstheme="minorBidi"/>
              </w:rPr>
              <w:tab/>
            </w:r>
            <w:r w:rsidR="0092122B" w:rsidRPr="00113FD1">
              <w:rPr>
                <w:rStyle w:val="Hyperlink"/>
              </w:rPr>
              <w:t>Afkortingen</w:t>
            </w:r>
            <w:r w:rsidR="0092122B">
              <w:rPr>
                <w:webHidden/>
              </w:rPr>
              <w:tab/>
            </w:r>
            <w:r w:rsidR="0092122B">
              <w:rPr>
                <w:webHidden/>
              </w:rPr>
              <w:fldChar w:fldCharType="begin"/>
            </w:r>
            <w:r w:rsidR="0092122B">
              <w:rPr>
                <w:webHidden/>
              </w:rPr>
              <w:instrText xml:space="preserve"> PAGEREF _Toc53126628 \h </w:instrText>
            </w:r>
            <w:r w:rsidR="0092122B">
              <w:rPr>
                <w:webHidden/>
              </w:rPr>
            </w:r>
            <w:r w:rsidR="0092122B">
              <w:rPr>
                <w:webHidden/>
              </w:rPr>
              <w:fldChar w:fldCharType="separate"/>
            </w:r>
            <w:r w:rsidR="0092122B">
              <w:rPr>
                <w:webHidden/>
              </w:rPr>
              <w:t>9</w:t>
            </w:r>
            <w:r w:rsidR="0092122B">
              <w:rPr>
                <w:webHidden/>
              </w:rPr>
              <w:fldChar w:fldCharType="end"/>
            </w:r>
          </w:hyperlink>
        </w:p>
        <w:p w14:paraId="6CE0A61C" w14:textId="003656CD" w:rsidR="0092122B" w:rsidRDefault="001500E0">
          <w:pPr>
            <w:pStyle w:val="Inhopg1"/>
            <w:rPr>
              <w:rFonts w:asciiTheme="minorHAnsi" w:eastAsiaTheme="minorEastAsia" w:hAnsiTheme="minorHAnsi" w:cstheme="minorBidi"/>
              <w:b w:val="0"/>
            </w:rPr>
          </w:pPr>
          <w:hyperlink w:anchor="_Toc53126629" w:history="1">
            <w:r w:rsidR="0092122B" w:rsidRPr="00113FD1">
              <w:rPr>
                <w:rStyle w:val="Hyperlink"/>
              </w:rPr>
              <w:t>5</w:t>
            </w:r>
            <w:r w:rsidR="0092122B">
              <w:rPr>
                <w:rFonts w:asciiTheme="minorHAnsi" w:eastAsiaTheme="minorEastAsia" w:hAnsiTheme="minorHAnsi" w:cstheme="minorBidi"/>
                <w:b w:val="0"/>
              </w:rPr>
              <w:tab/>
            </w:r>
            <w:r w:rsidR="0092122B" w:rsidRPr="00113FD1">
              <w:rPr>
                <w:rStyle w:val="Hyperlink"/>
              </w:rPr>
              <w:t>Areaal modelleerpatronen</w:t>
            </w:r>
            <w:r w:rsidR="0092122B">
              <w:rPr>
                <w:webHidden/>
              </w:rPr>
              <w:tab/>
            </w:r>
            <w:r w:rsidR="0092122B">
              <w:rPr>
                <w:webHidden/>
              </w:rPr>
              <w:fldChar w:fldCharType="begin"/>
            </w:r>
            <w:r w:rsidR="0092122B">
              <w:rPr>
                <w:webHidden/>
              </w:rPr>
              <w:instrText xml:space="preserve"> PAGEREF _Toc53126629 \h </w:instrText>
            </w:r>
            <w:r w:rsidR="0092122B">
              <w:rPr>
                <w:webHidden/>
              </w:rPr>
            </w:r>
            <w:r w:rsidR="0092122B">
              <w:rPr>
                <w:webHidden/>
              </w:rPr>
              <w:fldChar w:fldCharType="separate"/>
            </w:r>
            <w:r w:rsidR="0092122B">
              <w:rPr>
                <w:webHidden/>
              </w:rPr>
              <w:t>9</w:t>
            </w:r>
            <w:r w:rsidR="0092122B">
              <w:rPr>
                <w:webHidden/>
              </w:rPr>
              <w:fldChar w:fldCharType="end"/>
            </w:r>
          </w:hyperlink>
        </w:p>
        <w:p w14:paraId="015165B4" w14:textId="0993A3CC" w:rsidR="0092122B" w:rsidRDefault="001500E0">
          <w:pPr>
            <w:pStyle w:val="Inhopg2"/>
            <w:rPr>
              <w:rFonts w:asciiTheme="minorHAnsi" w:eastAsiaTheme="minorEastAsia" w:hAnsiTheme="minorHAnsi" w:cstheme="minorBidi"/>
            </w:rPr>
          </w:pPr>
          <w:hyperlink w:anchor="_Toc53126630" w:history="1">
            <w:r w:rsidR="0092122B" w:rsidRPr="00113FD1">
              <w:rPr>
                <w:rStyle w:val="Hyperlink"/>
              </w:rPr>
              <w:t>5.1</w:t>
            </w:r>
            <w:r w:rsidR="0092122B">
              <w:rPr>
                <w:rFonts w:asciiTheme="minorHAnsi" w:eastAsiaTheme="minorEastAsia" w:hAnsiTheme="minorHAnsi" w:cstheme="minorBidi"/>
              </w:rPr>
              <w:tab/>
            </w:r>
            <w:r w:rsidR="0092122B" w:rsidRPr="00113FD1">
              <w:rPr>
                <w:rStyle w:val="Hyperlink"/>
              </w:rPr>
              <w:t>Soorten fysieke objecten</w:t>
            </w:r>
            <w:r w:rsidR="0092122B">
              <w:rPr>
                <w:webHidden/>
              </w:rPr>
              <w:tab/>
            </w:r>
            <w:r w:rsidR="0092122B">
              <w:rPr>
                <w:webHidden/>
              </w:rPr>
              <w:fldChar w:fldCharType="begin"/>
            </w:r>
            <w:r w:rsidR="0092122B">
              <w:rPr>
                <w:webHidden/>
              </w:rPr>
              <w:instrText xml:space="preserve"> PAGEREF _Toc53126630 \h </w:instrText>
            </w:r>
            <w:r w:rsidR="0092122B">
              <w:rPr>
                <w:webHidden/>
              </w:rPr>
            </w:r>
            <w:r w:rsidR="0092122B">
              <w:rPr>
                <w:webHidden/>
              </w:rPr>
              <w:fldChar w:fldCharType="separate"/>
            </w:r>
            <w:r w:rsidR="0092122B">
              <w:rPr>
                <w:webHidden/>
              </w:rPr>
              <w:t>9</w:t>
            </w:r>
            <w:r w:rsidR="0092122B">
              <w:rPr>
                <w:webHidden/>
              </w:rPr>
              <w:fldChar w:fldCharType="end"/>
            </w:r>
          </w:hyperlink>
        </w:p>
        <w:p w14:paraId="2AB762AA" w14:textId="613B4721" w:rsidR="0092122B" w:rsidRDefault="001500E0">
          <w:pPr>
            <w:pStyle w:val="Inhopg2"/>
            <w:rPr>
              <w:rFonts w:asciiTheme="minorHAnsi" w:eastAsiaTheme="minorEastAsia" w:hAnsiTheme="minorHAnsi" w:cstheme="minorBidi"/>
            </w:rPr>
          </w:pPr>
          <w:hyperlink w:anchor="_Toc53126631" w:history="1">
            <w:r w:rsidR="0092122B" w:rsidRPr="00113FD1">
              <w:rPr>
                <w:rStyle w:val="Hyperlink"/>
              </w:rPr>
              <w:t>5.2</w:t>
            </w:r>
            <w:r w:rsidR="0092122B">
              <w:rPr>
                <w:rFonts w:asciiTheme="minorHAnsi" w:eastAsiaTheme="minorEastAsia" w:hAnsiTheme="minorHAnsi" w:cstheme="minorBidi"/>
              </w:rPr>
              <w:tab/>
            </w:r>
            <w:r w:rsidR="0092122B" w:rsidRPr="00113FD1">
              <w:rPr>
                <w:rStyle w:val="Hyperlink"/>
              </w:rPr>
              <w:t>Functioneel versus Technisch</w:t>
            </w:r>
            <w:r w:rsidR="0092122B">
              <w:rPr>
                <w:webHidden/>
              </w:rPr>
              <w:tab/>
            </w:r>
            <w:r w:rsidR="0092122B">
              <w:rPr>
                <w:webHidden/>
              </w:rPr>
              <w:fldChar w:fldCharType="begin"/>
            </w:r>
            <w:r w:rsidR="0092122B">
              <w:rPr>
                <w:webHidden/>
              </w:rPr>
              <w:instrText xml:space="preserve"> PAGEREF _Toc53126631 \h </w:instrText>
            </w:r>
            <w:r w:rsidR="0092122B">
              <w:rPr>
                <w:webHidden/>
              </w:rPr>
            </w:r>
            <w:r w:rsidR="0092122B">
              <w:rPr>
                <w:webHidden/>
              </w:rPr>
              <w:fldChar w:fldCharType="separate"/>
            </w:r>
            <w:r w:rsidR="0092122B">
              <w:rPr>
                <w:webHidden/>
              </w:rPr>
              <w:t>11</w:t>
            </w:r>
            <w:r w:rsidR="0092122B">
              <w:rPr>
                <w:webHidden/>
              </w:rPr>
              <w:fldChar w:fldCharType="end"/>
            </w:r>
          </w:hyperlink>
        </w:p>
        <w:p w14:paraId="5850D70B" w14:textId="2B6F048D" w:rsidR="0092122B" w:rsidRDefault="001500E0">
          <w:pPr>
            <w:pStyle w:val="Inhopg2"/>
            <w:rPr>
              <w:rFonts w:asciiTheme="minorHAnsi" w:eastAsiaTheme="minorEastAsia" w:hAnsiTheme="minorHAnsi" w:cstheme="minorBidi"/>
            </w:rPr>
          </w:pPr>
          <w:hyperlink w:anchor="_Toc53126632" w:history="1">
            <w:r w:rsidR="0092122B" w:rsidRPr="00113FD1">
              <w:rPr>
                <w:rStyle w:val="Hyperlink"/>
              </w:rPr>
              <w:t>5.3</w:t>
            </w:r>
            <w:r w:rsidR="0092122B">
              <w:rPr>
                <w:rFonts w:asciiTheme="minorHAnsi" w:eastAsiaTheme="minorEastAsia" w:hAnsiTheme="minorHAnsi" w:cstheme="minorBidi"/>
              </w:rPr>
              <w:tab/>
            </w:r>
            <w:r w:rsidR="0092122B" w:rsidRPr="00113FD1">
              <w:rPr>
                <w:rStyle w:val="Hyperlink"/>
              </w:rPr>
              <w:t>Taxonomie en meronomie</w:t>
            </w:r>
            <w:r w:rsidR="0092122B">
              <w:rPr>
                <w:webHidden/>
              </w:rPr>
              <w:tab/>
            </w:r>
            <w:r w:rsidR="0092122B">
              <w:rPr>
                <w:webHidden/>
              </w:rPr>
              <w:fldChar w:fldCharType="begin"/>
            </w:r>
            <w:r w:rsidR="0092122B">
              <w:rPr>
                <w:webHidden/>
              </w:rPr>
              <w:instrText xml:space="preserve"> PAGEREF _Toc53126632 \h </w:instrText>
            </w:r>
            <w:r w:rsidR="0092122B">
              <w:rPr>
                <w:webHidden/>
              </w:rPr>
            </w:r>
            <w:r w:rsidR="0092122B">
              <w:rPr>
                <w:webHidden/>
              </w:rPr>
              <w:fldChar w:fldCharType="separate"/>
            </w:r>
            <w:r w:rsidR="0092122B">
              <w:rPr>
                <w:webHidden/>
              </w:rPr>
              <w:t>12</w:t>
            </w:r>
            <w:r w:rsidR="0092122B">
              <w:rPr>
                <w:webHidden/>
              </w:rPr>
              <w:fldChar w:fldCharType="end"/>
            </w:r>
          </w:hyperlink>
        </w:p>
        <w:p w14:paraId="3056AAAF" w14:textId="406AB40B" w:rsidR="0092122B" w:rsidRDefault="001500E0">
          <w:pPr>
            <w:pStyle w:val="Inhopg2"/>
            <w:rPr>
              <w:rFonts w:asciiTheme="minorHAnsi" w:eastAsiaTheme="minorEastAsia" w:hAnsiTheme="minorHAnsi" w:cstheme="minorBidi"/>
            </w:rPr>
          </w:pPr>
          <w:hyperlink w:anchor="_Toc53126633" w:history="1">
            <w:r w:rsidR="0092122B" w:rsidRPr="00113FD1">
              <w:rPr>
                <w:rStyle w:val="Hyperlink"/>
              </w:rPr>
              <w:t>5.4</w:t>
            </w:r>
            <w:r w:rsidR="0092122B">
              <w:rPr>
                <w:rFonts w:asciiTheme="minorHAnsi" w:eastAsiaTheme="minorEastAsia" w:hAnsiTheme="minorHAnsi" w:cstheme="minorBidi"/>
              </w:rPr>
              <w:tab/>
            </w:r>
            <w:r w:rsidR="0092122B" w:rsidRPr="00113FD1">
              <w:rPr>
                <w:rStyle w:val="Hyperlink"/>
              </w:rPr>
              <w:t>Impliciete groeperingen zonder individuen</w:t>
            </w:r>
            <w:r w:rsidR="0092122B">
              <w:rPr>
                <w:webHidden/>
              </w:rPr>
              <w:tab/>
            </w:r>
            <w:r w:rsidR="0092122B">
              <w:rPr>
                <w:webHidden/>
              </w:rPr>
              <w:fldChar w:fldCharType="begin"/>
            </w:r>
            <w:r w:rsidR="0092122B">
              <w:rPr>
                <w:webHidden/>
              </w:rPr>
              <w:instrText xml:space="preserve"> PAGEREF _Toc53126633 \h </w:instrText>
            </w:r>
            <w:r w:rsidR="0092122B">
              <w:rPr>
                <w:webHidden/>
              </w:rPr>
            </w:r>
            <w:r w:rsidR="0092122B">
              <w:rPr>
                <w:webHidden/>
              </w:rPr>
              <w:fldChar w:fldCharType="separate"/>
            </w:r>
            <w:r w:rsidR="0092122B">
              <w:rPr>
                <w:webHidden/>
              </w:rPr>
              <w:t>15</w:t>
            </w:r>
            <w:r w:rsidR="0092122B">
              <w:rPr>
                <w:webHidden/>
              </w:rPr>
              <w:fldChar w:fldCharType="end"/>
            </w:r>
          </w:hyperlink>
        </w:p>
        <w:p w14:paraId="07DECA1A" w14:textId="5CB4D09A" w:rsidR="0092122B" w:rsidRDefault="001500E0">
          <w:pPr>
            <w:pStyle w:val="Inhopg2"/>
            <w:rPr>
              <w:rFonts w:asciiTheme="minorHAnsi" w:eastAsiaTheme="minorEastAsia" w:hAnsiTheme="minorHAnsi" w:cstheme="minorBidi"/>
            </w:rPr>
          </w:pPr>
          <w:hyperlink w:anchor="_Toc53126634" w:history="1">
            <w:r w:rsidR="0092122B" w:rsidRPr="00113FD1">
              <w:rPr>
                <w:rStyle w:val="Hyperlink"/>
              </w:rPr>
              <w:t>5.5</w:t>
            </w:r>
            <w:r w:rsidR="0092122B">
              <w:rPr>
                <w:rFonts w:asciiTheme="minorHAnsi" w:eastAsiaTheme="minorEastAsia" w:hAnsiTheme="minorHAnsi" w:cstheme="minorBidi"/>
              </w:rPr>
              <w:tab/>
            </w:r>
            <w:r w:rsidR="0092122B" w:rsidRPr="00113FD1">
              <w:rPr>
                <w:rStyle w:val="Hyperlink"/>
              </w:rPr>
              <w:t>Locatie, oriëntatie, vorm/geometrie en topologie</w:t>
            </w:r>
            <w:r w:rsidR="0092122B">
              <w:rPr>
                <w:webHidden/>
              </w:rPr>
              <w:tab/>
            </w:r>
            <w:r w:rsidR="0092122B">
              <w:rPr>
                <w:webHidden/>
              </w:rPr>
              <w:fldChar w:fldCharType="begin"/>
            </w:r>
            <w:r w:rsidR="0092122B">
              <w:rPr>
                <w:webHidden/>
              </w:rPr>
              <w:instrText xml:space="preserve"> PAGEREF _Toc53126634 \h </w:instrText>
            </w:r>
            <w:r w:rsidR="0092122B">
              <w:rPr>
                <w:webHidden/>
              </w:rPr>
            </w:r>
            <w:r w:rsidR="0092122B">
              <w:rPr>
                <w:webHidden/>
              </w:rPr>
              <w:fldChar w:fldCharType="separate"/>
            </w:r>
            <w:r w:rsidR="0092122B">
              <w:rPr>
                <w:webHidden/>
              </w:rPr>
              <w:t>15</w:t>
            </w:r>
            <w:r w:rsidR="0092122B">
              <w:rPr>
                <w:webHidden/>
              </w:rPr>
              <w:fldChar w:fldCharType="end"/>
            </w:r>
          </w:hyperlink>
        </w:p>
        <w:p w14:paraId="08FC08B6" w14:textId="4F8071DB" w:rsidR="0092122B" w:rsidRDefault="001500E0">
          <w:pPr>
            <w:pStyle w:val="Inhopg1"/>
            <w:rPr>
              <w:rFonts w:asciiTheme="minorHAnsi" w:eastAsiaTheme="minorEastAsia" w:hAnsiTheme="minorHAnsi" w:cstheme="minorBidi"/>
              <w:b w:val="0"/>
            </w:rPr>
          </w:pPr>
          <w:hyperlink w:anchor="_Toc53126635" w:history="1">
            <w:r w:rsidR="0092122B" w:rsidRPr="00113FD1">
              <w:rPr>
                <w:rStyle w:val="Hyperlink"/>
              </w:rPr>
              <w:t>6</w:t>
            </w:r>
            <w:r w:rsidR="0092122B">
              <w:rPr>
                <w:rFonts w:asciiTheme="minorHAnsi" w:eastAsiaTheme="minorEastAsia" w:hAnsiTheme="minorHAnsi" w:cstheme="minorBidi"/>
                <w:b w:val="0"/>
              </w:rPr>
              <w:tab/>
            </w:r>
            <w:r w:rsidR="0092122B" w:rsidRPr="00113FD1">
              <w:rPr>
                <w:rStyle w:val="Hyperlink"/>
              </w:rPr>
              <w:t>Systems Engineering modelleerpatronen</w:t>
            </w:r>
            <w:r w:rsidR="0092122B">
              <w:rPr>
                <w:webHidden/>
              </w:rPr>
              <w:tab/>
            </w:r>
            <w:r w:rsidR="0092122B">
              <w:rPr>
                <w:webHidden/>
              </w:rPr>
              <w:fldChar w:fldCharType="begin"/>
            </w:r>
            <w:r w:rsidR="0092122B">
              <w:rPr>
                <w:webHidden/>
              </w:rPr>
              <w:instrText xml:space="preserve"> PAGEREF _Toc53126635 \h </w:instrText>
            </w:r>
            <w:r w:rsidR="0092122B">
              <w:rPr>
                <w:webHidden/>
              </w:rPr>
            </w:r>
            <w:r w:rsidR="0092122B">
              <w:rPr>
                <w:webHidden/>
              </w:rPr>
              <w:fldChar w:fldCharType="separate"/>
            </w:r>
            <w:r w:rsidR="0092122B">
              <w:rPr>
                <w:webHidden/>
              </w:rPr>
              <w:t>16</w:t>
            </w:r>
            <w:r w:rsidR="0092122B">
              <w:rPr>
                <w:webHidden/>
              </w:rPr>
              <w:fldChar w:fldCharType="end"/>
            </w:r>
          </w:hyperlink>
        </w:p>
        <w:p w14:paraId="47E6E99C" w14:textId="76D53E06" w:rsidR="0092122B" w:rsidRDefault="001500E0">
          <w:pPr>
            <w:pStyle w:val="Inhopg2"/>
            <w:rPr>
              <w:rFonts w:asciiTheme="minorHAnsi" w:eastAsiaTheme="minorEastAsia" w:hAnsiTheme="minorHAnsi" w:cstheme="minorBidi"/>
            </w:rPr>
          </w:pPr>
          <w:hyperlink w:anchor="_Toc53126636" w:history="1">
            <w:r w:rsidR="0092122B" w:rsidRPr="00113FD1">
              <w:rPr>
                <w:rStyle w:val="Hyperlink"/>
              </w:rPr>
              <w:t>6.1</w:t>
            </w:r>
            <w:r w:rsidR="0092122B">
              <w:rPr>
                <w:rFonts w:asciiTheme="minorHAnsi" w:eastAsiaTheme="minorEastAsia" w:hAnsiTheme="minorHAnsi" w:cstheme="minorBidi"/>
              </w:rPr>
              <w:tab/>
            </w:r>
            <w:r w:rsidR="0092122B" w:rsidRPr="00113FD1">
              <w:rPr>
                <w:rStyle w:val="Hyperlink"/>
              </w:rPr>
              <w:t>Levenscyclus modellering met toestanden</w:t>
            </w:r>
            <w:r w:rsidR="0092122B">
              <w:rPr>
                <w:webHidden/>
              </w:rPr>
              <w:tab/>
            </w:r>
            <w:r w:rsidR="0092122B">
              <w:rPr>
                <w:webHidden/>
              </w:rPr>
              <w:fldChar w:fldCharType="begin"/>
            </w:r>
            <w:r w:rsidR="0092122B">
              <w:rPr>
                <w:webHidden/>
              </w:rPr>
              <w:instrText xml:space="preserve"> PAGEREF _Toc53126636 \h </w:instrText>
            </w:r>
            <w:r w:rsidR="0092122B">
              <w:rPr>
                <w:webHidden/>
              </w:rPr>
            </w:r>
            <w:r w:rsidR="0092122B">
              <w:rPr>
                <w:webHidden/>
              </w:rPr>
              <w:fldChar w:fldCharType="separate"/>
            </w:r>
            <w:r w:rsidR="0092122B">
              <w:rPr>
                <w:webHidden/>
              </w:rPr>
              <w:t>16</w:t>
            </w:r>
            <w:r w:rsidR="0092122B">
              <w:rPr>
                <w:webHidden/>
              </w:rPr>
              <w:fldChar w:fldCharType="end"/>
            </w:r>
          </w:hyperlink>
        </w:p>
        <w:p w14:paraId="009CE80F" w14:textId="65A07DFC" w:rsidR="0092122B" w:rsidRDefault="001500E0">
          <w:pPr>
            <w:pStyle w:val="Inhopg3"/>
            <w:rPr>
              <w:rFonts w:asciiTheme="minorHAnsi" w:eastAsiaTheme="minorEastAsia" w:hAnsiTheme="minorHAnsi" w:cstheme="minorBidi"/>
            </w:rPr>
          </w:pPr>
          <w:hyperlink w:anchor="_Toc53126637" w:history="1">
            <w:r w:rsidR="0092122B" w:rsidRPr="00113FD1">
              <w:rPr>
                <w:rStyle w:val="Hyperlink"/>
              </w:rPr>
              <w:t>6.1.1</w:t>
            </w:r>
            <w:r w:rsidR="0092122B">
              <w:rPr>
                <w:rFonts w:asciiTheme="minorHAnsi" w:eastAsiaTheme="minorEastAsia" w:hAnsiTheme="minorHAnsi" w:cstheme="minorBidi"/>
              </w:rPr>
              <w:tab/>
            </w:r>
            <w:r w:rsidR="0092122B" w:rsidRPr="00113FD1">
              <w:rPr>
                <w:rStyle w:val="Hyperlink"/>
              </w:rPr>
              <w:t>Denkbeeldig versus werkelijk</w:t>
            </w:r>
            <w:r w:rsidR="0092122B">
              <w:rPr>
                <w:webHidden/>
              </w:rPr>
              <w:tab/>
            </w:r>
            <w:r w:rsidR="0092122B">
              <w:rPr>
                <w:webHidden/>
              </w:rPr>
              <w:fldChar w:fldCharType="begin"/>
            </w:r>
            <w:r w:rsidR="0092122B">
              <w:rPr>
                <w:webHidden/>
              </w:rPr>
              <w:instrText xml:space="preserve"> PAGEREF _Toc53126637 \h </w:instrText>
            </w:r>
            <w:r w:rsidR="0092122B">
              <w:rPr>
                <w:webHidden/>
              </w:rPr>
            </w:r>
            <w:r w:rsidR="0092122B">
              <w:rPr>
                <w:webHidden/>
              </w:rPr>
              <w:fldChar w:fldCharType="separate"/>
            </w:r>
            <w:r w:rsidR="0092122B">
              <w:rPr>
                <w:webHidden/>
              </w:rPr>
              <w:t>16</w:t>
            </w:r>
            <w:r w:rsidR="0092122B">
              <w:rPr>
                <w:webHidden/>
              </w:rPr>
              <w:fldChar w:fldCharType="end"/>
            </w:r>
          </w:hyperlink>
        </w:p>
        <w:p w14:paraId="1E7F2785" w14:textId="66FE66BC" w:rsidR="0092122B" w:rsidRDefault="001500E0">
          <w:pPr>
            <w:pStyle w:val="Inhopg2"/>
            <w:rPr>
              <w:rFonts w:asciiTheme="minorHAnsi" w:eastAsiaTheme="minorEastAsia" w:hAnsiTheme="minorHAnsi" w:cstheme="minorBidi"/>
            </w:rPr>
          </w:pPr>
          <w:hyperlink w:anchor="_Toc53126638" w:history="1">
            <w:r w:rsidR="0092122B" w:rsidRPr="00113FD1">
              <w:rPr>
                <w:rStyle w:val="Hyperlink"/>
              </w:rPr>
              <w:t>6.2</w:t>
            </w:r>
            <w:r w:rsidR="0092122B">
              <w:rPr>
                <w:rFonts w:asciiTheme="minorHAnsi" w:eastAsiaTheme="minorEastAsia" w:hAnsiTheme="minorHAnsi" w:cstheme="minorBidi"/>
              </w:rPr>
              <w:tab/>
            </w:r>
            <w:r w:rsidR="0092122B" w:rsidRPr="00113FD1">
              <w:rPr>
                <w:rStyle w:val="Hyperlink"/>
              </w:rPr>
              <w:t>Standaard toestanden (states)</w:t>
            </w:r>
            <w:r w:rsidR="0092122B">
              <w:rPr>
                <w:webHidden/>
              </w:rPr>
              <w:tab/>
            </w:r>
            <w:r w:rsidR="0092122B">
              <w:rPr>
                <w:webHidden/>
              </w:rPr>
              <w:fldChar w:fldCharType="begin"/>
            </w:r>
            <w:r w:rsidR="0092122B">
              <w:rPr>
                <w:webHidden/>
              </w:rPr>
              <w:instrText xml:space="preserve"> PAGEREF _Toc53126638 \h </w:instrText>
            </w:r>
            <w:r w:rsidR="0092122B">
              <w:rPr>
                <w:webHidden/>
              </w:rPr>
            </w:r>
            <w:r w:rsidR="0092122B">
              <w:rPr>
                <w:webHidden/>
              </w:rPr>
              <w:fldChar w:fldCharType="separate"/>
            </w:r>
            <w:r w:rsidR="0092122B">
              <w:rPr>
                <w:webHidden/>
              </w:rPr>
              <w:t>17</w:t>
            </w:r>
            <w:r w:rsidR="0092122B">
              <w:rPr>
                <w:webHidden/>
              </w:rPr>
              <w:fldChar w:fldCharType="end"/>
            </w:r>
          </w:hyperlink>
        </w:p>
        <w:p w14:paraId="0F1BE945" w14:textId="706A05DE" w:rsidR="0092122B" w:rsidRDefault="001500E0">
          <w:pPr>
            <w:pStyle w:val="Inhopg2"/>
            <w:rPr>
              <w:rFonts w:asciiTheme="minorHAnsi" w:eastAsiaTheme="minorEastAsia" w:hAnsiTheme="minorHAnsi" w:cstheme="minorBidi"/>
            </w:rPr>
          </w:pPr>
          <w:hyperlink w:anchor="_Toc53126639" w:history="1">
            <w:r w:rsidR="0092122B" w:rsidRPr="00113FD1">
              <w:rPr>
                <w:rStyle w:val="Hyperlink"/>
              </w:rPr>
              <w:t>6.3</w:t>
            </w:r>
            <w:r w:rsidR="0092122B">
              <w:rPr>
                <w:rFonts w:asciiTheme="minorHAnsi" w:eastAsiaTheme="minorEastAsia" w:hAnsiTheme="minorHAnsi" w:cstheme="minorBidi"/>
              </w:rPr>
              <w:tab/>
            </w:r>
            <w:r w:rsidR="0092122B" w:rsidRPr="00113FD1">
              <w:rPr>
                <w:rStyle w:val="Hyperlink"/>
              </w:rPr>
              <w:t>Interakties op raakvlakken</w:t>
            </w:r>
            <w:r w:rsidR="0092122B">
              <w:rPr>
                <w:webHidden/>
              </w:rPr>
              <w:tab/>
            </w:r>
            <w:r w:rsidR="0092122B">
              <w:rPr>
                <w:webHidden/>
              </w:rPr>
              <w:fldChar w:fldCharType="begin"/>
            </w:r>
            <w:r w:rsidR="0092122B">
              <w:rPr>
                <w:webHidden/>
              </w:rPr>
              <w:instrText xml:space="preserve"> PAGEREF _Toc53126639 \h </w:instrText>
            </w:r>
            <w:r w:rsidR="0092122B">
              <w:rPr>
                <w:webHidden/>
              </w:rPr>
            </w:r>
            <w:r w:rsidR="0092122B">
              <w:rPr>
                <w:webHidden/>
              </w:rPr>
              <w:fldChar w:fldCharType="separate"/>
            </w:r>
            <w:r w:rsidR="0092122B">
              <w:rPr>
                <w:webHidden/>
              </w:rPr>
              <w:t>17</w:t>
            </w:r>
            <w:r w:rsidR="0092122B">
              <w:rPr>
                <w:webHidden/>
              </w:rPr>
              <w:fldChar w:fldCharType="end"/>
            </w:r>
          </w:hyperlink>
        </w:p>
        <w:p w14:paraId="3CD0B3C7" w14:textId="17E3633C" w:rsidR="0092122B" w:rsidRDefault="001500E0">
          <w:pPr>
            <w:pStyle w:val="Inhopg1"/>
            <w:rPr>
              <w:rFonts w:asciiTheme="minorHAnsi" w:eastAsiaTheme="minorEastAsia" w:hAnsiTheme="minorHAnsi" w:cstheme="minorBidi"/>
              <w:b w:val="0"/>
            </w:rPr>
          </w:pPr>
          <w:hyperlink w:anchor="_Toc53126640" w:history="1">
            <w:r w:rsidR="0092122B" w:rsidRPr="00113FD1">
              <w:rPr>
                <w:rStyle w:val="Hyperlink"/>
              </w:rPr>
              <w:t>7</w:t>
            </w:r>
            <w:r w:rsidR="0092122B">
              <w:rPr>
                <w:rFonts w:asciiTheme="minorHAnsi" w:eastAsiaTheme="minorEastAsia" w:hAnsiTheme="minorHAnsi" w:cstheme="minorBidi"/>
                <w:b w:val="0"/>
              </w:rPr>
              <w:tab/>
            </w:r>
            <w:r w:rsidR="0092122B" w:rsidRPr="00113FD1">
              <w:rPr>
                <w:rStyle w:val="Hyperlink"/>
              </w:rPr>
              <w:t>Relatie met andere standaarden</w:t>
            </w:r>
            <w:r w:rsidR="0092122B">
              <w:rPr>
                <w:webHidden/>
              </w:rPr>
              <w:tab/>
            </w:r>
            <w:r w:rsidR="0092122B">
              <w:rPr>
                <w:webHidden/>
              </w:rPr>
              <w:fldChar w:fldCharType="begin"/>
            </w:r>
            <w:r w:rsidR="0092122B">
              <w:rPr>
                <w:webHidden/>
              </w:rPr>
              <w:instrText xml:space="preserve"> PAGEREF _Toc53126640 \h </w:instrText>
            </w:r>
            <w:r w:rsidR="0092122B">
              <w:rPr>
                <w:webHidden/>
              </w:rPr>
            </w:r>
            <w:r w:rsidR="0092122B">
              <w:rPr>
                <w:webHidden/>
              </w:rPr>
              <w:fldChar w:fldCharType="separate"/>
            </w:r>
            <w:r w:rsidR="0092122B">
              <w:rPr>
                <w:webHidden/>
              </w:rPr>
              <w:t>19</w:t>
            </w:r>
            <w:r w:rsidR="0092122B">
              <w:rPr>
                <w:webHidden/>
              </w:rPr>
              <w:fldChar w:fldCharType="end"/>
            </w:r>
          </w:hyperlink>
        </w:p>
        <w:p w14:paraId="2D8DA1DD" w14:textId="757C3B8E" w:rsidR="0092122B" w:rsidRDefault="001500E0">
          <w:pPr>
            <w:pStyle w:val="Inhopg2"/>
            <w:rPr>
              <w:rFonts w:asciiTheme="minorHAnsi" w:eastAsiaTheme="minorEastAsia" w:hAnsiTheme="minorHAnsi" w:cstheme="minorBidi"/>
            </w:rPr>
          </w:pPr>
          <w:hyperlink w:anchor="_Toc53126641" w:history="1">
            <w:r w:rsidR="0092122B" w:rsidRPr="00113FD1">
              <w:rPr>
                <w:rStyle w:val="Hyperlink"/>
              </w:rPr>
              <w:t>7.1</w:t>
            </w:r>
            <w:r w:rsidR="0092122B">
              <w:rPr>
                <w:rFonts w:asciiTheme="minorHAnsi" w:eastAsiaTheme="minorEastAsia" w:hAnsiTheme="minorHAnsi" w:cstheme="minorBidi"/>
              </w:rPr>
              <w:tab/>
            </w:r>
            <w:r w:rsidR="0092122B" w:rsidRPr="00113FD1">
              <w:rPr>
                <w:rStyle w:val="Hyperlink"/>
              </w:rPr>
              <w:t>NEN 2767</w:t>
            </w:r>
            <w:r w:rsidR="0092122B">
              <w:rPr>
                <w:webHidden/>
              </w:rPr>
              <w:tab/>
            </w:r>
            <w:r w:rsidR="0092122B">
              <w:rPr>
                <w:webHidden/>
              </w:rPr>
              <w:fldChar w:fldCharType="begin"/>
            </w:r>
            <w:r w:rsidR="0092122B">
              <w:rPr>
                <w:webHidden/>
              </w:rPr>
              <w:instrText xml:space="preserve"> PAGEREF _Toc53126641 \h </w:instrText>
            </w:r>
            <w:r w:rsidR="0092122B">
              <w:rPr>
                <w:webHidden/>
              </w:rPr>
            </w:r>
            <w:r w:rsidR="0092122B">
              <w:rPr>
                <w:webHidden/>
              </w:rPr>
              <w:fldChar w:fldCharType="separate"/>
            </w:r>
            <w:r w:rsidR="0092122B">
              <w:rPr>
                <w:webHidden/>
              </w:rPr>
              <w:t>19</w:t>
            </w:r>
            <w:r w:rsidR="0092122B">
              <w:rPr>
                <w:webHidden/>
              </w:rPr>
              <w:fldChar w:fldCharType="end"/>
            </w:r>
          </w:hyperlink>
        </w:p>
        <w:p w14:paraId="2D875EDF" w14:textId="1C850628" w:rsidR="0092122B" w:rsidRDefault="001500E0">
          <w:pPr>
            <w:pStyle w:val="Inhopg2"/>
            <w:rPr>
              <w:rFonts w:asciiTheme="minorHAnsi" w:eastAsiaTheme="minorEastAsia" w:hAnsiTheme="minorHAnsi" w:cstheme="minorBidi"/>
            </w:rPr>
          </w:pPr>
          <w:hyperlink w:anchor="_Toc53126642" w:history="1">
            <w:r w:rsidR="0092122B" w:rsidRPr="00113FD1">
              <w:rPr>
                <w:rStyle w:val="Hyperlink"/>
              </w:rPr>
              <w:t>7.2</w:t>
            </w:r>
            <w:r w:rsidR="0092122B">
              <w:rPr>
                <w:rFonts w:asciiTheme="minorHAnsi" w:eastAsiaTheme="minorEastAsia" w:hAnsiTheme="minorHAnsi" w:cstheme="minorBidi"/>
              </w:rPr>
              <w:tab/>
            </w:r>
            <w:r w:rsidR="0092122B" w:rsidRPr="00113FD1">
              <w:rPr>
                <w:rStyle w:val="Hyperlink"/>
              </w:rPr>
              <w:t>CBNL</w:t>
            </w:r>
            <w:r w:rsidR="0092122B">
              <w:rPr>
                <w:webHidden/>
              </w:rPr>
              <w:tab/>
            </w:r>
            <w:r w:rsidR="0092122B">
              <w:rPr>
                <w:webHidden/>
              </w:rPr>
              <w:fldChar w:fldCharType="begin"/>
            </w:r>
            <w:r w:rsidR="0092122B">
              <w:rPr>
                <w:webHidden/>
              </w:rPr>
              <w:instrText xml:space="preserve"> PAGEREF _Toc53126642 \h </w:instrText>
            </w:r>
            <w:r w:rsidR="0092122B">
              <w:rPr>
                <w:webHidden/>
              </w:rPr>
            </w:r>
            <w:r w:rsidR="0092122B">
              <w:rPr>
                <w:webHidden/>
              </w:rPr>
              <w:fldChar w:fldCharType="separate"/>
            </w:r>
            <w:r w:rsidR="0092122B">
              <w:rPr>
                <w:webHidden/>
              </w:rPr>
              <w:t>19</w:t>
            </w:r>
            <w:r w:rsidR="0092122B">
              <w:rPr>
                <w:webHidden/>
              </w:rPr>
              <w:fldChar w:fldCharType="end"/>
            </w:r>
          </w:hyperlink>
        </w:p>
        <w:p w14:paraId="3D4F64B5" w14:textId="19B21C7A" w:rsidR="0092122B" w:rsidRDefault="001500E0">
          <w:pPr>
            <w:pStyle w:val="Inhopg2"/>
            <w:rPr>
              <w:rFonts w:asciiTheme="minorHAnsi" w:eastAsiaTheme="minorEastAsia" w:hAnsiTheme="minorHAnsi" w:cstheme="minorBidi"/>
            </w:rPr>
          </w:pPr>
          <w:hyperlink w:anchor="_Toc53126643" w:history="1">
            <w:r w:rsidR="0092122B" w:rsidRPr="00113FD1">
              <w:rPr>
                <w:rStyle w:val="Hyperlink"/>
                <w:lang w:val="en-US"/>
              </w:rPr>
              <w:t>7.3</w:t>
            </w:r>
            <w:r w:rsidR="0092122B">
              <w:rPr>
                <w:rFonts w:asciiTheme="minorHAnsi" w:eastAsiaTheme="minorEastAsia" w:hAnsiTheme="minorHAnsi" w:cstheme="minorBidi"/>
              </w:rPr>
              <w:tab/>
            </w:r>
            <w:r w:rsidR="0092122B" w:rsidRPr="00113FD1">
              <w:rPr>
                <w:rStyle w:val="Hyperlink"/>
                <w:lang w:val="en-US"/>
              </w:rPr>
              <w:t>RWS Thesaurus: https://rws.begrippenxl.nl/nl/</w:t>
            </w:r>
            <w:r w:rsidR="0092122B">
              <w:rPr>
                <w:webHidden/>
              </w:rPr>
              <w:tab/>
            </w:r>
            <w:r w:rsidR="0092122B">
              <w:rPr>
                <w:webHidden/>
              </w:rPr>
              <w:fldChar w:fldCharType="begin"/>
            </w:r>
            <w:r w:rsidR="0092122B">
              <w:rPr>
                <w:webHidden/>
              </w:rPr>
              <w:instrText xml:space="preserve"> PAGEREF _Toc53126643 \h </w:instrText>
            </w:r>
            <w:r w:rsidR="0092122B">
              <w:rPr>
                <w:webHidden/>
              </w:rPr>
            </w:r>
            <w:r w:rsidR="0092122B">
              <w:rPr>
                <w:webHidden/>
              </w:rPr>
              <w:fldChar w:fldCharType="separate"/>
            </w:r>
            <w:r w:rsidR="0092122B">
              <w:rPr>
                <w:webHidden/>
              </w:rPr>
              <w:t>19</w:t>
            </w:r>
            <w:r w:rsidR="0092122B">
              <w:rPr>
                <w:webHidden/>
              </w:rPr>
              <w:fldChar w:fldCharType="end"/>
            </w:r>
          </w:hyperlink>
        </w:p>
        <w:p w14:paraId="29D74979" w14:textId="72096359" w:rsidR="0092122B" w:rsidRDefault="001500E0">
          <w:pPr>
            <w:pStyle w:val="Inhopg2"/>
            <w:rPr>
              <w:rFonts w:asciiTheme="minorHAnsi" w:eastAsiaTheme="minorEastAsia" w:hAnsiTheme="minorHAnsi" w:cstheme="minorBidi"/>
            </w:rPr>
          </w:pPr>
          <w:hyperlink w:anchor="_Toc53126644" w:history="1">
            <w:r w:rsidR="0092122B" w:rsidRPr="00113FD1">
              <w:rPr>
                <w:rStyle w:val="Hyperlink"/>
                <w:lang w:val="en-US"/>
              </w:rPr>
              <w:t>7.4</w:t>
            </w:r>
            <w:r w:rsidR="0092122B">
              <w:rPr>
                <w:rFonts w:asciiTheme="minorHAnsi" w:eastAsiaTheme="minorEastAsia" w:hAnsiTheme="minorHAnsi" w:cstheme="minorBidi"/>
              </w:rPr>
              <w:tab/>
            </w:r>
            <w:r w:rsidR="0092122B" w:rsidRPr="00113FD1">
              <w:rPr>
                <w:rStyle w:val="Hyperlink"/>
                <w:lang w:val="en-US"/>
              </w:rPr>
              <w:t>bSI IFC</w:t>
            </w:r>
            <w:r w:rsidR="0092122B">
              <w:rPr>
                <w:webHidden/>
              </w:rPr>
              <w:tab/>
            </w:r>
            <w:r w:rsidR="0092122B">
              <w:rPr>
                <w:webHidden/>
              </w:rPr>
              <w:fldChar w:fldCharType="begin"/>
            </w:r>
            <w:r w:rsidR="0092122B">
              <w:rPr>
                <w:webHidden/>
              </w:rPr>
              <w:instrText xml:space="preserve"> PAGEREF _Toc53126644 \h </w:instrText>
            </w:r>
            <w:r w:rsidR="0092122B">
              <w:rPr>
                <w:webHidden/>
              </w:rPr>
            </w:r>
            <w:r w:rsidR="0092122B">
              <w:rPr>
                <w:webHidden/>
              </w:rPr>
              <w:fldChar w:fldCharType="separate"/>
            </w:r>
            <w:r w:rsidR="0092122B">
              <w:rPr>
                <w:webHidden/>
              </w:rPr>
              <w:t>19</w:t>
            </w:r>
            <w:r w:rsidR="0092122B">
              <w:rPr>
                <w:webHidden/>
              </w:rPr>
              <w:fldChar w:fldCharType="end"/>
            </w:r>
          </w:hyperlink>
        </w:p>
        <w:p w14:paraId="432A7901" w14:textId="72AD2770" w:rsidR="0092122B" w:rsidRDefault="001500E0">
          <w:pPr>
            <w:pStyle w:val="Inhopg2"/>
            <w:rPr>
              <w:rFonts w:asciiTheme="minorHAnsi" w:eastAsiaTheme="minorEastAsia" w:hAnsiTheme="minorHAnsi" w:cstheme="minorBidi"/>
            </w:rPr>
          </w:pPr>
          <w:hyperlink w:anchor="_Toc53126645" w:history="1">
            <w:r w:rsidR="0092122B" w:rsidRPr="00113FD1">
              <w:rPr>
                <w:rStyle w:val="Hyperlink"/>
                <w:lang w:val="en-US"/>
              </w:rPr>
              <w:t>7.5</w:t>
            </w:r>
            <w:r w:rsidR="0092122B">
              <w:rPr>
                <w:rFonts w:asciiTheme="minorHAnsi" w:eastAsiaTheme="minorEastAsia" w:hAnsiTheme="minorHAnsi" w:cstheme="minorBidi"/>
              </w:rPr>
              <w:tab/>
            </w:r>
            <w:r w:rsidR="0092122B" w:rsidRPr="00113FD1">
              <w:rPr>
                <w:rStyle w:val="Hyperlink"/>
                <w:lang w:val="en-US"/>
              </w:rPr>
              <w:t>NEN 3610 (of normatieve referentie?)</w:t>
            </w:r>
            <w:r w:rsidR="0092122B">
              <w:rPr>
                <w:webHidden/>
              </w:rPr>
              <w:tab/>
            </w:r>
            <w:r w:rsidR="0092122B">
              <w:rPr>
                <w:webHidden/>
              </w:rPr>
              <w:fldChar w:fldCharType="begin"/>
            </w:r>
            <w:r w:rsidR="0092122B">
              <w:rPr>
                <w:webHidden/>
              </w:rPr>
              <w:instrText xml:space="preserve"> PAGEREF _Toc53126645 \h </w:instrText>
            </w:r>
            <w:r w:rsidR="0092122B">
              <w:rPr>
                <w:webHidden/>
              </w:rPr>
            </w:r>
            <w:r w:rsidR="0092122B">
              <w:rPr>
                <w:webHidden/>
              </w:rPr>
              <w:fldChar w:fldCharType="separate"/>
            </w:r>
            <w:r w:rsidR="0092122B">
              <w:rPr>
                <w:webHidden/>
              </w:rPr>
              <w:t>19</w:t>
            </w:r>
            <w:r w:rsidR="0092122B">
              <w:rPr>
                <w:webHidden/>
              </w:rPr>
              <w:fldChar w:fldCharType="end"/>
            </w:r>
          </w:hyperlink>
        </w:p>
        <w:p w14:paraId="4F70F13B" w14:textId="7167521E" w:rsidR="0092122B" w:rsidRDefault="001500E0">
          <w:pPr>
            <w:pStyle w:val="Inhopg2"/>
            <w:rPr>
              <w:rFonts w:asciiTheme="minorHAnsi" w:eastAsiaTheme="minorEastAsia" w:hAnsiTheme="minorHAnsi" w:cstheme="minorBidi"/>
            </w:rPr>
          </w:pPr>
          <w:hyperlink w:anchor="_Toc53126646" w:history="1">
            <w:r w:rsidR="0092122B" w:rsidRPr="00113FD1">
              <w:rPr>
                <w:rStyle w:val="Hyperlink"/>
              </w:rPr>
              <w:t>7.6</w:t>
            </w:r>
            <w:r w:rsidR="0092122B">
              <w:rPr>
                <w:rFonts w:asciiTheme="minorHAnsi" w:eastAsiaTheme="minorEastAsia" w:hAnsiTheme="minorHAnsi" w:cstheme="minorBidi"/>
              </w:rPr>
              <w:tab/>
            </w:r>
            <w:r w:rsidR="0092122B" w:rsidRPr="00113FD1">
              <w:rPr>
                <w:rStyle w:val="Hyperlink"/>
              </w:rPr>
              <w:t>BZK DIS Geo</w:t>
            </w:r>
            <w:r w:rsidR="0092122B">
              <w:rPr>
                <w:webHidden/>
              </w:rPr>
              <w:tab/>
            </w:r>
            <w:r w:rsidR="0092122B">
              <w:rPr>
                <w:webHidden/>
              </w:rPr>
              <w:fldChar w:fldCharType="begin"/>
            </w:r>
            <w:r w:rsidR="0092122B">
              <w:rPr>
                <w:webHidden/>
              </w:rPr>
              <w:instrText xml:space="preserve"> PAGEREF _Toc53126646 \h </w:instrText>
            </w:r>
            <w:r w:rsidR="0092122B">
              <w:rPr>
                <w:webHidden/>
              </w:rPr>
            </w:r>
            <w:r w:rsidR="0092122B">
              <w:rPr>
                <w:webHidden/>
              </w:rPr>
              <w:fldChar w:fldCharType="separate"/>
            </w:r>
            <w:r w:rsidR="0092122B">
              <w:rPr>
                <w:webHidden/>
              </w:rPr>
              <w:t>19</w:t>
            </w:r>
            <w:r w:rsidR="0092122B">
              <w:rPr>
                <w:webHidden/>
              </w:rPr>
              <w:fldChar w:fldCharType="end"/>
            </w:r>
          </w:hyperlink>
        </w:p>
        <w:p w14:paraId="3AE3446B" w14:textId="4435B51D" w:rsidR="0092122B" w:rsidRDefault="001500E0">
          <w:pPr>
            <w:pStyle w:val="Inhopg2"/>
            <w:rPr>
              <w:rFonts w:asciiTheme="minorHAnsi" w:eastAsiaTheme="minorEastAsia" w:hAnsiTheme="minorHAnsi" w:cstheme="minorBidi"/>
            </w:rPr>
          </w:pPr>
          <w:hyperlink w:anchor="_Toc53126647" w:history="1">
            <w:r w:rsidR="0092122B" w:rsidRPr="00113FD1">
              <w:rPr>
                <w:rStyle w:val="Hyperlink"/>
              </w:rPr>
              <w:t>7.7</w:t>
            </w:r>
            <w:r w:rsidR="0092122B">
              <w:rPr>
                <w:rFonts w:asciiTheme="minorHAnsi" w:eastAsiaTheme="minorEastAsia" w:hAnsiTheme="minorHAnsi" w:cstheme="minorBidi"/>
              </w:rPr>
              <w:tab/>
            </w:r>
            <w:r w:rsidR="0092122B" w:rsidRPr="00113FD1">
              <w:rPr>
                <w:rStyle w:val="Hyperlink"/>
              </w:rPr>
              <w:t>Geonovum/Kadaster/VNG MIM (of alleen relevant bij 2660 deel 1)</w:t>
            </w:r>
            <w:r w:rsidR="0092122B">
              <w:rPr>
                <w:webHidden/>
              </w:rPr>
              <w:tab/>
            </w:r>
            <w:r w:rsidR="0092122B">
              <w:rPr>
                <w:webHidden/>
              </w:rPr>
              <w:fldChar w:fldCharType="begin"/>
            </w:r>
            <w:r w:rsidR="0092122B">
              <w:rPr>
                <w:webHidden/>
              </w:rPr>
              <w:instrText xml:space="preserve"> PAGEREF _Toc53126647 \h </w:instrText>
            </w:r>
            <w:r w:rsidR="0092122B">
              <w:rPr>
                <w:webHidden/>
              </w:rPr>
            </w:r>
            <w:r w:rsidR="0092122B">
              <w:rPr>
                <w:webHidden/>
              </w:rPr>
              <w:fldChar w:fldCharType="separate"/>
            </w:r>
            <w:r w:rsidR="0092122B">
              <w:rPr>
                <w:webHidden/>
              </w:rPr>
              <w:t>19</w:t>
            </w:r>
            <w:r w:rsidR="0092122B">
              <w:rPr>
                <w:webHidden/>
              </w:rPr>
              <w:fldChar w:fldCharType="end"/>
            </w:r>
          </w:hyperlink>
        </w:p>
        <w:p w14:paraId="3BC48A7F" w14:textId="4AFA1A36" w:rsidR="0092122B" w:rsidRDefault="001500E0">
          <w:pPr>
            <w:pStyle w:val="Inhopg2"/>
            <w:rPr>
              <w:rFonts w:asciiTheme="minorHAnsi" w:eastAsiaTheme="minorEastAsia" w:hAnsiTheme="minorHAnsi" w:cstheme="minorBidi"/>
            </w:rPr>
          </w:pPr>
          <w:hyperlink w:anchor="_Toc53126648" w:history="1">
            <w:r w:rsidR="0092122B" w:rsidRPr="00113FD1">
              <w:rPr>
                <w:rStyle w:val="Hyperlink"/>
              </w:rPr>
              <w:t>7.8</w:t>
            </w:r>
            <w:r w:rsidR="0092122B">
              <w:rPr>
                <w:rFonts w:asciiTheme="minorHAnsi" w:eastAsiaTheme="minorEastAsia" w:hAnsiTheme="minorHAnsi" w:cstheme="minorBidi"/>
              </w:rPr>
              <w:tab/>
            </w:r>
            <w:r w:rsidR="0092122B" w:rsidRPr="00113FD1">
              <w:rPr>
                <w:rStyle w:val="Hyperlink"/>
              </w:rPr>
              <w:t>Het Europese Inspire (o.a wegnetwerk)</w:t>
            </w:r>
            <w:r w:rsidR="0092122B">
              <w:rPr>
                <w:webHidden/>
              </w:rPr>
              <w:tab/>
            </w:r>
            <w:r w:rsidR="0092122B">
              <w:rPr>
                <w:webHidden/>
              </w:rPr>
              <w:fldChar w:fldCharType="begin"/>
            </w:r>
            <w:r w:rsidR="0092122B">
              <w:rPr>
                <w:webHidden/>
              </w:rPr>
              <w:instrText xml:space="preserve"> PAGEREF _Toc53126648 \h </w:instrText>
            </w:r>
            <w:r w:rsidR="0092122B">
              <w:rPr>
                <w:webHidden/>
              </w:rPr>
            </w:r>
            <w:r w:rsidR="0092122B">
              <w:rPr>
                <w:webHidden/>
              </w:rPr>
              <w:fldChar w:fldCharType="separate"/>
            </w:r>
            <w:r w:rsidR="0092122B">
              <w:rPr>
                <w:webHidden/>
              </w:rPr>
              <w:t>19</w:t>
            </w:r>
            <w:r w:rsidR="0092122B">
              <w:rPr>
                <w:webHidden/>
              </w:rPr>
              <w:fldChar w:fldCharType="end"/>
            </w:r>
          </w:hyperlink>
        </w:p>
        <w:p w14:paraId="7E020ADE" w14:textId="303060D7" w:rsidR="0092122B" w:rsidRDefault="001500E0">
          <w:pPr>
            <w:pStyle w:val="Inhopg1"/>
            <w:rPr>
              <w:rFonts w:asciiTheme="minorHAnsi" w:eastAsiaTheme="minorEastAsia" w:hAnsiTheme="minorHAnsi" w:cstheme="minorBidi"/>
              <w:b w:val="0"/>
            </w:rPr>
          </w:pPr>
          <w:hyperlink w:anchor="_Toc53126649" w:history="1">
            <w:r w:rsidR="0092122B" w:rsidRPr="00113FD1">
              <w:rPr>
                <w:rStyle w:val="Hyperlink"/>
              </w:rPr>
              <w:t>Bijlage A (informatief)  Use cases</w:t>
            </w:r>
            <w:r w:rsidR="0092122B">
              <w:rPr>
                <w:webHidden/>
              </w:rPr>
              <w:tab/>
            </w:r>
            <w:r w:rsidR="0092122B">
              <w:rPr>
                <w:webHidden/>
              </w:rPr>
              <w:fldChar w:fldCharType="begin"/>
            </w:r>
            <w:r w:rsidR="0092122B">
              <w:rPr>
                <w:webHidden/>
              </w:rPr>
              <w:instrText xml:space="preserve"> PAGEREF _Toc53126649 \h </w:instrText>
            </w:r>
            <w:r w:rsidR="0092122B">
              <w:rPr>
                <w:webHidden/>
              </w:rPr>
            </w:r>
            <w:r w:rsidR="0092122B">
              <w:rPr>
                <w:webHidden/>
              </w:rPr>
              <w:fldChar w:fldCharType="separate"/>
            </w:r>
            <w:r w:rsidR="0092122B">
              <w:rPr>
                <w:webHidden/>
              </w:rPr>
              <w:t>21</w:t>
            </w:r>
            <w:r w:rsidR="0092122B">
              <w:rPr>
                <w:webHidden/>
              </w:rPr>
              <w:fldChar w:fldCharType="end"/>
            </w:r>
          </w:hyperlink>
        </w:p>
        <w:p w14:paraId="2F67D398" w14:textId="470D5232" w:rsidR="0092122B" w:rsidRDefault="001500E0">
          <w:pPr>
            <w:pStyle w:val="Inhopg2"/>
            <w:rPr>
              <w:rFonts w:asciiTheme="minorHAnsi" w:eastAsiaTheme="minorEastAsia" w:hAnsiTheme="minorHAnsi" w:cstheme="minorBidi"/>
            </w:rPr>
          </w:pPr>
          <w:hyperlink w:anchor="_Toc53126650" w:history="1">
            <w:r w:rsidR="0092122B" w:rsidRPr="00113FD1">
              <w:rPr>
                <w:rStyle w:val="Hyperlink"/>
                <w:bCs/>
              </w:rPr>
              <w:t>A.1</w:t>
            </w:r>
            <w:r w:rsidR="0092122B">
              <w:rPr>
                <w:rFonts w:asciiTheme="minorHAnsi" w:eastAsiaTheme="minorEastAsia" w:hAnsiTheme="minorHAnsi" w:cstheme="minorBidi"/>
              </w:rPr>
              <w:tab/>
            </w:r>
            <w:r w:rsidR="0092122B" w:rsidRPr="00113FD1">
              <w:rPr>
                <w:rStyle w:val="Hyperlink"/>
              </w:rPr>
              <w:t xml:space="preserve">Use case 1: areaal: kunstwerken: brug </w:t>
            </w:r>
            <w:r w:rsidR="0092122B" w:rsidRPr="00113FD1">
              <w:rPr>
                <w:rStyle w:val="Hyperlink"/>
                <w:bCs/>
              </w:rPr>
              <w:t>[Jaap Bakker (RWS)]</w:t>
            </w:r>
            <w:r w:rsidR="0092122B">
              <w:rPr>
                <w:webHidden/>
              </w:rPr>
              <w:tab/>
            </w:r>
            <w:r w:rsidR="0092122B">
              <w:rPr>
                <w:webHidden/>
              </w:rPr>
              <w:fldChar w:fldCharType="begin"/>
            </w:r>
            <w:r w:rsidR="0092122B">
              <w:rPr>
                <w:webHidden/>
              </w:rPr>
              <w:instrText xml:space="preserve"> PAGEREF _Toc53126650 \h </w:instrText>
            </w:r>
            <w:r w:rsidR="0092122B">
              <w:rPr>
                <w:webHidden/>
              </w:rPr>
            </w:r>
            <w:r w:rsidR="0092122B">
              <w:rPr>
                <w:webHidden/>
              </w:rPr>
              <w:fldChar w:fldCharType="separate"/>
            </w:r>
            <w:r w:rsidR="0092122B">
              <w:rPr>
                <w:webHidden/>
              </w:rPr>
              <w:t>21</w:t>
            </w:r>
            <w:r w:rsidR="0092122B">
              <w:rPr>
                <w:webHidden/>
              </w:rPr>
              <w:fldChar w:fldCharType="end"/>
            </w:r>
          </w:hyperlink>
        </w:p>
        <w:p w14:paraId="3D2D4C41" w14:textId="6AC677C6" w:rsidR="0092122B" w:rsidRDefault="001500E0">
          <w:pPr>
            <w:pStyle w:val="Inhopg2"/>
            <w:rPr>
              <w:rFonts w:asciiTheme="minorHAnsi" w:eastAsiaTheme="minorEastAsia" w:hAnsiTheme="minorHAnsi" w:cstheme="minorBidi"/>
            </w:rPr>
          </w:pPr>
          <w:hyperlink w:anchor="_Toc53126651" w:history="1">
            <w:r w:rsidR="0092122B" w:rsidRPr="00113FD1">
              <w:rPr>
                <w:rStyle w:val="Hyperlink"/>
              </w:rPr>
              <w:t>A.2</w:t>
            </w:r>
            <w:r w:rsidR="0092122B">
              <w:rPr>
                <w:rFonts w:asciiTheme="minorHAnsi" w:eastAsiaTheme="minorEastAsia" w:hAnsiTheme="minorHAnsi" w:cstheme="minorBidi"/>
              </w:rPr>
              <w:tab/>
            </w:r>
            <w:r w:rsidR="0092122B" w:rsidRPr="00113FD1">
              <w:rPr>
                <w:rStyle w:val="Hyperlink"/>
              </w:rPr>
              <w:t xml:space="preserve">Use case 2: areaal: wegnetwerk en wegen </w:t>
            </w:r>
            <w:r w:rsidR="0092122B" w:rsidRPr="00113FD1">
              <w:rPr>
                <w:rStyle w:val="Hyperlink"/>
                <w:bCs/>
              </w:rPr>
              <w:t>[Berwich Sluer (Boskalis)]</w:t>
            </w:r>
            <w:r w:rsidR="0092122B">
              <w:rPr>
                <w:webHidden/>
              </w:rPr>
              <w:tab/>
            </w:r>
            <w:r w:rsidR="0092122B">
              <w:rPr>
                <w:webHidden/>
              </w:rPr>
              <w:fldChar w:fldCharType="begin"/>
            </w:r>
            <w:r w:rsidR="0092122B">
              <w:rPr>
                <w:webHidden/>
              </w:rPr>
              <w:instrText xml:space="preserve"> PAGEREF _Toc53126651 \h </w:instrText>
            </w:r>
            <w:r w:rsidR="0092122B">
              <w:rPr>
                <w:webHidden/>
              </w:rPr>
            </w:r>
            <w:r w:rsidR="0092122B">
              <w:rPr>
                <w:webHidden/>
              </w:rPr>
              <w:fldChar w:fldCharType="separate"/>
            </w:r>
            <w:r w:rsidR="0092122B">
              <w:rPr>
                <w:webHidden/>
              </w:rPr>
              <w:t>22</w:t>
            </w:r>
            <w:r w:rsidR="0092122B">
              <w:rPr>
                <w:webHidden/>
              </w:rPr>
              <w:fldChar w:fldCharType="end"/>
            </w:r>
          </w:hyperlink>
        </w:p>
        <w:p w14:paraId="0DD331E2" w14:textId="006BE185" w:rsidR="0092122B" w:rsidRDefault="001500E0">
          <w:pPr>
            <w:pStyle w:val="Inhopg2"/>
            <w:rPr>
              <w:rFonts w:asciiTheme="minorHAnsi" w:eastAsiaTheme="minorEastAsia" w:hAnsiTheme="minorHAnsi" w:cstheme="minorBidi"/>
            </w:rPr>
          </w:pPr>
          <w:hyperlink w:anchor="_Toc53126652" w:history="1">
            <w:r w:rsidR="0092122B" w:rsidRPr="00113FD1">
              <w:rPr>
                <w:rStyle w:val="Hyperlink"/>
                <w:bCs/>
              </w:rPr>
              <w:t>A.3</w:t>
            </w:r>
            <w:r w:rsidR="0092122B">
              <w:rPr>
                <w:rFonts w:asciiTheme="minorHAnsi" w:eastAsiaTheme="minorEastAsia" w:hAnsiTheme="minorHAnsi" w:cstheme="minorBidi"/>
              </w:rPr>
              <w:tab/>
            </w:r>
            <w:r w:rsidR="0092122B" w:rsidRPr="00113FD1">
              <w:rPr>
                <w:rStyle w:val="Hyperlink"/>
              </w:rPr>
              <w:t xml:space="preserve">Use case 3: areaal: gebouwen </w:t>
            </w:r>
            <w:r w:rsidR="0092122B" w:rsidRPr="00113FD1">
              <w:rPr>
                <w:rStyle w:val="Hyperlink"/>
                <w:bCs/>
              </w:rPr>
              <w:t>[Jaap Bakker (RWS)]</w:t>
            </w:r>
            <w:r w:rsidR="0092122B">
              <w:rPr>
                <w:webHidden/>
              </w:rPr>
              <w:tab/>
            </w:r>
            <w:r w:rsidR="0092122B">
              <w:rPr>
                <w:webHidden/>
              </w:rPr>
              <w:fldChar w:fldCharType="begin"/>
            </w:r>
            <w:r w:rsidR="0092122B">
              <w:rPr>
                <w:webHidden/>
              </w:rPr>
              <w:instrText xml:space="preserve"> PAGEREF _Toc53126652 \h </w:instrText>
            </w:r>
            <w:r w:rsidR="0092122B">
              <w:rPr>
                <w:webHidden/>
              </w:rPr>
            </w:r>
            <w:r w:rsidR="0092122B">
              <w:rPr>
                <w:webHidden/>
              </w:rPr>
              <w:fldChar w:fldCharType="separate"/>
            </w:r>
            <w:r w:rsidR="0092122B">
              <w:rPr>
                <w:webHidden/>
              </w:rPr>
              <w:t>23</w:t>
            </w:r>
            <w:r w:rsidR="0092122B">
              <w:rPr>
                <w:webHidden/>
              </w:rPr>
              <w:fldChar w:fldCharType="end"/>
            </w:r>
          </w:hyperlink>
        </w:p>
        <w:p w14:paraId="7A2D5D86" w14:textId="654BE917" w:rsidR="0092122B" w:rsidRDefault="001500E0">
          <w:pPr>
            <w:pStyle w:val="Inhopg2"/>
            <w:rPr>
              <w:rFonts w:asciiTheme="minorHAnsi" w:eastAsiaTheme="minorEastAsia" w:hAnsiTheme="minorHAnsi" w:cstheme="minorBidi"/>
            </w:rPr>
          </w:pPr>
          <w:hyperlink w:anchor="_Toc53126653" w:history="1">
            <w:r w:rsidR="0092122B" w:rsidRPr="00113FD1">
              <w:rPr>
                <w:rStyle w:val="Hyperlink"/>
                <w:bCs/>
                <w:lang w:val="en-US"/>
              </w:rPr>
              <w:t>A.4</w:t>
            </w:r>
            <w:r w:rsidR="0092122B">
              <w:rPr>
                <w:rFonts w:asciiTheme="minorHAnsi" w:eastAsiaTheme="minorEastAsia" w:hAnsiTheme="minorHAnsi" w:cstheme="minorBidi"/>
              </w:rPr>
              <w:tab/>
            </w:r>
            <w:r w:rsidR="0092122B" w:rsidRPr="00113FD1">
              <w:rPr>
                <w:rStyle w:val="Hyperlink"/>
                <w:lang w:val="en-US"/>
              </w:rPr>
              <w:t xml:space="preserve">Use case 4: systems engineering: powerplant </w:t>
            </w:r>
            <w:r w:rsidR="0092122B" w:rsidRPr="00113FD1">
              <w:rPr>
                <w:rStyle w:val="Hyperlink"/>
                <w:bCs/>
                <w:lang w:val="en-US"/>
              </w:rPr>
              <w:t>[Leo van Ruijven (Croonwolter&amp;dros)]</w:t>
            </w:r>
            <w:r w:rsidR="0092122B">
              <w:rPr>
                <w:webHidden/>
              </w:rPr>
              <w:tab/>
            </w:r>
            <w:r w:rsidR="0092122B">
              <w:rPr>
                <w:webHidden/>
              </w:rPr>
              <w:fldChar w:fldCharType="begin"/>
            </w:r>
            <w:r w:rsidR="0092122B">
              <w:rPr>
                <w:webHidden/>
              </w:rPr>
              <w:instrText xml:space="preserve"> PAGEREF _Toc53126653 \h </w:instrText>
            </w:r>
            <w:r w:rsidR="0092122B">
              <w:rPr>
                <w:webHidden/>
              </w:rPr>
            </w:r>
            <w:r w:rsidR="0092122B">
              <w:rPr>
                <w:webHidden/>
              </w:rPr>
              <w:fldChar w:fldCharType="separate"/>
            </w:r>
            <w:r w:rsidR="0092122B">
              <w:rPr>
                <w:webHidden/>
              </w:rPr>
              <w:t>24</w:t>
            </w:r>
            <w:r w:rsidR="0092122B">
              <w:rPr>
                <w:webHidden/>
              </w:rPr>
              <w:fldChar w:fldCharType="end"/>
            </w:r>
          </w:hyperlink>
        </w:p>
        <w:p w14:paraId="3969E740" w14:textId="2CD99551" w:rsidR="0092122B" w:rsidRDefault="001500E0">
          <w:pPr>
            <w:pStyle w:val="Inhopg1"/>
            <w:rPr>
              <w:rFonts w:asciiTheme="minorHAnsi" w:eastAsiaTheme="minorEastAsia" w:hAnsiTheme="minorHAnsi" w:cstheme="minorBidi"/>
              <w:b w:val="0"/>
            </w:rPr>
          </w:pPr>
          <w:hyperlink w:anchor="_Toc53126654" w:history="1">
            <w:r w:rsidR="0092122B" w:rsidRPr="00113FD1">
              <w:rPr>
                <w:rStyle w:val="Hyperlink"/>
              </w:rPr>
              <w:t>Bijlage B (informatief)  Instantiatieprocess</w:t>
            </w:r>
            <w:r w:rsidR="0092122B">
              <w:rPr>
                <w:webHidden/>
              </w:rPr>
              <w:tab/>
            </w:r>
            <w:r w:rsidR="0092122B">
              <w:rPr>
                <w:webHidden/>
              </w:rPr>
              <w:fldChar w:fldCharType="begin"/>
            </w:r>
            <w:r w:rsidR="0092122B">
              <w:rPr>
                <w:webHidden/>
              </w:rPr>
              <w:instrText xml:space="preserve"> PAGEREF _Toc53126654 \h </w:instrText>
            </w:r>
            <w:r w:rsidR="0092122B">
              <w:rPr>
                <w:webHidden/>
              </w:rPr>
            </w:r>
            <w:r w:rsidR="0092122B">
              <w:rPr>
                <w:webHidden/>
              </w:rPr>
              <w:fldChar w:fldCharType="separate"/>
            </w:r>
            <w:r w:rsidR="0092122B">
              <w:rPr>
                <w:webHidden/>
              </w:rPr>
              <w:t>25</w:t>
            </w:r>
            <w:r w:rsidR="0092122B">
              <w:rPr>
                <w:webHidden/>
              </w:rPr>
              <w:fldChar w:fldCharType="end"/>
            </w:r>
          </w:hyperlink>
        </w:p>
        <w:p w14:paraId="2ED9489C" w14:textId="0BA9FE03" w:rsidR="0092122B" w:rsidRDefault="001500E0">
          <w:pPr>
            <w:pStyle w:val="Inhopg2"/>
            <w:rPr>
              <w:rFonts w:asciiTheme="minorHAnsi" w:eastAsiaTheme="minorEastAsia" w:hAnsiTheme="minorHAnsi" w:cstheme="minorBidi"/>
            </w:rPr>
          </w:pPr>
          <w:hyperlink w:anchor="_Toc53126655" w:history="1">
            <w:r w:rsidR="0092122B" w:rsidRPr="00113FD1">
              <w:rPr>
                <w:rStyle w:val="Hyperlink"/>
              </w:rPr>
              <w:t>B.1</w:t>
            </w:r>
            <w:r w:rsidR="0092122B">
              <w:rPr>
                <w:rFonts w:asciiTheme="minorHAnsi" w:eastAsiaTheme="minorEastAsia" w:hAnsiTheme="minorHAnsi" w:cstheme="minorBidi"/>
              </w:rPr>
              <w:tab/>
            </w:r>
            <w:r w:rsidR="0092122B" w:rsidRPr="00113FD1">
              <w:rPr>
                <w:rStyle w:val="Hyperlink"/>
              </w:rPr>
              <w:t>Introductie</w:t>
            </w:r>
            <w:r w:rsidR="0092122B">
              <w:rPr>
                <w:webHidden/>
              </w:rPr>
              <w:tab/>
            </w:r>
            <w:r w:rsidR="0092122B">
              <w:rPr>
                <w:webHidden/>
              </w:rPr>
              <w:fldChar w:fldCharType="begin"/>
            </w:r>
            <w:r w:rsidR="0092122B">
              <w:rPr>
                <w:webHidden/>
              </w:rPr>
              <w:instrText xml:space="preserve"> PAGEREF _Toc53126655 \h </w:instrText>
            </w:r>
            <w:r w:rsidR="0092122B">
              <w:rPr>
                <w:webHidden/>
              </w:rPr>
            </w:r>
            <w:r w:rsidR="0092122B">
              <w:rPr>
                <w:webHidden/>
              </w:rPr>
              <w:fldChar w:fldCharType="separate"/>
            </w:r>
            <w:r w:rsidR="0092122B">
              <w:rPr>
                <w:webHidden/>
              </w:rPr>
              <w:t>25</w:t>
            </w:r>
            <w:r w:rsidR="0092122B">
              <w:rPr>
                <w:webHidden/>
              </w:rPr>
              <w:fldChar w:fldCharType="end"/>
            </w:r>
          </w:hyperlink>
        </w:p>
        <w:p w14:paraId="60C351A6" w14:textId="3EE68128" w:rsidR="0092122B" w:rsidRDefault="001500E0">
          <w:pPr>
            <w:pStyle w:val="Inhopg2"/>
            <w:rPr>
              <w:rFonts w:asciiTheme="minorHAnsi" w:eastAsiaTheme="minorEastAsia" w:hAnsiTheme="minorHAnsi" w:cstheme="minorBidi"/>
            </w:rPr>
          </w:pPr>
          <w:hyperlink w:anchor="_Toc53126656" w:history="1">
            <w:r w:rsidR="0092122B" w:rsidRPr="00113FD1">
              <w:rPr>
                <w:rStyle w:val="Hyperlink"/>
              </w:rPr>
              <w:t>B.2</w:t>
            </w:r>
            <w:r w:rsidR="0092122B">
              <w:rPr>
                <w:rFonts w:asciiTheme="minorHAnsi" w:eastAsiaTheme="minorEastAsia" w:hAnsiTheme="minorHAnsi" w:cstheme="minorBidi"/>
              </w:rPr>
              <w:tab/>
            </w:r>
            <w:r w:rsidR="0092122B" w:rsidRPr="00113FD1">
              <w:rPr>
                <w:rStyle w:val="Hyperlink"/>
              </w:rPr>
              <w:t>Taal-gebaseerde instantiatie (voorbeeld OWL)</w:t>
            </w:r>
            <w:r w:rsidR="0092122B">
              <w:rPr>
                <w:webHidden/>
              </w:rPr>
              <w:tab/>
            </w:r>
            <w:r w:rsidR="0092122B">
              <w:rPr>
                <w:webHidden/>
              </w:rPr>
              <w:fldChar w:fldCharType="begin"/>
            </w:r>
            <w:r w:rsidR="0092122B">
              <w:rPr>
                <w:webHidden/>
              </w:rPr>
              <w:instrText xml:space="preserve"> PAGEREF _Toc53126656 \h </w:instrText>
            </w:r>
            <w:r w:rsidR="0092122B">
              <w:rPr>
                <w:webHidden/>
              </w:rPr>
            </w:r>
            <w:r w:rsidR="0092122B">
              <w:rPr>
                <w:webHidden/>
              </w:rPr>
              <w:fldChar w:fldCharType="separate"/>
            </w:r>
            <w:r w:rsidR="0092122B">
              <w:rPr>
                <w:webHidden/>
              </w:rPr>
              <w:t>25</w:t>
            </w:r>
            <w:r w:rsidR="0092122B">
              <w:rPr>
                <w:webHidden/>
              </w:rPr>
              <w:fldChar w:fldCharType="end"/>
            </w:r>
          </w:hyperlink>
        </w:p>
        <w:p w14:paraId="40204A5C" w14:textId="625092C5" w:rsidR="0092122B" w:rsidRDefault="001500E0">
          <w:pPr>
            <w:pStyle w:val="Inhopg2"/>
            <w:rPr>
              <w:rFonts w:asciiTheme="minorHAnsi" w:eastAsiaTheme="minorEastAsia" w:hAnsiTheme="minorHAnsi" w:cstheme="minorBidi"/>
            </w:rPr>
          </w:pPr>
          <w:hyperlink w:anchor="_Toc53126657" w:history="1">
            <w:r w:rsidR="0092122B" w:rsidRPr="00113FD1">
              <w:rPr>
                <w:rStyle w:val="Hyperlink"/>
              </w:rPr>
              <w:t>B.3</w:t>
            </w:r>
            <w:r w:rsidR="0092122B">
              <w:rPr>
                <w:rFonts w:asciiTheme="minorHAnsi" w:eastAsiaTheme="minorEastAsia" w:hAnsiTheme="minorHAnsi" w:cstheme="minorBidi"/>
              </w:rPr>
              <w:tab/>
            </w:r>
            <w:r w:rsidR="0092122B" w:rsidRPr="00113FD1">
              <w:rPr>
                <w:rStyle w:val="Hyperlink"/>
              </w:rPr>
              <w:t>NEN 2660-gebaseerde instantiatie</w:t>
            </w:r>
            <w:r w:rsidR="0092122B">
              <w:rPr>
                <w:webHidden/>
              </w:rPr>
              <w:tab/>
            </w:r>
            <w:r w:rsidR="0092122B">
              <w:rPr>
                <w:webHidden/>
              </w:rPr>
              <w:fldChar w:fldCharType="begin"/>
            </w:r>
            <w:r w:rsidR="0092122B">
              <w:rPr>
                <w:webHidden/>
              </w:rPr>
              <w:instrText xml:space="preserve"> PAGEREF _Toc53126657 \h </w:instrText>
            </w:r>
            <w:r w:rsidR="0092122B">
              <w:rPr>
                <w:webHidden/>
              </w:rPr>
            </w:r>
            <w:r w:rsidR="0092122B">
              <w:rPr>
                <w:webHidden/>
              </w:rPr>
              <w:fldChar w:fldCharType="separate"/>
            </w:r>
            <w:r w:rsidR="0092122B">
              <w:rPr>
                <w:webHidden/>
              </w:rPr>
              <w:t>25</w:t>
            </w:r>
            <w:r w:rsidR="0092122B">
              <w:rPr>
                <w:webHidden/>
              </w:rPr>
              <w:fldChar w:fldCharType="end"/>
            </w:r>
          </w:hyperlink>
        </w:p>
        <w:p w14:paraId="31D18B55" w14:textId="7AEC4A07" w:rsidR="0092122B" w:rsidRDefault="001500E0">
          <w:pPr>
            <w:pStyle w:val="Inhopg1"/>
            <w:rPr>
              <w:rFonts w:asciiTheme="minorHAnsi" w:eastAsiaTheme="minorEastAsia" w:hAnsiTheme="minorHAnsi" w:cstheme="minorBidi"/>
              <w:b w:val="0"/>
            </w:rPr>
          </w:pPr>
          <w:hyperlink w:anchor="_Toc53126658" w:history="1">
            <w:r w:rsidR="0092122B" w:rsidRPr="00113FD1">
              <w:rPr>
                <w:rStyle w:val="Hyperlink"/>
              </w:rPr>
              <w:t>Bibliografie</w:t>
            </w:r>
            <w:r w:rsidR="0092122B">
              <w:rPr>
                <w:webHidden/>
              </w:rPr>
              <w:tab/>
            </w:r>
            <w:r w:rsidR="0092122B">
              <w:rPr>
                <w:webHidden/>
              </w:rPr>
              <w:fldChar w:fldCharType="begin"/>
            </w:r>
            <w:r w:rsidR="0092122B">
              <w:rPr>
                <w:webHidden/>
              </w:rPr>
              <w:instrText xml:space="preserve"> PAGEREF _Toc53126658 \h </w:instrText>
            </w:r>
            <w:r w:rsidR="0092122B">
              <w:rPr>
                <w:webHidden/>
              </w:rPr>
            </w:r>
            <w:r w:rsidR="0092122B">
              <w:rPr>
                <w:webHidden/>
              </w:rPr>
              <w:fldChar w:fldCharType="separate"/>
            </w:r>
            <w:r w:rsidR="0092122B">
              <w:rPr>
                <w:webHidden/>
              </w:rPr>
              <w:t>26</w:t>
            </w:r>
            <w:r w:rsidR="0092122B">
              <w:rPr>
                <w:webHidden/>
              </w:rPr>
              <w:fldChar w:fldCharType="end"/>
            </w:r>
          </w:hyperlink>
        </w:p>
        <w:p w14:paraId="13968DF8" w14:textId="4EDB0289" w:rsidR="00D15785" w:rsidRDefault="00D15785">
          <w:r>
            <w:rPr>
              <w:b/>
              <w:bCs/>
            </w:rPr>
            <w:fldChar w:fldCharType="end"/>
          </w:r>
        </w:p>
      </w:sdtContent>
    </w:sdt>
    <w:p w14:paraId="2D3DFFDD" w14:textId="5721A903" w:rsidR="00A4299E" w:rsidRPr="00C37DBF" w:rsidRDefault="00A4299E" w:rsidP="00A4299E">
      <w:pPr>
        <w:pStyle w:val="Kop"/>
      </w:pPr>
      <w:r w:rsidRPr="00481794">
        <w:br w:type="page"/>
      </w:r>
      <w:bookmarkStart w:id="2" w:name="_Toc421946243"/>
      <w:bookmarkStart w:id="3" w:name="_Toc421946582"/>
      <w:bookmarkStart w:id="4" w:name="_Toc52359055"/>
      <w:bookmarkStart w:id="5" w:name="_Toc52375109"/>
      <w:r w:rsidRPr="00C37DBF">
        <w:lastRenderedPageBreak/>
        <w:t>Voorwoord</w:t>
      </w:r>
      <w:bookmarkEnd w:id="2"/>
      <w:bookmarkEnd w:id="3"/>
      <w:bookmarkEnd w:id="4"/>
      <w:bookmarkEnd w:id="5"/>
    </w:p>
    <w:p w14:paraId="2D3DFFDE" w14:textId="4536FC2C" w:rsidR="00013AB7" w:rsidRPr="0055489D" w:rsidRDefault="00013AB7" w:rsidP="00013AB7">
      <w:pPr>
        <w:pStyle w:val="paragraph"/>
        <w:spacing w:before="0" w:beforeAutospacing="0" w:after="0" w:afterAutospacing="0"/>
        <w:textAlignment w:val="baseline"/>
        <w:rPr>
          <w:color w:val="000000"/>
          <w:sz w:val="18"/>
          <w:szCs w:val="18"/>
        </w:rPr>
      </w:pPr>
      <w:r w:rsidRPr="0055489D">
        <w:rPr>
          <w:rStyle w:val="normaltextrun"/>
          <w:color w:val="000000"/>
        </w:rPr>
        <w:t xml:space="preserve">Het effectief en </w:t>
      </w:r>
      <w:r w:rsidRPr="002921CE">
        <w:rPr>
          <w:rStyle w:val="spellingerror"/>
          <w:color w:val="000000"/>
        </w:rPr>
        <w:t>efficiënt</w:t>
      </w:r>
      <w:r w:rsidRPr="0055489D">
        <w:rPr>
          <w:rStyle w:val="normaltextrun"/>
          <w:color w:val="000000"/>
        </w:rPr>
        <w:t xml:space="preserve"> registreren en administreren van informatie van de gebouwde omgeving is op dit moment belangrijker geworden dan ooit te voren. Steeds meer </w:t>
      </w:r>
      <w:r w:rsidR="00B14407">
        <w:rPr>
          <w:rStyle w:val="normaltextrun"/>
          <w:color w:val="000000"/>
        </w:rPr>
        <w:t>organisaties (alle sectorpartijen in de Bouw en GWW</w:t>
      </w:r>
      <w:r w:rsidR="005241F2">
        <w:rPr>
          <w:rStyle w:val="normaltextrun"/>
          <w:color w:val="000000"/>
        </w:rPr>
        <w:t>)</w:t>
      </w:r>
      <w:r w:rsidR="00B14407" w:rsidRPr="0055489D">
        <w:rPr>
          <w:rStyle w:val="normaltextrun"/>
          <w:color w:val="000000"/>
        </w:rPr>
        <w:t xml:space="preserve"> </w:t>
      </w:r>
      <w:r w:rsidRPr="0055489D">
        <w:rPr>
          <w:rStyle w:val="normaltextrun"/>
          <w:color w:val="000000"/>
        </w:rPr>
        <w:t xml:space="preserve">zijn trajecten gestart of overwegen een traject te starten voor de ontwikkeling van efficiënt en effectief datamodel </w:t>
      </w:r>
      <w:r w:rsidR="009420D7">
        <w:rPr>
          <w:rStyle w:val="normaltextrun"/>
          <w:color w:val="000000"/>
        </w:rPr>
        <w:t>(</w:t>
      </w:r>
      <w:r w:rsidR="0098113A">
        <w:rPr>
          <w:rStyle w:val="normaltextrun"/>
          <w:color w:val="000000"/>
        </w:rPr>
        <w:t>vaak in de vorm van een</w:t>
      </w:r>
      <w:r w:rsidR="009420D7">
        <w:rPr>
          <w:rStyle w:val="normaltextrun"/>
          <w:color w:val="000000"/>
        </w:rPr>
        <w:t xml:space="preserve"> ontologie </w:t>
      </w:r>
      <w:r w:rsidR="00595EB2">
        <w:rPr>
          <w:rStyle w:val="normaltextrun"/>
          <w:color w:val="000000"/>
        </w:rPr>
        <w:t xml:space="preserve">ook wel aangeduid als </w:t>
      </w:r>
      <w:r w:rsidR="009420D7">
        <w:rPr>
          <w:rStyle w:val="normaltextrun"/>
          <w:color w:val="000000"/>
        </w:rPr>
        <w:t xml:space="preserve">object type bibliotheek – OTL) </w:t>
      </w:r>
      <w:r w:rsidRPr="0055489D">
        <w:rPr>
          <w:rStyle w:val="normaltextrun"/>
          <w:color w:val="000000"/>
        </w:rPr>
        <w:t xml:space="preserve">voor het ordenen van gegevens over de gebouwde omgeving. Hierdoor dreigt er een wildgroei aan datamodellen te ontstaan die niet volgens een eenduidige methodiek zijn </w:t>
      </w:r>
      <w:r w:rsidR="00A93685" w:rsidRPr="0055489D">
        <w:rPr>
          <w:rStyle w:val="normaltextrun"/>
          <w:color w:val="000000"/>
        </w:rPr>
        <w:t>ontwikkel</w:t>
      </w:r>
      <w:r w:rsidR="00A93685">
        <w:rPr>
          <w:rStyle w:val="normaltextrun"/>
          <w:color w:val="000000"/>
        </w:rPr>
        <w:t>d</w:t>
      </w:r>
      <w:r w:rsidRPr="0055489D">
        <w:rPr>
          <w:rStyle w:val="normaltextrun"/>
          <w:color w:val="000000"/>
        </w:rPr>
        <w:t>. Dit belemmer</w:t>
      </w:r>
      <w:r>
        <w:rPr>
          <w:rStyle w:val="normaltextrun"/>
          <w:color w:val="000000"/>
        </w:rPr>
        <w:t>t</w:t>
      </w:r>
      <w:r w:rsidRPr="0055489D">
        <w:rPr>
          <w:rStyle w:val="normaltextrun"/>
          <w:color w:val="000000"/>
        </w:rPr>
        <w:t xml:space="preserve"> de uitwisseling van informatie binnen organisaties en tussen organisaties onderling. Zeker met de toekomstige nieuwe omgevingswet en circulariteitsdoelstellingen is </w:t>
      </w:r>
      <w:r w:rsidR="00A22480">
        <w:rPr>
          <w:rStyle w:val="normaltextrun"/>
          <w:color w:val="000000"/>
        </w:rPr>
        <w:t>afstemming</w:t>
      </w:r>
      <w:r w:rsidR="007222EB">
        <w:rPr>
          <w:rStyle w:val="normaltextrun"/>
          <w:color w:val="000000"/>
        </w:rPr>
        <w:t xml:space="preserve">, </w:t>
      </w:r>
      <w:r w:rsidRPr="0055489D">
        <w:rPr>
          <w:rStyle w:val="normaltextrun"/>
          <w:color w:val="000000"/>
        </w:rPr>
        <w:t xml:space="preserve">uitwisseling </w:t>
      </w:r>
      <w:r w:rsidR="0098113A">
        <w:rPr>
          <w:rStyle w:val="normaltextrun"/>
          <w:color w:val="000000"/>
        </w:rPr>
        <w:t xml:space="preserve">en/of deling </w:t>
      </w:r>
      <w:r w:rsidR="00A22480">
        <w:rPr>
          <w:rStyle w:val="normaltextrun"/>
          <w:color w:val="000000"/>
        </w:rPr>
        <w:t xml:space="preserve">en integratie </w:t>
      </w:r>
      <w:r w:rsidRPr="0055489D">
        <w:rPr>
          <w:rStyle w:val="normaltextrun"/>
          <w:color w:val="000000"/>
        </w:rPr>
        <w:t xml:space="preserve">van informatie belangrijker dan ooit tevoren, denk hierbij aan het voorkomen van fouten door onbewuste </w:t>
      </w:r>
      <w:r w:rsidR="007222EB">
        <w:rPr>
          <w:rStyle w:val="normaltextrun"/>
          <w:color w:val="000000"/>
        </w:rPr>
        <w:t xml:space="preserve">vertaal- en </w:t>
      </w:r>
      <w:r w:rsidRPr="0055489D">
        <w:rPr>
          <w:rStyle w:val="normaltextrun"/>
          <w:color w:val="000000"/>
        </w:rPr>
        <w:t>conversiefouten bij automatische verwerkingen. Door uniforme datamodellen te ontwikkelen wordt dit tegengegaan.</w:t>
      </w:r>
      <w:r w:rsidRPr="0055489D">
        <w:rPr>
          <w:rStyle w:val="eop"/>
          <w:color w:val="000000"/>
        </w:rPr>
        <w:t> </w:t>
      </w:r>
    </w:p>
    <w:p w14:paraId="2D3DFFDF" w14:textId="77777777" w:rsidR="00013AB7" w:rsidRPr="0055489D" w:rsidRDefault="00013AB7" w:rsidP="00013AB7">
      <w:pPr>
        <w:pStyle w:val="paragraph"/>
        <w:spacing w:before="0" w:beforeAutospacing="0" w:after="0" w:afterAutospacing="0"/>
        <w:textAlignment w:val="baseline"/>
        <w:rPr>
          <w:color w:val="000000"/>
          <w:sz w:val="18"/>
          <w:szCs w:val="18"/>
        </w:rPr>
      </w:pPr>
      <w:r w:rsidRPr="0055489D">
        <w:rPr>
          <w:rStyle w:val="eop"/>
          <w:color w:val="000000"/>
        </w:rPr>
        <w:t> </w:t>
      </w:r>
    </w:p>
    <w:p w14:paraId="2D3DFFE0" w14:textId="35BFA9CB" w:rsidR="00013AB7" w:rsidRPr="0055489D" w:rsidRDefault="00013AB7" w:rsidP="00013AB7">
      <w:pPr>
        <w:pStyle w:val="paragraph"/>
        <w:spacing w:before="0" w:beforeAutospacing="0" w:after="0" w:afterAutospacing="0"/>
        <w:textAlignment w:val="baseline"/>
        <w:rPr>
          <w:color w:val="000000"/>
          <w:sz w:val="18"/>
          <w:szCs w:val="18"/>
        </w:rPr>
      </w:pPr>
      <w:r w:rsidRPr="0055489D">
        <w:rPr>
          <w:rStyle w:val="normaltextrun"/>
          <w:color w:val="000000"/>
        </w:rPr>
        <w:t xml:space="preserve">Meer dan ooit te voren zijn </w:t>
      </w:r>
      <w:r w:rsidR="00AE1F67">
        <w:rPr>
          <w:rStyle w:val="normaltextrun"/>
          <w:color w:val="000000"/>
        </w:rPr>
        <w:t xml:space="preserve">organisaties </w:t>
      </w:r>
      <w:r w:rsidRPr="0055489D">
        <w:rPr>
          <w:rStyle w:val="normaltextrun"/>
          <w:color w:val="000000"/>
        </w:rPr>
        <w:t>binnen de publiekelijke en private sector zich er van bewust dat het bundelen van kennis en kunde bij de ontwikkeling van een norm voor een eenduidig datamodel van groot belang is. </w:t>
      </w:r>
      <w:r w:rsidRPr="0055489D">
        <w:rPr>
          <w:rStyle w:val="eop"/>
          <w:color w:val="000000"/>
        </w:rPr>
        <w:t> </w:t>
      </w:r>
    </w:p>
    <w:p w14:paraId="2D3DFFE1" w14:textId="77777777" w:rsidR="00013AB7" w:rsidRPr="0055489D" w:rsidRDefault="00013AB7" w:rsidP="00013AB7">
      <w:pPr>
        <w:pStyle w:val="paragraph"/>
        <w:spacing w:before="0" w:beforeAutospacing="0" w:after="0" w:afterAutospacing="0"/>
        <w:textAlignment w:val="baseline"/>
        <w:rPr>
          <w:color w:val="000000"/>
          <w:sz w:val="18"/>
          <w:szCs w:val="18"/>
        </w:rPr>
      </w:pPr>
      <w:r w:rsidRPr="0055489D">
        <w:rPr>
          <w:rStyle w:val="eop"/>
          <w:color w:val="000000"/>
        </w:rPr>
        <w:t> </w:t>
      </w:r>
    </w:p>
    <w:p w14:paraId="2D3DFFE2" w14:textId="14E1ABA3" w:rsidR="00013AB7" w:rsidRPr="0055489D" w:rsidRDefault="00013AB7" w:rsidP="00013AB7">
      <w:pPr>
        <w:pStyle w:val="paragraph"/>
        <w:spacing w:before="0" w:beforeAutospacing="0" w:after="0" w:afterAutospacing="0"/>
        <w:textAlignment w:val="baseline"/>
        <w:rPr>
          <w:color w:val="000000"/>
          <w:sz w:val="18"/>
          <w:szCs w:val="18"/>
        </w:rPr>
      </w:pPr>
      <w:r w:rsidRPr="0055489D">
        <w:rPr>
          <w:rStyle w:val="normaltextrun"/>
          <w:color w:val="000000"/>
        </w:rPr>
        <w:t xml:space="preserve">Door de methodische actualisatie van de NEN2660 wordt aansluiting op andere standaarden gerealiseerd die iets zeggen over verschillende soorten datastructuren zoals de taxonomische Conceptenbibliotheek Nederland (CB-NL) of de </w:t>
      </w:r>
      <w:proofErr w:type="spellStart"/>
      <w:r w:rsidRPr="0055489D">
        <w:rPr>
          <w:rStyle w:val="spellingerror"/>
          <w:color w:val="000000"/>
        </w:rPr>
        <w:t>meronomische</w:t>
      </w:r>
      <w:proofErr w:type="spellEnd"/>
      <w:r w:rsidRPr="0055489D">
        <w:rPr>
          <w:rStyle w:val="normaltextrun"/>
          <w:color w:val="000000"/>
        </w:rPr>
        <w:t xml:space="preserve"> decompositiestructuur in NEN 2767. Hierdoor ontstaan nieuwe kansen voor ontwikkeling van BIM- modellen voor een toepassing over de gehele levenscyclus</w:t>
      </w:r>
      <w:r w:rsidR="00F2798F">
        <w:rPr>
          <w:rStyle w:val="normaltextrun"/>
          <w:color w:val="000000"/>
        </w:rPr>
        <w:t xml:space="preserve"> van een bouwwerk.</w:t>
      </w:r>
    </w:p>
    <w:p w14:paraId="2D3DFFE3" w14:textId="77777777" w:rsidR="00013AB7" w:rsidRPr="0055489D" w:rsidRDefault="00013AB7" w:rsidP="00013AB7">
      <w:pPr>
        <w:pStyle w:val="paragraph"/>
        <w:spacing w:before="0" w:beforeAutospacing="0" w:after="0" w:afterAutospacing="0"/>
        <w:textAlignment w:val="baseline"/>
        <w:rPr>
          <w:color w:val="000000"/>
          <w:sz w:val="18"/>
          <w:szCs w:val="18"/>
        </w:rPr>
      </w:pPr>
      <w:r w:rsidRPr="0055489D">
        <w:rPr>
          <w:rStyle w:val="eop"/>
          <w:color w:val="000000"/>
        </w:rPr>
        <w:t> </w:t>
      </w:r>
    </w:p>
    <w:p w14:paraId="2D3DFFE4" w14:textId="77777777" w:rsidR="00013AB7" w:rsidRPr="0055489D" w:rsidRDefault="00013AB7" w:rsidP="00013AB7">
      <w:pPr>
        <w:pStyle w:val="paragraph"/>
        <w:spacing w:before="0" w:beforeAutospacing="0" w:after="0" w:afterAutospacing="0"/>
        <w:textAlignment w:val="baseline"/>
        <w:rPr>
          <w:color w:val="000000"/>
          <w:sz w:val="18"/>
          <w:szCs w:val="18"/>
        </w:rPr>
      </w:pPr>
      <w:r w:rsidRPr="0055489D">
        <w:rPr>
          <w:rStyle w:val="normaltextrun"/>
          <w:color w:val="000000"/>
        </w:rPr>
        <w:t>NEN 2660:1996 doet dit voor een gedeelte, maar is in huidige vorm zowel verouderd als niet toereikend. Moderniseren en verbreding is daarom van essentieel belang omdat er een grote behoefte is aan: </w:t>
      </w:r>
      <w:r w:rsidRPr="0055489D">
        <w:rPr>
          <w:rStyle w:val="eop"/>
          <w:color w:val="000000"/>
        </w:rPr>
        <w:t> </w:t>
      </w:r>
    </w:p>
    <w:p w14:paraId="2D3DFFE5" w14:textId="77777777" w:rsidR="00013AB7" w:rsidRPr="0055489D" w:rsidRDefault="00013AB7" w:rsidP="00013AB7">
      <w:pPr>
        <w:pStyle w:val="paragraph"/>
        <w:spacing w:before="0" w:beforeAutospacing="0" w:after="0" w:afterAutospacing="0"/>
        <w:textAlignment w:val="baseline"/>
        <w:rPr>
          <w:color w:val="000000"/>
          <w:sz w:val="18"/>
          <w:szCs w:val="18"/>
        </w:rPr>
      </w:pPr>
      <w:r w:rsidRPr="0055489D">
        <w:rPr>
          <w:rStyle w:val="eop"/>
          <w:color w:val="000000"/>
        </w:rPr>
        <w:t> </w:t>
      </w:r>
    </w:p>
    <w:p w14:paraId="2D3DFFE6" w14:textId="186FCABA" w:rsidR="00013AB7" w:rsidRPr="0055489D" w:rsidRDefault="00013AB7" w:rsidP="00273682">
      <w:pPr>
        <w:pStyle w:val="paragraph"/>
        <w:numPr>
          <w:ilvl w:val="0"/>
          <w:numId w:val="10"/>
        </w:numPr>
        <w:spacing w:before="0" w:beforeAutospacing="0" w:after="0" w:afterAutospacing="0"/>
        <w:textAlignment w:val="baseline"/>
        <w:rPr>
          <w:color w:val="000000"/>
          <w:sz w:val="22"/>
          <w:szCs w:val="22"/>
        </w:rPr>
      </w:pPr>
      <w:r w:rsidRPr="5FA3CFC2">
        <w:rPr>
          <w:rStyle w:val="normaltextrun"/>
          <w:color w:val="000000" w:themeColor="text1"/>
        </w:rPr>
        <w:t>Een optimalisering</w:t>
      </w:r>
      <w:r w:rsidR="77EAEBAE" w:rsidRPr="5FA3CFC2">
        <w:rPr>
          <w:rStyle w:val="normaltextrun"/>
          <w:color w:val="000000" w:themeColor="text1"/>
        </w:rPr>
        <w:t>/</w:t>
      </w:r>
      <w:r w:rsidRPr="5FA3CFC2">
        <w:rPr>
          <w:rStyle w:val="normaltextrun"/>
          <w:color w:val="000000" w:themeColor="text1"/>
        </w:rPr>
        <w:t>actualis</w:t>
      </w:r>
      <w:r w:rsidR="00072584" w:rsidRPr="5FA3CFC2">
        <w:rPr>
          <w:rStyle w:val="normaltextrun"/>
          <w:color w:val="000000" w:themeColor="text1"/>
        </w:rPr>
        <w:t>atie</w:t>
      </w:r>
      <w:r w:rsidRPr="5FA3CFC2">
        <w:rPr>
          <w:rStyle w:val="normaltextrun"/>
          <w:color w:val="000000" w:themeColor="text1"/>
        </w:rPr>
        <w:t xml:space="preserve"> van de huidige versie van de ordeningsregels voor gegevens in de bouw</w:t>
      </w:r>
    </w:p>
    <w:p w14:paraId="2D3DFFE8" w14:textId="1B26632C" w:rsidR="00013AB7" w:rsidRPr="007D3075" w:rsidRDefault="00013AB7" w:rsidP="00273682">
      <w:pPr>
        <w:pStyle w:val="paragraph"/>
        <w:numPr>
          <w:ilvl w:val="0"/>
          <w:numId w:val="10"/>
        </w:numPr>
        <w:spacing w:before="0" w:beforeAutospacing="0" w:after="0" w:afterAutospacing="0"/>
        <w:textAlignment w:val="baseline"/>
        <w:rPr>
          <w:color w:val="000000"/>
          <w:sz w:val="22"/>
          <w:szCs w:val="22"/>
        </w:rPr>
      </w:pPr>
      <w:r w:rsidRPr="0055489D">
        <w:rPr>
          <w:rStyle w:val="normaltextrun"/>
          <w:color w:val="000000"/>
        </w:rPr>
        <w:t xml:space="preserve">Een verbreding van het werkgebied van </w:t>
      </w:r>
      <w:r w:rsidR="000B0282">
        <w:rPr>
          <w:rStyle w:val="normaltextrun"/>
          <w:color w:val="000000"/>
        </w:rPr>
        <w:t xml:space="preserve">de </w:t>
      </w:r>
      <w:r w:rsidRPr="0055489D">
        <w:rPr>
          <w:rStyle w:val="normaltextrun"/>
          <w:color w:val="000000"/>
        </w:rPr>
        <w:t>bouw naar gehele gebouwde </w:t>
      </w:r>
      <w:r w:rsidRPr="007D3075">
        <w:rPr>
          <w:rStyle w:val="normaltextrun"/>
          <w:color w:val="000000"/>
        </w:rPr>
        <w:t>omgeving</w:t>
      </w:r>
    </w:p>
    <w:p w14:paraId="2D3DFFE9" w14:textId="1699C614" w:rsidR="00013AB7" w:rsidRPr="0055489D" w:rsidRDefault="00013AB7" w:rsidP="00273682">
      <w:pPr>
        <w:pStyle w:val="paragraph"/>
        <w:numPr>
          <w:ilvl w:val="0"/>
          <w:numId w:val="10"/>
        </w:numPr>
        <w:spacing w:before="0" w:beforeAutospacing="0" w:after="0" w:afterAutospacing="0"/>
        <w:textAlignment w:val="baseline"/>
        <w:rPr>
          <w:color w:val="000000"/>
          <w:sz w:val="22"/>
          <w:szCs w:val="22"/>
        </w:rPr>
      </w:pPr>
      <w:r w:rsidRPr="0055489D">
        <w:rPr>
          <w:rStyle w:val="normaltextrun"/>
          <w:color w:val="000000"/>
        </w:rPr>
        <w:t>Betere aansluiting met gerelateerde normen</w:t>
      </w:r>
    </w:p>
    <w:p w14:paraId="2D3DFFEA" w14:textId="6242FA1C" w:rsidR="00013AB7" w:rsidRPr="0055489D" w:rsidRDefault="00013AB7" w:rsidP="00273682">
      <w:pPr>
        <w:pStyle w:val="paragraph"/>
        <w:numPr>
          <w:ilvl w:val="0"/>
          <w:numId w:val="10"/>
        </w:numPr>
        <w:spacing w:before="0" w:beforeAutospacing="0" w:after="0" w:afterAutospacing="0"/>
        <w:textAlignment w:val="baseline"/>
        <w:rPr>
          <w:color w:val="000000"/>
          <w:sz w:val="22"/>
          <w:szCs w:val="22"/>
        </w:rPr>
      </w:pPr>
      <w:r w:rsidRPr="0055489D">
        <w:rPr>
          <w:rStyle w:val="normaltextrun"/>
          <w:color w:val="000000"/>
        </w:rPr>
        <w:t>Helderheid in de bijbehorende termen, definities en algemene regels</w:t>
      </w:r>
    </w:p>
    <w:p w14:paraId="2D3DFFEB" w14:textId="77777777" w:rsidR="00013AB7" w:rsidRPr="0055489D" w:rsidRDefault="00013AB7" w:rsidP="00013AB7">
      <w:pPr>
        <w:pStyle w:val="paragraph"/>
        <w:spacing w:before="0" w:beforeAutospacing="0" w:after="0" w:afterAutospacing="0"/>
        <w:textAlignment w:val="baseline"/>
        <w:rPr>
          <w:color w:val="000000"/>
          <w:sz w:val="18"/>
          <w:szCs w:val="18"/>
        </w:rPr>
      </w:pPr>
      <w:r w:rsidRPr="0055489D">
        <w:rPr>
          <w:rStyle w:val="eop"/>
          <w:color w:val="000000"/>
        </w:rPr>
        <w:t> </w:t>
      </w:r>
    </w:p>
    <w:p w14:paraId="2D3DFFEC" w14:textId="24A82FA8" w:rsidR="00013AB7" w:rsidRPr="0055489D" w:rsidRDefault="00013AB7" w:rsidP="00013AB7">
      <w:pPr>
        <w:pStyle w:val="paragraph"/>
        <w:spacing w:before="0" w:beforeAutospacing="0" w:after="0" w:afterAutospacing="0"/>
        <w:textAlignment w:val="baseline"/>
        <w:rPr>
          <w:color w:val="000000"/>
          <w:sz w:val="18"/>
          <w:szCs w:val="18"/>
        </w:rPr>
      </w:pPr>
      <w:r w:rsidRPr="0055489D">
        <w:rPr>
          <w:rStyle w:val="normaltextrun"/>
          <w:color w:val="000000"/>
        </w:rPr>
        <w:t xml:space="preserve">De normcommissie is de nationale expertgroep voor het ontwerpen van semantische spelregels voor de </w:t>
      </w:r>
      <w:r w:rsidR="006C0708">
        <w:rPr>
          <w:rStyle w:val="normaltextrun"/>
          <w:color w:val="000000"/>
        </w:rPr>
        <w:t>wereld</w:t>
      </w:r>
      <w:r w:rsidRPr="0055489D">
        <w:rPr>
          <w:rStyle w:val="normaltextrun"/>
          <w:color w:val="000000"/>
        </w:rPr>
        <w:t xml:space="preserve"> van de gebouwde omgeving. </w:t>
      </w:r>
      <w:r w:rsidRPr="0055489D">
        <w:rPr>
          <w:rStyle w:val="eop"/>
          <w:color w:val="000000"/>
        </w:rPr>
        <w:t> </w:t>
      </w:r>
    </w:p>
    <w:p w14:paraId="2D3DFFED" w14:textId="77777777" w:rsidR="00013AB7" w:rsidRPr="0055489D" w:rsidRDefault="00013AB7" w:rsidP="00013AB7">
      <w:pPr>
        <w:pStyle w:val="paragraph"/>
        <w:spacing w:before="0" w:beforeAutospacing="0" w:after="0" w:afterAutospacing="0"/>
        <w:textAlignment w:val="baseline"/>
        <w:rPr>
          <w:color w:val="000000"/>
          <w:sz w:val="18"/>
          <w:szCs w:val="18"/>
        </w:rPr>
      </w:pPr>
      <w:r w:rsidRPr="0055489D">
        <w:rPr>
          <w:rStyle w:val="eop"/>
          <w:color w:val="000000"/>
        </w:rPr>
        <w:t> </w:t>
      </w:r>
    </w:p>
    <w:p w14:paraId="5B3247CC" w14:textId="6918B28F" w:rsidR="00327850" w:rsidRPr="000B0282" w:rsidRDefault="00013AB7" w:rsidP="00013AB7">
      <w:pPr>
        <w:pStyle w:val="paragraph"/>
        <w:spacing w:before="0" w:beforeAutospacing="0" w:after="0" w:afterAutospacing="0"/>
        <w:textAlignment w:val="baseline"/>
        <w:rPr>
          <w:color w:val="000000"/>
        </w:rPr>
      </w:pPr>
      <w:r w:rsidRPr="0055489D">
        <w:rPr>
          <w:rStyle w:val="normaltextrun"/>
          <w:color w:val="000000"/>
        </w:rPr>
        <w:t>De doelstelling van normcommissie 351225 ‘Regels voor informatiemodellering van de gebouwde omgeving’ is om eenduidigheid te verschaffen over de (semantische) spelregels voor datamodellen die de fysieke en ruimtelijke wereld van de gebouwde omgeving uitdrukken. Hiertoe is NEN 2660 ‘Ordeningsregels voor gegevens in de bouw’ herzien, zodat deze duidelijke kaders stelt voor datamodellen die toe te passen zijn in zowel het vastgoed- alsmede in de infrasector.</w:t>
      </w:r>
    </w:p>
    <w:p w14:paraId="2D3DFFEF" w14:textId="7387130E" w:rsidR="004F0C71" w:rsidRDefault="00A4299E" w:rsidP="004F0C71">
      <w:pPr>
        <w:pStyle w:val="Nederlandsetitel"/>
      </w:pPr>
      <w:r w:rsidRPr="00C37DBF">
        <w:br w:type="page"/>
      </w:r>
      <w:bookmarkStart w:id="6" w:name="_Toc34532689"/>
      <w:bookmarkStart w:id="7" w:name="_Toc422031416"/>
      <w:r w:rsidR="005B2955" w:rsidRPr="005B2955">
        <w:lastRenderedPageBreak/>
        <w:t>Regels voor conceptuele modellering levenscyclus</w:t>
      </w:r>
      <w:r w:rsidR="004E3FEB">
        <w:t>informatie</w:t>
      </w:r>
      <w:r w:rsidR="005B2955" w:rsidRPr="005B2955">
        <w:t xml:space="preserve"> van de gebouwde omgeving – Deel </w:t>
      </w:r>
      <w:r w:rsidR="00102B1E">
        <w:t>2</w:t>
      </w:r>
      <w:r w:rsidR="005B2955" w:rsidRPr="005B2955">
        <w:t xml:space="preserve">: </w:t>
      </w:r>
      <w:r w:rsidR="00102B1E">
        <w:t>Gebouwde omgeving</w:t>
      </w:r>
    </w:p>
    <w:p w14:paraId="2D3DFFF0" w14:textId="05E71361" w:rsidR="00A4299E" w:rsidRDefault="00A4299E" w:rsidP="00481794">
      <w:pPr>
        <w:pStyle w:val="Kop1"/>
      </w:pPr>
      <w:bookmarkStart w:id="8" w:name="_Toc52359056"/>
      <w:bookmarkStart w:id="9" w:name="_Toc52375110"/>
      <w:bookmarkStart w:id="10" w:name="_Toc53126621"/>
      <w:r w:rsidRPr="00E6384F">
        <w:t>Onderwerp en toepassingsgebied</w:t>
      </w:r>
      <w:bookmarkEnd w:id="6"/>
      <w:bookmarkEnd w:id="8"/>
      <w:bookmarkEnd w:id="9"/>
      <w:bookmarkEnd w:id="10"/>
    </w:p>
    <w:p w14:paraId="34A38577" w14:textId="77777777" w:rsidR="0062736A" w:rsidRDefault="00524809" w:rsidP="00E05131">
      <w:r>
        <w:t xml:space="preserve">Deze standaard is een uitbreiding op </w:t>
      </w:r>
      <w:r w:rsidR="00F82BBA">
        <w:t xml:space="preserve">NEN </w:t>
      </w:r>
      <w:r>
        <w:t xml:space="preserve">2660 deel 1. In deel 1 </w:t>
      </w:r>
      <w:r w:rsidR="001A5A83">
        <w:t xml:space="preserve">zijn </w:t>
      </w:r>
      <w:r w:rsidR="00AC211E">
        <w:t xml:space="preserve">abstracte </w:t>
      </w:r>
      <w:r w:rsidR="008E197F">
        <w:t xml:space="preserve">(meta-model) </w:t>
      </w:r>
      <w:r w:rsidR="00AC211E">
        <w:t xml:space="preserve">en </w:t>
      </w:r>
      <w:r>
        <w:t>gener</w:t>
      </w:r>
      <w:r w:rsidR="00E45F79">
        <w:t>ieke (bouwonafhankelijke) modelleerpatronen vastgelegd.</w:t>
      </w:r>
      <w:r w:rsidR="007C527B">
        <w:t xml:space="preserve"> </w:t>
      </w:r>
      <w:r w:rsidR="00F82BBA">
        <w:t xml:space="preserve">NEN </w:t>
      </w:r>
      <w:r w:rsidR="007C527B">
        <w:t>2660</w:t>
      </w:r>
      <w:r w:rsidR="00F82BBA">
        <w:t xml:space="preserve"> deel </w:t>
      </w:r>
      <w:r w:rsidR="007C527B">
        <w:t xml:space="preserve">1 </w:t>
      </w:r>
      <w:r w:rsidR="003C6F03">
        <w:t>correspondeert volledig</w:t>
      </w:r>
      <w:r w:rsidR="007C527B">
        <w:t xml:space="preserve"> </w:t>
      </w:r>
      <w:r w:rsidR="00A64E39">
        <w:t>met</w:t>
      </w:r>
      <w:r w:rsidR="007C527B">
        <w:t xml:space="preserve"> </w:t>
      </w:r>
      <w:r w:rsidR="003C6F03">
        <w:t>de</w:t>
      </w:r>
      <w:r w:rsidR="003C6F03" w:rsidRPr="003C6F03">
        <w:t xml:space="preserve"> </w:t>
      </w:r>
      <w:r w:rsidR="003C6F03">
        <w:t>Nederlandse technische afspraak voor ‘Semantische gegevensmodellering in de gebouwde omgeving’ (NTA 8035).</w:t>
      </w:r>
    </w:p>
    <w:p w14:paraId="1F86627D" w14:textId="701C929D" w:rsidR="003C6F03" w:rsidRDefault="003C6F03" w:rsidP="00E05131">
      <w:r>
        <w:t>In deel 1 zijn er enkele wijzigingen/uitbreidingen op de NTA 8035</w:t>
      </w:r>
      <w:r w:rsidR="009E4FD2">
        <w:t xml:space="preserve"> doorgevoerd</w:t>
      </w:r>
      <w:r>
        <w:t xml:space="preserve"> (die ook Europees meegenomen worden in de CEN TC442/WG4/TG3 </w:t>
      </w:r>
      <w:r w:rsidR="001972F9">
        <w:t>“</w:t>
      </w:r>
      <w:proofErr w:type="spellStart"/>
      <w:r>
        <w:t>Semantic</w:t>
      </w:r>
      <w:proofErr w:type="spellEnd"/>
      <w:r>
        <w:t xml:space="preserve"> </w:t>
      </w:r>
      <w:proofErr w:type="spellStart"/>
      <w:r>
        <w:t>Modelling</w:t>
      </w:r>
      <w:proofErr w:type="spellEnd"/>
      <w:r>
        <w:t xml:space="preserve"> en </w:t>
      </w:r>
      <w:proofErr w:type="spellStart"/>
      <w:r>
        <w:t>Linking</w:t>
      </w:r>
      <w:proofErr w:type="spellEnd"/>
      <w:r>
        <w:t xml:space="preserve"> (SML)</w:t>
      </w:r>
      <w:r w:rsidR="001972F9">
        <w:t>”</w:t>
      </w:r>
      <w:r>
        <w:t xml:space="preserve"> standaard) zoals</w:t>
      </w:r>
      <w:r w:rsidR="001901C1">
        <w:t xml:space="preserve"> </w:t>
      </w:r>
      <w:r>
        <w:t xml:space="preserve">de </w:t>
      </w:r>
      <w:r w:rsidR="00B5709E">
        <w:t>toevoeging van een meta-rol</w:t>
      </w:r>
      <w:r w:rsidR="001B09BE">
        <w:t xml:space="preserve"> in het </w:t>
      </w:r>
      <w:r w:rsidR="001901C1">
        <w:t xml:space="preserve">conceptuele </w:t>
      </w:r>
      <w:r w:rsidR="001B09BE">
        <w:t>meta-model, om dit meta-model volledig taal</w:t>
      </w:r>
      <w:r w:rsidR="003A0BB3">
        <w:t>onafhan</w:t>
      </w:r>
      <w:r w:rsidR="000C3831">
        <w:t>kelijk te maken (NTA en SML focussen</w:t>
      </w:r>
      <w:r w:rsidR="001901C1">
        <w:t xml:space="preserve"> op </w:t>
      </w:r>
      <w:r w:rsidR="00E879BE">
        <w:t>W3C “</w:t>
      </w:r>
      <w:proofErr w:type="spellStart"/>
      <w:r w:rsidR="00E879BE">
        <w:t>L</w:t>
      </w:r>
      <w:r w:rsidR="001901C1">
        <w:t>inked</w:t>
      </w:r>
      <w:proofErr w:type="spellEnd"/>
      <w:r w:rsidR="001901C1">
        <w:t xml:space="preserve"> </w:t>
      </w:r>
      <w:r w:rsidR="00E879BE">
        <w:t>D</w:t>
      </w:r>
      <w:r w:rsidR="001901C1">
        <w:t>ata</w:t>
      </w:r>
      <w:r w:rsidR="00E879BE">
        <w:t>”</w:t>
      </w:r>
      <w:r w:rsidR="001901C1">
        <w:t xml:space="preserve"> taalbindingen</w:t>
      </w:r>
      <w:r w:rsidR="00391025">
        <w:t xml:space="preserve"> van dit meta-model</w:t>
      </w:r>
      <w:r w:rsidR="001901C1">
        <w:t>).</w:t>
      </w:r>
    </w:p>
    <w:p w14:paraId="0CDF33D4" w14:textId="5887CB32" w:rsidR="00E05131" w:rsidRDefault="003C6F03" w:rsidP="00E05131">
      <w:r>
        <w:t xml:space="preserve">Dit deel 2 geeft </w:t>
      </w:r>
      <w:r w:rsidR="00C82077">
        <w:t>specifiekere</w:t>
      </w:r>
      <w:r>
        <w:t xml:space="preserve"> modelleerpatronen voor de toepassing in de gebouwde omgeving.</w:t>
      </w:r>
    </w:p>
    <w:p w14:paraId="297C60BD" w14:textId="77D4B149" w:rsidR="00825969" w:rsidRDefault="00825969" w:rsidP="00E05131">
      <w:r>
        <w:t xml:space="preserve">Deze standaard richt zich op twee complementaire </w:t>
      </w:r>
      <w:r w:rsidR="004C1505">
        <w:t>hoofd</w:t>
      </w:r>
      <w:r>
        <w:t>onderwerpen:</w:t>
      </w:r>
    </w:p>
    <w:p w14:paraId="55951E2A" w14:textId="468467A2" w:rsidR="00825969" w:rsidRDefault="00825969" w:rsidP="00B104CC">
      <w:pPr>
        <w:pStyle w:val="opsommingstreepje"/>
      </w:pPr>
      <w:r>
        <w:t xml:space="preserve">Het modelleren van </w:t>
      </w:r>
      <w:r w:rsidR="000A6883">
        <w:t xml:space="preserve">(delen van) </w:t>
      </w:r>
      <w:r w:rsidRPr="000A6883">
        <w:rPr>
          <w:i/>
          <w:iCs/>
        </w:rPr>
        <w:t>bestaand</w:t>
      </w:r>
      <w:r w:rsidR="00E44CE1" w:rsidRPr="000A6883">
        <w:rPr>
          <w:i/>
          <w:iCs/>
        </w:rPr>
        <w:t>e</w:t>
      </w:r>
      <w:r w:rsidR="003C6F03">
        <w:t xml:space="preserve"> </w:t>
      </w:r>
      <w:r w:rsidR="00E44CE1">
        <w:t>bebouwde omgeving</w:t>
      </w:r>
      <w:r w:rsidR="006D667A">
        <w:t xml:space="preserve"> </w:t>
      </w:r>
      <w:r w:rsidR="00C47501">
        <w:t xml:space="preserve">in technische </w:t>
      </w:r>
      <w:r w:rsidR="00550466">
        <w:t>en functio</w:t>
      </w:r>
      <w:r w:rsidR="00190E91">
        <w:t xml:space="preserve">nele </w:t>
      </w:r>
      <w:r w:rsidR="00C47501">
        <w:t>zin</w:t>
      </w:r>
      <w:r w:rsidR="0054390A">
        <w:t xml:space="preserve">. Dit hoofdonderwerp wordt aangeduid met de term </w:t>
      </w:r>
      <w:r w:rsidR="006D667A">
        <w:t>“</w:t>
      </w:r>
      <w:r w:rsidR="00DA540D">
        <w:t>areaal</w:t>
      </w:r>
      <w:r w:rsidR="006D667A">
        <w:t>”</w:t>
      </w:r>
    </w:p>
    <w:p w14:paraId="2BBB4F55" w14:textId="23BA0542" w:rsidR="006D667A" w:rsidRDefault="006D667A" w:rsidP="00B104CC">
      <w:pPr>
        <w:pStyle w:val="opsommingstreepje"/>
      </w:pPr>
      <w:r>
        <w:t>Het modelleren</w:t>
      </w:r>
      <w:r w:rsidR="00C47501">
        <w:t xml:space="preserve"> van </w:t>
      </w:r>
      <w:r>
        <w:t xml:space="preserve">de </w:t>
      </w:r>
      <w:r w:rsidRPr="000A6883">
        <w:rPr>
          <w:i/>
          <w:iCs/>
        </w:rPr>
        <w:t>levenscyclus</w:t>
      </w:r>
      <w:r>
        <w:t xml:space="preserve"> van </w:t>
      </w:r>
      <w:r w:rsidR="00E44CE1">
        <w:t xml:space="preserve">(delen van) deze </w:t>
      </w:r>
      <w:r w:rsidR="000B2867">
        <w:t>omgeving</w:t>
      </w:r>
      <w:r w:rsidR="0054390A">
        <w:t xml:space="preserve">. Dit hoofdonderwerp wordt aangeduid met de term </w:t>
      </w:r>
      <w:r w:rsidR="000B2867">
        <w:t>“systems engineering”</w:t>
      </w:r>
    </w:p>
    <w:p w14:paraId="2F2F8558" w14:textId="791397F8" w:rsidR="00396072" w:rsidRDefault="00396072" w:rsidP="00396072">
      <w:pPr>
        <w:pStyle w:val="opsommingstreepje"/>
        <w:numPr>
          <w:ilvl w:val="0"/>
          <w:numId w:val="0"/>
        </w:numPr>
      </w:pPr>
      <w:r>
        <w:t>Deze standaard</w:t>
      </w:r>
      <w:r w:rsidR="006E743B">
        <w:t xml:space="preserve"> zegt niets over de modellering van </w:t>
      </w:r>
      <w:r w:rsidR="001F2343">
        <w:t xml:space="preserve">de </w:t>
      </w:r>
      <w:r w:rsidR="006E743B">
        <w:t>omgevingsobjecten</w:t>
      </w:r>
      <w:r w:rsidR="00C83868">
        <w:t xml:space="preserve"> </w:t>
      </w:r>
      <w:r w:rsidR="00CF3FFE">
        <w:t xml:space="preserve">die </w:t>
      </w:r>
      <w:r w:rsidR="00A65CD5">
        <w:t xml:space="preserve">typisch </w:t>
      </w:r>
      <w:r w:rsidR="005134BC">
        <w:t xml:space="preserve">gebruik maken van </w:t>
      </w:r>
      <w:r w:rsidR="00007A62">
        <w:t>en/</w:t>
      </w:r>
      <w:r w:rsidR="005134BC">
        <w:t xml:space="preserve">of </w:t>
      </w:r>
      <w:r w:rsidR="00BB1D9F">
        <w:t>de</w:t>
      </w:r>
      <w:r w:rsidR="00A65CD5">
        <w:t xml:space="preserve"> belastingen vormen </w:t>
      </w:r>
      <w:r w:rsidR="004D7769">
        <w:t xml:space="preserve">voor </w:t>
      </w:r>
      <w:r w:rsidR="00514455">
        <w:t xml:space="preserve">(delen van) </w:t>
      </w:r>
      <w:r w:rsidR="004D7769">
        <w:t>de bebouwde omgeving</w:t>
      </w:r>
      <w:r w:rsidR="0071460A">
        <w:t xml:space="preserve"> zoals klimaat/weer</w:t>
      </w:r>
      <w:r w:rsidR="001F2343">
        <w:t xml:space="preserve"> (temperatuur, luchtvo</w:t>
      </w:r>
      <w:r w:rsidR="00E7643B">
        <w:t>chtigheid, wind)</w:t>
      </w:r>
      <w:r w:rsidR="0071460A">
        <w:t>, verkeer</w:t>
      </w:r>
      <w:r w:rsidR="00025FD2">
        <w:t>, golven etc.</w:t>
      </w:r>
    </w:p>
    <w:p w14:paraId="44694202" w14:textId="23DCFC2C" w:rsidR="00025FD2" w:rsidRDefault="00025FD2" w:rsidP="00396072">
      <w:pPr>
        <w:pStyle w:val="opsommingstreepje"/>
        <w:numPr>
          <w:ilvl w:val="0"/>
          <w:numId w:val="0"/>
        </w:numPr>
      </w:pPr>
      <w:r>
        <w:t>Wel wordt de relevante onderg</w:t>
      </w:r>
      <w:r w:rsidR="00D4096D">
        <w:t>rond</w:t>
      </w:r>
      <w:r w:rsidR="0071588A">
        <w:t xml:space="preserve"> meegenomen</w:t>
      </w:r>
      <w:r w:rsidR="00AC278D">
        <w:t xml:space="preserve">. </w:t>
      </w:r>
      <w:proofErr w:type="spellStart"/>
      <w:r w:rsidR="00952F7F" w:rsidRPr="00952F7F">
        <w:rPr>
          <w:highlight w:val="yellow"/>
        </w:rPr>
        <w:t>Berwich</w:t>
      </w:r>
      <w:proofErr w:type="spellEnd"/>
      <w:r w:rsidR="000478D5">
        <w:rPr>
          <w:highlight w:val="yellow"/>
        </w:rPr>
        <w:t>: redenen</w:t>
      </w:r>
      <w:r w:rsidR="00952F7F" w:rsidRPr="00952F7F">
        <w:rPr>
          <w:highlight w:val="yellow"/>
        </w:rPr>
        <w:t xml:space="preserve"> waarom die wel?</w:t>
      </w:r>
    </w:p>
    <w:p w14:paraId="7E354872" w14:textId="32ED3C10" w:rsidR="000B5ACC" w:rsidRDefault="009F5E35" w:rsidP="002D3D6E">
      <w:r>
        <w:t xml:space="preserve">In het bijzonder is deze standaard een uitbreiding op het </w:t>
      </w:r>
      <w:r w:rsidR="00A67D58">
        <w:t xml:space="preserve">generieke </w:t>
      </w:r>
      <w:r w:rsidR="000B0282">
        <w:t>t</w:t>
      </w:r>
      <w:r>
        <w:t xml:space="preserve">op </w:t>
      </w:r>
      <w:r w:rsidR="000B0282">
        <w:t>l</w:t>
      </w:r>
      <w:r>
        <w:t xml:space="preserve">evel model </w:t>
      </w:r>
      <w:r w:rsidR="00A67D58">
        <w:t xml:space="preserve">zoals </w:t>
      </w:r>
      <w:r w:rsidR="00961659">
        <w:t>beschreven</w:t>
      </w:r>
      <w:r w:rsidR="00A67D58">
        <w:t xml:space="preserve"> in </w:t>
      </w:r>
      <w:r>
        <w:t>deel</w:t>
      </w:r>
      <w:r w:rsidR="000A670D">
        <w:t xml:space="preserve"> </w:t>
      </w:r>
      <w:r>
        <w:t>1</w:t>
      </w:r>
      <w:r w:rsidR="000B0282">
        <w:t xml:space="preserve"> (Engelse SML termen tussen haakjes)</w:t>
      </w:r>
      <w:r>
        <w:t>:</w:t>
      </w:r>
    </w:p>
    <w:p w14:paraId="2A42E531" w14:textId="4C248E2B" w:rsidR="00CE0A68" w:rsidRDefault="00B842D4" w:rsidP="0069387D">
      <w:pPr>
        <w:pStyle w:val="opsommingstreepje"/>
        <w:numPr>
          <w:ilvl w:val="0"/>
          <w:numId w:val="28"/>
        </w:numPr>
      </w:pPr>
      <w:r>
        <w:t>Entiteit</w:t>
      </w:r>
      <w:r w:rsidR="00383286">
        <w:t xml:space="preserve"> (</w:t>
      </w:r>
      <w:proofErr w:type="spellStart"/>
      <w:r w:rsidR="00383286">
        <w:t>Entity</w:t>
      </w:r>
      <w:proofErr w:type="spellEnd"/>
      <w:r w:rsidR="00383286">
        <w:t>)</w:t>
      </w:r>
    </w:p>
    <w:p w14:paraId="3A722FA0" w14:textId="724FBB2F" w:rsidR="00CE0A68" w:rsidRDefault="00CE0A68" w:rsidP="00383286">
      <w:pPr>
        <w:pStyle w:val="opsommingstreepje"/>
        <w:numPr>
          <w:ilvl w:val="1"/>
          <w:numId w:val="22"/>
        </w:numPr>
      </w:pPr>
      <w:r>
        <w:t>Object</w:t>
      </w:r>
      <w:r w:rsidR="00383286">
        <w:t xml:space="preserve"> (Object)</w:t>
      </w:r>
    </w:p>
    <w:p w14:paraId="6CA47776" w14:textId="6BE7B283" w:rsidR="002D3D6E" w:rsidRDefault="006F22AD" w:rsidP="0069387D">
      <w:pPr>
        <w:pStyle w:val="opsommingstreepje"/>
        <w:numPr>
          <w:ilvl w:val="2"/>
          <w:numId w:val="22"/>
        </w:numPr>
      </w:pPr>
      <w:proofErr w:type="spellStart"/>
      <w:r>
        <w:t>FysiekObject</w:t>
      </w:r>
      <w:proofErr w:type="spellEnd"/>
      <w:r w:rsidR="006B4A8D">
        <w:t xml:space="preserve"> (PhysicalObject)</w:t>
      </w:r>
    </w:p>
    <w:p w14:paraId="73A5A12D" w14:textId="0701B0AC" w:rsidR="006F22AD" w:rsidRDefault="006F22AD" w:rsidP="0069387D">
      <w:pPr>
        <w:pStyle w:val="opsommingstreepje"/>
        <w:numPr>
          <w:ilvl w:val="2"/>
          <w:numId w:val="22"/>
        </w:numPr>
      </w:pPr>
      <w:proofErr w:type="spellStart"/>
      <w:r>
        <w:t>InformatieObject</w:t>
      </w:r>
      <w:proofErr w:type="spellEnd"/>
      <w:r w:rsidR="006B4A8D">
        <w:t xml:space="preserve"> (InformationObject)</w:t>
      </w:r>
    </w:p>
    <w:p w14:paraId="0145C274" w14:textId="7171B73C" w:rsidR="006F22AD" w:rsidRDefault="4C53BF13" w:rsidP="00B471AA">
      <w:pPr>
        <w:pStyle w:val="opsommingstreepje"/>
        <w:numPr>
          <w:ilvl w:val="1"/>
          <w:numId w:val="28"/>
        </w:numPr>
        <w:rPr>
          <w:rFonts w:eastAsiaTheme="majorEastAsia" w:cstheme="majorBidi"/>
        </w:rPr>
      </w:pPr>
      <w:r>
        <w:t xml:space="preserve">Activiteit (Activity) </w:t>
      </w:r>
    </w:p>
    <w:p w14:paraId="2AF94586" w14:textId="3E16BA14" w:rsidR="006F22AD" w:rsidRDefault="006F22AD" w:rsidP="0069387D">
      <w:pPr>
        <w:pStyle w:val="opsommingstreepje"/>
        <w:numPr>
          <w:ilvl w:val="0"/>
          <w:numId w:val="28"/>
        </w:numPr>
      </w:pPr>
      <w:r>
        <w:t>Toestand</w:t>
      </w:r>
      <w:r w:rsidR="006B4A8D">
        <w:t xml:space="preserve"> (State)</w:t>
      </w:r>
    </w:p>
    <w:p w14:paraId="11AAAB6C" w14:textId="446FF26C" w:rsidR="00690D17" w:rsidRDefault="006F22AD" w:rsidP="0069387D">
      <w:pPr>
        <w:pStyle w:val="opsommingstreepje"/>
        <w:numPr>
          <w:ilvl w:val="0"/>
          <w:numId w:val="28"/>
        </w:numPr>
      </w:pPr>
      <w:r>
        <w:t>Gebeurtenis</w:t>
      </w:r>
      <w:r w:rsidR="00882A0E">
        <w:t xml:space="preserve"> (Event)</w:t>
      </w:r>
    </w:p>
    <w:p w14:paraId="187FF882" w14:textId="162AB03F" w:rsidR="005A1A04" w:rsidRDefault="005A1A04" w:rsidP="00BB366C">
      <w:pPr>
        <w:pStyle w:val="opsommingstreepje"/>
        <w:numPr>
          <w:ilvl w:val="0"/>
          <w:numId w:val="0"/>
        </w:numPr>
      </w:pPr>
      <w:commentRangeStart w:id="11"/>
      <w:commentRangeStart w:id="12"/>
      <w:r>
        <w:t>En de represe</w:t>
      </w:r>
      <w:r w:rsidR="00BB366C">
        <w:t>ntaties:</w:t>
      </w:r>
    </w:p>
    <w:p w14:paraId="15B3FE64" w14:textId="15E99B45" w:rsidR="0046489C" w:rsidRDefault="0046489C" w:rsidP="00D9558B">
      <w:pPr>
        <w:pStyle w:val="opsommingstreepje"/>
        <w:numPr>
          <w:ilvl w:val="0"/>
          <w:numId w:val="28"/>
        </w:numPr>
      </w:pPr>
      <w:proofErr w:type="spellStart"/>
      <w:r>
        <w:t>RuimtelijkGebied</w:t>
      </w:r>
      <w:proofErr w:type="spellEnd"/>
      <w:r>
        <w:t xml:space="preserve"> (</w:t>
      </w:r>
      <w:proofErr w:type="spellStart"/>
      <w:r>
        <w:t>SpatialRegion</w:t>
      </w:r>
      <w:proofErr w:type="spellEnd"/>
      <w:r>
        <w:t>)</w:t>
      </w:r>
    </w:p>
    <w:p w14:paraId="5052A029" w14:textId="01D225CD" w:rsidR="0046489C" w:rsidRDefault="0046489C" w:rsidP="00D9558B">
      <w:pPr>
        <w:pStyle w:val="opsommingstreepje"/>
        <w:numPr>
          <w:ilvl w:val="0"/>
          <w:numId w:val="28"/>
        </w:numPr>
      </w:pPr>
      <w:proofErr w:type="spellStart"/>
      <w:r>
        <w:lastRenderedPageBreak/>
        <w:t>TemporeelGebied</w:t>
      </w:r>
      <w:proofErr w:type="spellEnd"/>
      <w:r>
        <w:t xml:space="preserve"> (</w:t>
      </w:r>
      <w:proofErr w:type="spellStart"/>
      <w:r>
        <w:t>TemporalRegion</w:t>
      </w:r>
      <w:proofErr w:type="spellEnd"/>
      <w:r>
        <w:t>)</w:t>
      </w:r>
      <w:commentRangeEnd w:id="11"/>
      <w:r>
        <w:rPr>
          <w:rStyle w:val="Verwijzingopmerking"/>
        </w:rPr>
        <w:commentReference w:id="11"/>
      </w:r>
      <w:commentRangeEnd w:id="12"/>
      <w:r w:rsidR="00AB0B7B">
        <w:rPr>
          <w:rStyle w:val="Verwijzingopmerking"/>
        </w:rPr>
        <w:commentReference w:id="12"/>
      </w:r>
    </w:p>
    <w:p w14:paraId="4B586467" w14:textId="3D5D5C3D" w:rsidR="000B0282" w:rsidRDefault="00882A0E" w:rsidP="00882A0E">
      <w:r>
        <w:t>En de hie</w:t>
      </w:r>
      <w:r w:rsidR="00203A6B">
        <w:t>rtussen</w:t>
      </w:r>
      <w:r>
        <w:t xml:space="preserve"> gedefinieerde relaties</w:t>
      </w:r>
      <w:r w:rsidR="003C6F03">
        <w:t xml:space="preserve"> </w:t>
      </w:r>
      <w:r w:rsidR="00BB366C">
        <w:t>zoals opgenomen in Tabel 1</w:t>
      </w:r>
      <w:r w:rsidR="00982B50">
        <w:t xml:space="preserve"> (hier bestaan ook Engelse CEN SML termen voor maar deze zijn voor het overzicht even weggelaten)</w:t>
      </w:r>
      <w:r w:rsidR="00BB366C">
        <w:t>.</w:t>
      </w:r>
    </w:p>
    <w:p w14:paraId="612832CC" w14:textId="4B878C9A" w:rsidR="00CB1B37" w:rsidRPr="00ED3A81" w:rsidRDefault="00CB1B37" w:rsidP="00CB1B37">
      <w:pPr>
        <w:pStyle w:val="Tabletitle"/>
        <w:keepLines/>
      </w:pPr>
      <w:bookmarkStart w:id="13" w:name="_Toc40198150"/>
      <w:bookmarkStart w:id="14" w:name="_Toc52295647"/>
      <w:bookmarkStart w:id="15" w:name="_Toc52359057"/>
      <w:bookmarkStart w:id="16" w:name="_Toc52373516"/>
      <w:bookmarkStart w:id="17" w:name="_Toc52375111"/>
      <w:bookmarkStart w:id="18" w:name="_Toc52375152"/>
      <w:bookmarkStart w:id="19" w:name="_Toc52531162"/>
      <w:bookmarkStart w:id="20" w:name="_Toc52532022"/>
      <w:bookmarkStart w:id="21" w:name="_Toc52875836"/>
      <w:bookmarkStart w:id="22" w:name="_Toc53071408"/>
      <w:bookmarkStart w:id="23" w:name="_Toc53125856"/>
      <w:bookmarkStart w:id="24" w:name="_Toc53125968"/>
      <w:bookmarkStart w:id="25" w:name="_Toc53126047"/>
      <w:bookmarkStart w:id="26" w:name="_Toc53126622"/>
      <w:r w:rsidRPr="00ED3A81">
        <w:t xml:space="preserve">Table </w:t>
      </w:r>
      <w:r>
        <w:fldChar w:fldCharType="begin"/>
      </w:r>
      <w:r>
        <w:instrText>seq table</w:instrText>
      </w:r>
      <w:r>
        <w:fldChar w:fldCharType="separate"/>
      </w:r>
      <w:r>
        <w:rPr>
          <w:noProof/>
        </w:rPr>
        <w:t>1</w:t>
      </w:r>
      <w:r>
        <w:fldChar w:fldCharType="end"/>
      </w:r>
      <w:r w:rsidRPr="00ED3A81">
        <w:t xml:space="preserve"> — </w:t>
      </w:r>
      <w:r w:rsidR="007D2136">
        <w:t>T</w:t>
      </w:r>
      <w:r w:rsidRPr="00ED3A81">
        <w:t xml:space="preserve">op </w:t>
      </w:r>
      <w:r>
        <w:t>l</w:t>
      </w:r>
      <w:r w:rsidRPr="00ED3A81">
        <w:t xml:space="preserve">evel </w:t>
      </w:r>
      <w:proofErr w:type="spellStart"/>
      <w:r w:rsidRPr="00ED3A81">
        <w:t>relati</w:t>
      </w:r>
      <w:bookmarkEnd w:id="13"/>
      <w:bookmarkEnd w:id="14"/>
      <w:bookmarkEnd w:id="15"/>
      <w:bookmarkEnd w:id="16"/>
      <w:bookmarkEnd w:id="17"/>
      <w:bookmarkEnd w:id="18"/>
      <w:bookmarkEnd w:id="19"/>
      <w:bookmarkEnd w:id="20"/>
      <w:r w:rsidR="007D2136">
        <w:t>es</w:t>
      </w:r>
      <w:bookmarkEnd w:id="21"/>
      <w:bookmarkEnd w:id="22"/>
      <w:bookmarkEnd w:id="23"/>
      <w:bookmarkEnd w:id="24"/>
      <w:bookmarkEnd w:id="25"/>
      <w:bookmarkEnd w:id="26"/>
      <w:proofErr w:type="spellEnd"/>
    </w:p>
    <w:tbl>
      <w:tblPr>
        <w:tblW w:w="4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563"/>
        <w:gridCol w:w="2563"/>
        <w:gridCol w:w="2561"/>
      </w:tblGrid>
      <w:tr w:rsidR="00CB1B37" w:rsidRPr="005C621D" w14:paraId="345FE2C1" w14:textId="77777777" w:rsidTr="00CB1B37">
        <w:trPr>
          <w:jc w:val="center"/>
        </w:trPr>
        <w:tc>
          <w:tcPr>
            <w:tcW w:w="5000" w:type="pct"/>
            <w:gridSpan w:val="3"/>
            <w:tcBorders>
              <w:top w:val="single" w:sz="12" w:space="0" w:color="auto"/>
              <w:left w:val="single" w:sz="12" w:space="0" w:color="auto"/>
              <w:bottom w:val="single" w:sz="8" w:space="0" w:color="auto"/>
              <w:right w:val="single" w:sz="12" w:space="0" w:color="auto"/>
            </w:tcBorders>
          </w:tcPr>
          <w:p w14:paraId="5E31B7AA" w14:textId="15238876" w:rsidR="00CB1B37" w:rsidRPr="005C621D" w:rsidRDefault="00CB1B37" w:rsidP="00CB1B37">
            <w:pPr>
              <w:pStyle w:val="Tableheader"/>
              <w:keepNext/>
              <w:keepLines/>
              <w:jc w:val="center"/>
            </w:pPr>
            <w:proofErr w:type="spellStart"/>
            <w:r w:rsidRPr="005C621D">
              <w:t>Associat</w:t>
            </w:r>
            <w:r>
              <w:t>ies</w:t>
            </w:r>
            <w:proofErr w:type="spellEnd"/>
          </w:p>
        </w:tc>
      </w:tr>
      <w:tr w:rsidR="00CB1B37" w:rsidRPr="00F05904" w14:paraId="5D4DD6DE" w14:textId="77777777" w:rsidTr="00CB1B37">
        <w:trPr>
          <w:jc w:val="center"/>
        </w:trPr>
        <w:tc>
          <w:tcPr>
            <w:tcW w:w="1667" w:type="pct"/>
            <w:tcBorders>
              <w:top w:val="single" w:sz="8" w:space="0" w:color="auto"/>
              <w:left w:val="single" w:sz="12" w:space="0" w:color="auto"/>
              <w:bottom w:val="single" w:sz="8" w:space="0" w:color="auto"/>
              <w:right w:val="single" w:sz="8" w:space="0" w:color="auto"/>
            </w:tcBorders>
          </w:tcPr>
          <w:p w14:paraId="5D8AD277" w14:textId="5C1EFEFC" w:rsidR="00CB1B37" w:rsidRPr="009B328A" w:rsidRDefault="00CB1B37" w:rsidP="00CB1B37">
            <w:pPr>
              <w:pStyle w:val="Tablebody"/>
              <w:keepNext/>
              <w:keepLines/>
            </w:pPr>
            <w:r w:rsidRPr="009B328A">
              <w:t>[</w:t>
            </w:r>
            <w:proofErr w:type="spellStart"/>
            <w:r>
              <w:t>InformatieObject</w:t>
            </w:r>
            <w:proofErr w:type="spellEnd"/>
            <w:r w:rsidRPr="009B328A">
              <w:t>]</w:t>
            </w:r>
          </w:p>
        </w:tc>
        <w:tc>
          <w:tcPr>
            <w:tcW w:w="1667" w:type="pct"/>
            <w:tcBorders>
              <w:top w:val="single" w:sz="8" w:space="0" w:color="auto"/>
              <w:left w:val="single" w:sz="8" w:space="0" w:color="auto"/>
              <w:bottom w:val="single" w:sz="8" w:space="0" w:color="auto"/>
              <w:right w:val="single" w:sz="8" w:space="0" w:color="auto"/>
            </w:tcBorders>
          </w:tcPr>
          <w:p w14:paraId="31B8FC98" w14:textId="3A6AA4E5" w:rsidR="00CB1B37" w:rsidRPr="009B328A" w:rsidRDefault="00CB1B37" w:rsidP="00CB1B37">
            <w:pPr>
              <w:pStyle w:val="Tablebody"/>
              <w:keepNext/>
              <w:keepLines/>
            </w:pPr>
            <w:proofErr w:type="spellStart"/>
            <w:r>
              <w:t>beschrijft</w:t>
            </w:r>
            <w:proofErr w:type="spellEnd"/>
          </w:p>
        </w:tc>
        <w:tc>
          <w:tcPr>
            <w:tcW w:w="1666" w:type="pct"/>
            <w:tcBorders>
              <w:top w:val="single" w:sz="8" w:space="0" w:color="auto"/>
              <w:left w:val="single" w:sz="8" w:space="0" w:color="auto"/>
              <w:bottom w:val="single" w:sz="8" w:space="0" w:color="auto"/>
              <w:right w:val="single" w:sz="12" w:space="0" w:color="auto"/>
            </w:tcBorders>
          </w:tcPr>
          <w:p w14:paraId="20BF1323" w14:textId="0A8347E3" w:rsidR="00CB1B37" w:rsidRPr="009B328A" w:rsidRDefault="00CB1B37" w:rsidP="00CB1B37">
            <w:pPr>
              <w:pStyle w:val="Tablebody"/>
              <w:keepNext/>
              <w:keepLines/>
            </w:pPr>
            <w:r w:rsidRPr="009B328A">
              <w:t>[</w:t>
            </w:r>
            <w:proofErr w:type="spellStart"/>
            <w:r w:rsidRPr="009B328A">
              <w:t>All</w:t>
            </w:r>
            <w:r w:rsidR="00203A6B">
              <w:t>e</w:t>
            </w:r>
            <w:proofErr w:type="spellEnd"/>
            <w:r w:rsidRPr="009B328A">
              <w:t>]</w:t>
            </w:r>
          </w:p>
        </w:tc>
      </w:tr>
      <w:tr w:rsidR="00CB1B37" w:rsidRPr="00F05904" w14:paraId="286B4244" w14:textId="77777777" w:rsidTr="00CB1B37">
        <w:trPr>
          <w:jc w:val="center"/>
        </w:trPr>
        <w:tc>
          <w:tcPr>
            <w:tcW w:w="1667" w:type="pct"/>
            <w:tcBorders>
              <w:top w:val="single" w:sz="8" w:space="0" w:color="auto"/>
              <w:left w:val="single" w:sz="12" w:space="0" w:color="auto"/>
              <w:bottom w:val="single" w:sz="8" w:space="0" w:color="auto"/>
              <w:right w:val="single" w:sz="8" w:space="0" w:color="auto"/>
            </w:tcBorders>
          </w:tcPr>
          <w:p w14:paraId="0E38E27C" w14:textId="0EA4CA81" w:rsidR="00CB1B37" w:rsidRPr="0076625A" w:rsidRDefault="00CB1B37" w:rsidP="00CB1B37">
            <w:pPr>
              <w:pStyle w:val="Tablebody"/>
              <w:keepNext/>
              <w:keepLines/>
            </w:pPr>
            <w:r w:rsidRPr="0076625A">
              <w:t>[</w:t>
            </w:r>
            <w:proofErr w:type="spellStart"/>
            <w:r>
              <w:t>FysiekObject</w:t>
            </w:r>
            <w:proofErr w:type="spellEnd"/>
            <w:r w:rsidRPr="0076625A">
              <w:t>]</w:t>
            </w:r>
          </w:p>
        </w:tc>
        <w:tc>
          <w:tcPr>
            <w:tcW w:w="1667" w:type="pct"/>
            <w:tcBorders>
              <w:top w:val="single" w:sz="8" w:space="0" w:color="auto"/>
              <w:left w:val="single" w:sz="8" w:space="0" w:color="auto"/>
              <w:bottom w:val="single" w:sz="8" w:space="0" w:color="auto"/>
              <w:right w:val="single" w:sz="8" w:space="0" w:color="auto"/>
            </w:tcBorders>
          </w:tcPr>
          <w:p w14:paraId="37556EBD" w14:textId="2DFC1AD7" w:rsidR="00CB1B37" w:rsidRPr="0076625A" w:rsidRDefault="00CB1B37" w:rsidP="00CB1B37">
            <w:pPr>
              <w:pStyle w:val="Tablebody"/>
              <w:keepNext/>
              <w:keepLines/>
            </w:pPr>
            <w:proofErr w:type="spellStart"/>
            <w:r>
              <w:t>heeftToestand</w:t>
            </w:r>
            <w:proofErr w:type="spellEnd"/>
          </w:p>
        </w:tc>
        <w:tc>
          <w:tcPr>
            <w:tcW w:w="1666" w:type="pct"/>
            <w:tcBorders>
              <w:top w:val="single" w:sz="8" w:space="0" w:color="auto"/>
              <w:left w:val="single" w:sz="8" w:space="0" w:color="auto"/>
              <w:bottom w:val="single" w:sz="8" w:space="0" w:color="auto"/>
              <w:right w:val="single" w:sz="12" w:space="0" w:color="auto"/>
            </w:tcBorders>
          </w:tcPr>
          <w:p w14:paraId="63860B45" w14:textId="0F0C95BC" w:rsidR="00CB1B37" w:rsidRPr="0076625A" w:rsidRDefault="00CB1B37" w:rsidP="00CB1B37">
            <w:pPr>
              <w:pStyle w:val="Tablebody"/>
              <w:keepNext/>
              <w:keepLines/>
            </w:pPr>
            <w:r w:rsidRPr="0076625A">
              <w:t>[</w:t>
            </w:r>
            <w:proofErr w:type="spellStart"/>
            <w:r>
              <w:t>Toestand</w:t>
            </w:r>
            <w:proofErr w:type="spellEnd"/>
            <w:r w:rsidRPr="0076625A">
              <w:t>]</w:t>
            </w:r>
          </w:p>
        </w:tc>
      </w:tr>
      <w:tr w:rsidR="00CB1B37" w:rsidRPr="00F05904" w14:paraId="490AE082" w14:textId="77777777" w:rsidTr="00CB1B37">
        <w:trPr>
          <w:jc w:val="center"/>
        </w:trPr>
        <w:tc>
          <w:tcPr>
            <w:tcW w:w="1667" w:type="pct"/>
            <w:tcBorders>
              <w:top w:val="single" w:sz="8" w:space="0" w:color="auto"/>
              <w:left w:val="single" w:sz="12" w:space="0" w:color="auto"/>
              <w:bottom w:val="single" w:sz="8" w:space="0" w:color="auto"/>
              <w:right w:val="single" w:sz="8" w:space="0" w:color="auto"/>
            </w:tcBorders>
          </w:tcPr>
          <w:p w14:paraId="35D9E945" w14:textId="18095F68" w:rsidR="00CB1B37" w:rsidRPr="0076625A" w:rsidRDefault="00CB1B37" w:rsidP="00CB1B37">
            <w:pPr>
              <w:pStyle w:val="Tablebody"/>
              <w:keepNext/>
              <w:keepLines/>
            </w:pPr>
            <w:r w:rsidRPr="0076625A">
              <w:t>[</w:t>
            </w:r>
            <w:proofErr w:type="spellStart"/>
            <w:r>
              <w:t>FysiekObject</w:t>
            </w:r>
            <w:proofErr w:type="spellEnd"/>
            <w:r w:rsidRPr="0076625A">
              <w:t>]</w:t>
            </w:r>
          </w:p>
        </w:tc>
        <w:tc>
          <w:tcPr>
            <w:tcW w:w="1667" w:type="pct"/>
            <w:tcBorders>
              <w:top w:val="single" w:sz="8" w:space="0" w:color="auto"/>
              <w:left w:val="single" w:sz="8" w:space="0" w:color="auto"/>
              <w:bottom w:val="single" w:sz="8" w:space="0" w:color="auto"/>
              <w:right w:val="single" w:sz="8" w:space="0" w:color="auto"/>
            </w:tcBorders>
          </w:tcPr>
          <w:p w14:paraId="03D6C93F" w14:textId="1D7017C9" w:rsidR="00CB1B37" w:rsidRPr="0076625A" w:rsidRDefault="00CB1B37" w:rsidP="00CB1B37">
            <w:pPr>
              <w:pStyle w:val="Tablebody"/>
              <w:keepNext/>
              <w:keepLines/>
            </w:pPr>
            <w:proofErr w:type="spellStart"/>
            <w:r w:rsidRPr="0076625A">
              <w:t>trigger</w:t>
            </w:r>
            <w:r w:rsidR="00E02B3E">
              <w:t>t</w:t>
            </w:r>
            <w:proofErr w:type="spellEnd"/>
          </w:p>
        </w:tc>
        <w:tc>
          <w:tcPr>
            <w:tcW w:w="1666" w:type="pct"/>
            <w:tcBorders>
              <w:top w:val="single" w:sz="8" w:space="0" w:color="auto"/>
              <w:left w:val="single" w:sz="8" w:space="0" w:color="auto"/>
              <w:bottom w:val="single" w:sz="8" w:space="0" w:color="auto"/>
              <w:right w:val="single" w:sz="12" w:space="0" w:color="auto"/>
            </w:tcBorders>
          </w:tcPr>
          <w:p w14:paraId="61F32CCF" w14:textId="3E7E8A98" w:rsidR="00CB1B37" w:rsidRPr="0076625A" w:rsidRDefault="00CB1B37" w:rsidP="00CB1B37">
            <w:pPr>
              <w:pStyle w:val="Tablebody"/>
              <w:keepNext/>
              <w:keepLines/>
            </w:pPr>
            <w:r w:rsidRPr="0076625A">
              <w:t>[</w:t>
            </w:r>
            <w:proofErr w:type="spellStart"/>
            <w:r>
              <w:t>Gebeurtenis</w:t>
            </w:r>
            <w:proofErr w:type="spellEnd"/>
            <w:r w:rsidRPr="0076625A">
              <w:t>]</w:t>
            </w:r>
          </w:p>
        </w:tc>
      </w:tr>
      <w:tr w:rsidR="00CB1B37" w:rsidRPr="00F05904" w14:paraId="5A6F91CC" w14:textId="77777777" w:rsidTr="00CB1B37">
        <w:trPr>
          <w:jc w:val="center"/>
        </w:trPr>
        <w:tc>
          <w:tcPr>
            <w:tcW w:w="1667" w:type="pct"/>
            <w:tcBorders>
              <w:top w:val="single" w:sz="8" w:space="0" w:color="auto"/>
              <w:left w:val="single" w:sz="12" w:space="0" w:color="auto"/>
              <w:bottom w:val="single" w:sz="8" w:space="0" w:color="auto"/>
              <w:right w:val="single" w:sz="8" w:space="0" w:color="auto"/>
            </w:tcBorders>
          </w:tcPr>
          <w:p w14:paraId="4153B6DD" w14:textId="53B1A623" w:rsidR="00CB1B37" w:rsidRPr="0076625A" w:rsidRDefault="00CB1B37" w:rsidP="00CB1B37">
            <w:pPr>
              <w:pStyle w:val="Tablebody"/>
              <w:keepNext/>
              <w:keepLines/>
            </w:pPr>
            <w:r w:rsidRPr="0076625A">
              <w:t>[</w:t>
            </w:r>
            <w:proofErr w:type="spellStart"/>
            <w:r>
              <w:t>FysiekObject</w:t>
            </w:r>
            <w:proofErr w:type="spellEnd"/>
            <w:r w:rsidRPr="0076625A">
              <w:t>]</w:t>
            </w:r>
          </w:p>
        </w:tc>
        <w:tc>
          <w:tcPr>
            <w:tcW w:w="1667" w:type="pct"/>
            <w:tcBorders>
              <w:top w:val="single" w:sz="8" w:space="0" w:color="auto"/>
              <w:left w:val="single" w:sz="8" w:space="0" w:color="auto"/>
              <w:bottom w:val="single" w:sz="8" w:space="0" w:color="auto"/>
              <w:right w:val="single" w:sz="8" w:space="0" w:color="auto"/>
            </w:tcBorders>
          </w:tcPr>
          <w:p w14:paraId="439B1BBE" w14:textId="2F3EBD91" w:rsidR="00CB1B37" w:rsidRPr="0076625A" w:rsidRDefault="00203A6B" w:rsidP="00CB1B37">
            <w:pPr>
              <w:pStyle w:val="Tablebody"/>
              <w:keepNext/>
              <w:keepLines/>
            </w:pPr>
            <w:proofErr w:type="spellStart"/>
            <w:r>
              <w:t>voertUit</w:t>
            </w:r>
            <w:proofErr w:type="spellEnd"/>
          </w:p>
        </w:tc>
        <w:tc>
          <w:tcPr>
            <w:tcW w:w="1666" w:type="pct"/>
            <w:tcBorders>
              <w:top w:val="single" w:sz="8" w:space="0" w:color="auto"/>
              <w:left w:val="single" w:sz="8" w:space="0" w:color="auto"/>
              <w:bottom w:val="single" w:sz="8" w:space="0" w:color="auto"/>
              <w:right w:val="single" w:sz="12" w:space="0" w:color="auto"/>
            </w:tcBorders>
          </w:tcPr>
          <w:p w14:paraId="30843199" w14:textId="2C06F695" w:rsidR="00CB1B37" w:rsidRPr="0076625A" w:rsidRDefault="00CB1B37" w:rsidP="00CB1B37">
            <w:pPr>
              <w:pStyle w:val="Tablebody"/>
              <w:keepNext/>
              <w:keepLines/>
            </w:pPr>
            <w:r w:rsidRPr="0076625A">
              <w:t>[</w:t>
            </w:r>
            <w:proofErr w:type="spellStart"/>
            <w:r>
              <w:t>Activiteit</w:t>
            </w:r>
            <w:proofErr w:type="spellEnd"/>
            <w:r w:rsidRPr="0076625A">
              <w:t>]</w:t>
            </w:r>
          </w:p>
        </w:tc>
      </w:tr>
      <w:tr w:rsidR="00CB1B37" w:rsidRPr="00F05904" w14:paraId="55A67D07" w14:textId="77777777" w:rsidTr="00CB1B37">
        <w:trPr>
          <w:jc w:val="center"/>
        </w:trPr>
        <w:tc>
          <w:tcPr>
            <w:tcW w:w="1667" w:type="pct"/>
            <w:tcBorders>
              <w:top w:val="single" w:sz="8" w:space="0" w:color="auto"/>
              <w:left w:val="single" w:sz="12" w:space="0" w:color="auto"/>
              <w:bottom w:val="single" w:sz="8" w:space="0" w:color="auto"/>
              <w:right w:val="single" w:sz="8" w:space="0" w:color="auto"/>
            </w:tcBorders>
          </w:tcPr>
          <w:p w14:paraId="05392970" w14:textId="5AC3AAEF" w:rsidR="00CB1B37" w:rsidRPr="0076625A" w:rsidRDefault="00CB1B37" w:rsidP="00CB1B37">
            <w:pPr>
              <w:pStyle w:val="Tablebody"/>
              <w:keepNext/>
              <w:keepLines/>
            </w:pPr>
            <w:r w:rsidRPr="0076625A">
              <w:t>[</w:t>
            </w:r>
            <w:proofErr w:type="spellStart"/>
            <w:r>
              <w:t>FysiekObject</w:t>
            </w:r>
            <w:proofErr w:type="spellEnd"/>
            <w:r w:rsidRPr="0076625A">
              <w:t>]</w:t>
            </w:r>
          </w:p>
        </w:tc>
        <w:tc>
          <w:tcPr>
            <w:tcW w:w="1667" w:type="pct"/>
            <w:tcBorders>
              <w:top w:val="single" w:sz="8" w:space="0" w:color="auto"/>
              <w:left w:val="single" w:sz="8" w:space="0" w:color="auto"/>
              <w:bottom w:val="single" w:sz="8" w:space="0" w:color="auto"/>
              <w:right w:val="single" w:sz="8" w:space="0" w:color="auto"/>
            </w:tcBorders>
          </w:tcPr>
          <w:p w14:paraId="7CF7577E" w14:textId="77B4B1FB" w:rsidR="00CB1B37" w:rsidRPr="0076625A" w:rsidRDefault="00203A6B" w:rsidP="00CB1B37">
            <w:pPr>
              <w:pStyle w:val="Tablebody"/>
              <w:keepNext/>
              <w:keepLines/>
            </w:pPr>
            <w:proofErr w:type="spellStart"/>
            <w:r>
              <w:t>heeftPeriode</w:t>
            </w:r>
            <w:proofErr w:type="spellEnd"/>
          </w:p>
        </w:tc>
        <w:tc>
          <w:tcPr>
            <w:tcW w:w="1666" w:type="pct"/>
            <w:tcBorders>
              <w:top w:val="single" w:sz="8" w:space="0" w:color="auto"/>
              <w:left w:val="single" w:sz="8" w:space="0" w:color="auto"/>
              <w:bottom w:val="single" w:sz="8" w:space="0" w:color="auto"/>
              <w:right w:val="single" w:sz="12" w:space="0" w:color="auto"/>
            </w:tcBorders>
          </w:tcPr>
          <w:p w14:paraId="37E48A9D" w14:textId="0D0FB821" w:rsidR="00CB1B37" w:rsidRPr="0076625A" w:rsidRDefault="00CB1B37" w:rsidP="00CB1B37">
            <w:pPr>
              <w:pStyle w:val="Tablebody"/>
              <w:keepNext/>
              <w:keepLines/>
            </w:pPr>
            <w:r w:rsidRPr="0076625A">
              <w:t>[</w:t>
            </w:r>
            <w:proofErr w:type="spellStart"/>
            <w:r>
              <w:t>TemporeelGebied</w:t>
            </w:r>
            <w:proofErr w:type="spellEnd"/>
            <w:r w:rsidRPr="0076625A">
              <w:t>]</w:t>
            </w:r>
          </w:p>
        </w:tc>
      </w:tr>
      <w:tr w:rsidR="00CB1B37" w:rsidRPr="00F05904" w14:paraId="52EE88BC" w14:textId="77777777" w:rsidTr="00CB1B37">
        <w:trPr>
          <w:jc w:val="center"/>
        </w:trPr>
        <w:tc>
          <w:tcPr>
            <w:tcW w:w="1667" w:type="pct"/>
            <w:tcBorders>
              <w:top w:val="single" w:sz="8" w:space="0" w:color="auto"/>
              <w:left w:val="single" w:sz="12" w:space="0" w:color="auto"/>
              <w:bottom w:val="single" w:sz="8" w:space="0" w:color="auto"/>
              <w:right w:val="single" w:sz="8" w:space="0" w:color="auto"/>
            </w:tcBorders>
          </w:tcPr>
          <w:p w14:paraId="6F176722" w14:textId="45DBC8C8" w:rsidR="00CB1B37" w:rsidRPr="0076625A" w:rsidRDefault="00CB1B37" w:rsidP="00CB1B37">
            <w:pPr>
              <w:pStyle w:val="Tablebody"/>
              <w:keepNext/>
              <w:keepLines/>
            </w:pPr>
            <w:r w:rsidRPr="0076625A">
              <w:t>[</w:t>
            </w:r>
            <w:proofErr w:type="spellStart"/>
            <w:r>
              <w:t>FysiekObject</w:t>
            </w:r>
            <w:proofErr w:type="spellEnd"/>
            <w:r w:rsidRPr="0076625A">
              <w:t>]</w:t>
            </w:r>
          </w:p>
        </w:tc>
        <w:tc>
          <w:tcPr>
            <w:tcW w:w="1667" w:type="pct"/>
            <w:tcBorders>
              <w:top w:val="single" w:sz="8" w:space="0" w:color="auto"/>
              <w:left w:val="single" w:sz="8" w:space="0" w:color="auto"/>
              <w:bottom w:val="single" w:sz="8" w:space="0" w:color="auto"/>
              <w:right w:val="single" w:sz="8" w:space="0" w:color="auto"/>
            </w:tcBorders>
          </w:tcPr>
          <w:p w14:paraId="6FDC6B46" w14:textId="30643572" w:rsidR="00CB1B37" w:rsidRPr="0076625A" w:rsidRDefault="00203A6B" w:rsidP="00CB1B37">
            <w:pPr>
              <w:pStyle w:val="Tablebody"/>
              <w:keepNext/>
              <w:keepLines/>
            </w:pPr>
            <w:proofErr w:type="spellStart"/>
            <w:r>
              <w:t>heeft</w:t>
            </w:r>
            <w:r w:rsidR="00CB1B37" w:rsidRPr="0076625A">
              <w:t>In</w:t>
            </w:r>
            <w:r>
              <w:t>wendige</w:t>
            </w:r>
            <w:proofErr w:type="spellEnd"/>
          </w:p>
        </w:tc>
        <w:tc>
          <w:tcPr>
            <w:tcW w:w="1666" w:type="pct"/>
            <w:tcBorders>
              <w:top w:val="single" w:sz="8" w:space="0" w:color="auto"/>
              <w:left w:val="single" w:sz="8" w:space="0" w:color="auto"/>
              <w:bottom w:val="single" w:sz="8" w:space="0" w:color="auto"/>
              <w:right w:val="single" w:sz="12" w:space="0" w:color="auto"/>
            </w:tcBorders>
          </w:tcPr>
          <w:p w14:paraId="760C5A3B" w14:textId="43C9A5F8" w:rsidR="00CB1B37" w:rsidRPr="0076625A" w:rsidRDefault="00CB1B37" w:rsidP="00CB1B37">
            <w:pPr>
              <w:pStyle w:val="Tablebody"/>
              <w:keepNext/>
              <w:keepLines/>
            </w:pPr>
            <w:r w:rsidRPr="0076625A">
              <w:t>[</w:t>
            </w:r>
            <w:proofErr w:type="spellStart"/>
            <w:r>
              <w:t>RuimtelijkGebied</w:t>
            </w:r>
            <w:proofErr w:type="spellEnd"/>
            <w:r w:rsidRPr="0076625A">
              <w:t>]</w:t>
            </w:r>
          </w:p>
        </w:tc>
      </w:tr>
      <w:tr w:rsidR="00CB1B37" w:rsidRPr="00F05904" w14:paraId="5015798C" w14:textId="77777777" w:rsidTr="00CB1B37">
        <w:trPr>
          <w:jc w:val="center"/>
        </w:trPr>
        <w:tc>
          <w:tcPr>
            <w:tcW w:w="1667" w:type="pct"/>
            <w:tcBorders>
              <w:top w:val="single" w:sz="8" w:space="0" w:color="auto"/>
              <w:left w:val="single" w:sz="12" w:space="0" w:color="auto"/>
              <w:bottom w:val="single" w:sz="8" w:space="0" w:color="auto"/>
              <w:right w:val="single" w:sz="8" w:space="0" w:color="auto"/>
            </w:tcBorders>
          </w:tcPr>
          <w:p w14:paraId="24008584" w14:textId="265D6AFA" w:rsidR="00CB1B37" w:rsidRPr="0076625A" w:rsidRDefault="00CB1B37" w:rsidP="00CB1B37">
            <w:pPr>
              <w:pStyle w:val="Tablebody"/>
              <w:keepNext/>
              <w:keepLines/>
            </w:pPr>
            <w:r w:rsidRPr="0076625A">
              <w:t>[</w:t>
            </w:r>
            <w:proofErr w:type="spellStart"/>
            <w:r>
              <w:t>FysiekObject</w:t>
            </w:r>
            <w:proofErr w:type="spellEnd"/>
            <w:r w:rsidRPr="0076625A">
              <w:t>]</w:t>
            </w:r>
          </w:p>
        </w:tc>
        <w:tc>
          <w:tcPr>
            <w:tcW w:w="1667" w:type="pct"/>
            <w:tcBorders>
              <w:top w:val="single" w:sz="8" w:space="0" w:color="auto"/>
              <w:left w:val="single" w:sz="8" w:space="0" w:color="auto"/>
              <w:bottom w:val="single" w:sz="8" w:space="0" w:color="auto"/>
              <w:right w:val="single" w:sz="8" w:space="0" w:color="auto"/>
            </w:tcBorders>
          </w:tcPr>
          <w:p w14:paraId="430EDE0A" w14:textId="111C980F" w:rsidR="00CB1B37" w:rsidRPr="0076625A" w:rsidRDefault="00203A6B" w:rsidP="00CB1B37">
            <w:pPr>
              <w:pStyle w:val="Tablebody"/>
              <w:keepNext/>
              <w:keepLines/>
            </w:pPr>
            <w:proofErr w:type="spellStart"/>
            <w:r>
              <w:t>heeft</w:t>
            </w:r>
            <w:r w:rsidR="00E02B3E">
              <w:t>Beg</w:t>
            </w:r>
            <w:r>
              <w:t>ren</w:t>
            </w:r>
            <w:r w:rsidR="00E02B3E">
              <w:t>zing</w:t>
            </w:r>
            <w:proofErr w:type="spellEnd"/>
          </w:p>
        </w:tc>
        <w:tc>
          <w:tcPr>
            <w:tcW w:w="1666" w:type="pct"/>
            <w:tcBorders>
              <w:top w:val="single" w:sz="8" w:space="0" w:color="auto"/>
              <w:left w:val="single" w:sz="8" w:space="0" w:color="auto"/>
              <w:bottom w:val="single" w:sz="8" w:space="0" w:color="auto"/>
              <w:right w:val="single" w:sz="12" w:space="0" w:color="auto"/>
            </w:tcBorders>
          </w:tcPr>
          <w:p w14:paraId="2C68EB3E" w14:textId="1B7E4BAC" w:rsidR="00CB1B37" w:rsidRPr="0076625A" w:rsidRDefault="00CB1B37" w:rsidP="00CB1B37">
            <w:pPr>
              <w:pStyle w:val="Tablebody"/>
              <w:keepNext/>
              <w:keepLines/>
            </w:pPr>
            <w:r w:rsidRPr="0076625A">
              <w:t>[</w:t>
            </w:r>
            <w:proofErr w:type="spellStart"/>
            <w:r>
              <w:t>RuimtelijkGebied</w:t>
            </w:r>
            <w:proofErr w:type="spellEnd"/>
            <w:r w:rsidRPr="0076625A">
              <w:t>]</w:t>
            </w:r>
          </w:p>
        </w:tc>
      </w:tr>
      <w:tr w:rsidR="00CB1B37" w:rsidRPr="00F05904" w14:paraId="1790C35D" w14:textId="77777777" w:rsidTr="00CB1B37">
        <w:trPr>
          <w:jc w:val="center"/>
        </w:trPr>
        <w:tc>
          <w:tcPr>
            <w:tcW w:w="1667" w:type="pct"/>
            <w:tcBorders>
              <w:top w:val="single" w:sz="8" w:space="0" w:color="auto"/>
              <w:left w:val="single" w:sz="12" w:space="0" w:color="auto"/>
              <w:bottom w:val="single" w:sz="8" w:space="0" w:color="auto"/>
              <w:right w:val="single" w:sz="8" w:space="0" w:color="auto"/>
            </w:tcBorders>
          </w:tcPr>
          <w:p w14:paraId="62E4C966" w14:textId="6A4FEDB8" w:rsidR="00CB1B37" w:rsidRPr="0076625A" w:rsidRDefault="00CB1B37" w:rsidP="00CB1B37">
            <w:pPr>
              <w:pStyle w:val="Tablebody"/>
              <w:keepNext/>
              <w:keepLines/>
            </w:pPr>
            <w:r w:rsidRPr="0076625A">
              <w:t>[</w:t>
            </w:r>
            <w:proofErr w:type="spellStart"/>
            <w:r>
              <w:t>Activiteit</w:t>
            </w:r>
            <w:proofErr w:type="spellEnd"/>
            <w:r w:rsidRPr="0076625A">
              <w:t>]</w:t>
            </w:r>
          </w:p>
        </w:tc>
        <w:tc>
          <w:tcPr>
            <w:tcW w:w="1667" w:type="pct"/>
            <w:tcBorders>
              <w:top w:val="single" w:sz="8" w:space="0" w:color="auto"/>
              <w:left w:val="single" w:sz="8" w:space="0" w:color="auto"/>
              <w:bottom w:val="single" w:sz="8" w:space="0" w:color="auto"/>
              <w:right w:val="single" w:sz="8" w:space="0" w:color="auto"/>
            </w:tcBorders>
          </w:tcPr>
          <w:p w14:paraId="7E0F2A37" w14:textId="41BC11E3" w:rsidR="00CB1B37" w:rsidRPr="0076625A" w:rsidRDefault="00203A6B" w:rsidP="00CB1B37">
            <w:pPr>
              <w:pStyle w:val="Tablebody"/>
              <w:keepNext/>
              <w:keepLines/>
            </w:pPr>
            <w:proofErr w:type="spellStart"/>
            <w:r>
              <w:t>heeft</w:t>
            </w:r>
            <w:r w:rsidR="00CB1B37">
              <w:t>Toestand</w:t>
            </w:r>
            <w:proofErr w:type="spellEnd"/>
          </w:p>
        </w:tc>
        <w:tc>
          <w:tcPr>
            <w:tcW w:w="1666" w:type="pct"/>
            <w:tcBorders>
              <w:top w:val="single" w:sz="8" w:space="0" w:color="auto"/>
              <w:left w:val="single" w:sz="8" w:space="0" w:color="auto"/>
              <w:bottom w:val="single" w:sz="8" w:space="0" w:color="auto"/>
              <w:right w:val="single" w:sz="12" w:space="0" w:color="auto"/>
            </w:tcBorders>
          </w:tcPr>
          <w:p w14:paraId="26D369DB" w14:textId="549A2C84" w:rsidR="00CB1B37" w:rsidRPr="0076625A" w:rsidRDefault="00CB1B37" w:rsidP="00CB1B37">
            <w:pPr>
              <w:pStyle w:val="Tablebody"/>
              <w:keepNext/>
              <w:keepLines/>
            </w:pPr>
            <w:r w:rsidRPr="0076625A">
              <w:t>[</w:t>
            </w:r>
            <w:proofErr w:type="spellStart"/>
            <w:r>
              <w:t>Toestand</w:t>
            </w:r>
            <w:proofErr w:type="spellEnd"/>
            <w:r w:rsidRPr="0076625A">
              <w:t>]</w:t>
            </w:r>
          </w:p>
        </w:tc>
      </w:tr>
      <w:tr w:rsidR="00CB1B37" w:rsidRPr="00F05904" w14:paraId="6FD519C3" w14:textId="77777777" w:rsidTr="00CB1B37">
        <w:trPr>
          <w:jc w:val="center"/>
        </w:trPr>
        <w:tc>
          <w:tcPr>
            <w:tcW w:w="1667" w:type="pct"/>
            <w:tcBorders>
              <w:top w:val="single" w:sz="8" w:space="0" w:color="auto"/>
              <w:left w:val="single" w:sz="12" w:space="0" w:color="auto"/>
              <w:bottom w:val="single" w:sz="8" w:space="0" w:color="auto"/>
              <w:right w:val="single" w:sz="8" w:space="0" w:color="auto"/>
            </w:tcBorders>
          </w:tcPr>
          <w:p w14:paraId="27A3813B" w14:textId="4864478E" w:rsidR="00CB1B37" w:rsidRPr="0076625A" w:rsidRDefault="00CB1B37" w:rsidP="00CB1B37">
            <w:pPr>
              <w:pStyle w:val="Tablebody"/>
              <w:keepNext/>
              <w:keepLines/>
            </w:pPr>
            <w:r w:rsidRPr="0076625A">
              <w:t>[</w:t>
            </w:r>
            <w:proofErr w:type="spellStart"/>
            <w:r>
              <w:t>Activiteit</w:t>
            </w:r>
            <w:proofErr w:type="spellEnd"/>
            <w:r w:rsidRPr="0076625A">
              <w:t>]</w:t>
            </w:r>
          </w:p>
        </w:tc>
        <w:tc>
          <w:tcPr>
            <w:tcW w:w="1667" w:type="pct"/>
            <w:tcBorders>
              <w:top w:val="single" w:sz="8" w:space="0" w:color="auto"/>
              <w:left w:val="single" w:sz="8" w:space="0" w:color="auto"/>
              <w:bottom w:val="single" w:sz="8" w:space="0" w:color="auto"/>
              <w:right w:val="single" w:sz="8" w:space="0" w:color="auto"/>
            </w:tcBorders>
          </w:tcPr>
          <w:p w14:paraId="46A181FC" w14:textId="427A3867" w:rsidR="00CB1B37" w:rsidRPr="0076625A" w:rsidRDefault="00CB1B37" w:rsidP="00CB1B37">
            <w:pPr>
              <w:pStyle w:val="Tablebody"/>
              <w:keepNext/>
              <w:keepLines/>
            </w:pPr>
            <w:proofErr w:type="spellStart"/>
            <w:r w:rsidRPr="0076625A">
              <w:t>transform</w:t>
            </w:r>
            <w:r w:rsidR="00203A6B">
              <w:t>eert</w:t>
            </w:r>
            <w:proofErr w:type="spellEnd"/>
          </w:p>
        </w:tc>
        <w:tc>
          <w:tcPr>
            <w:tcW w:w="1666" w:type="pct"/>
            <w:tcBorders>
              <w:top w:val="single" w:sz="8" w:space="0" w:color="auto"/>
              <w:left w:val="single" w:sz="8" w:space="0" w:color="auto"/>
              <w:bottom w:val="single" w:sz="8" w:space="0" w:color="auto"/>
              <w:right w:val="single" w:sz="12" w:space="0" w:color="auto"/>
            </w:tcBorders>
          </w:tcPr>
          <w:p w14:paraId="3D047A50" w14:textId="20325737" w:rsidR="00CB1B37" w:rsidRPr="0076625A" w:rsidRDefault="00CB1B37" w:rsidP="00CB1B37">
            <w:pPr>
              <w:pStyle w:val="Tablebody"/>
              <w:keepNext/>
              <w:keepLines/>
            </w:pPr>
            <w:r w:rsidRPr="0076625A">
              <w:t>[</w:t>
            </w:r>
            <w:proofErr w:type="spellStart"/>
            <w:r>
              <w:t>FysiekObject</w:t>
            </w:r>
            <w:proofErr w:type="spellEnd"/>
            <w:r w:rsidRPr="0076625A">
              <w:t>]</w:t>
            </w:r>
          </w:p>
        </w:tc>
      </w:tr>
      <w:tr w:rsidR="00CB1B37" w:rsidRPr="00F05904" w14:paraId="2E45B3C0" w14:textId="77777777" w:rsidTr="00CB1B37">
        <w:trPr>
          <w:jc w:val="center"/>
        </w:trPr>
        <w:tc>
          <w:tcPr>
            <w:tcW w:w="1667" w:type="pct"/>
            <w:tcBorders>
              <w:top w:val="single" w:sz="8" w:space="0" w:color="auto"/>
              <w:left w:val="single" w:sz="12" w:space="0" w:color="auto"/>
              <w:bottom w:val="single" w:sz="8" w:space="0" w:color="auto"/>
              <w:right w:val="single" w:sz="8" w:space="0" w:color="auto"/>
            </w:tcBorders>
          </w:tcPr>
          <w:p w14:paraId="5D4A51B6" w14:textId="5E6AB076" w:rsidR="00CB1B37" w:rsidRPr="0076625A" w:rsidRDefault="00CB1B37" w:rsidP="00CB1B37">
            <w:pPr>
              <w:pStyle w:val="Tablebody"/>
              <w:keepNext/>
              <w:keepLines/>
            </w:pPr>
            <w:r w:rsidRPr="0076625A">
              <w:t>[</w:t>
            </w:r>
            <w:proofErr w:type="spellStart"/>
            <w:r>
              <w:t>Activiteit</w:t>
            </w:r>
            <w:proofErr w:type="spellEnd"/>
            <w:r w:rsidRPr="0076625A">
              <w:t>]</w:t>
            </w:r>
          </w:p>
        </w:tc>
        <w:tc>
          <w:tcPr>
            <w:tcW w:w="1667" w:type="pct"/>
            <w:tcBorders>
              <w:top w:val="single" w:sz="8" w:space="0" w:color="auto"/>
              <w:left w:val="single" w:sz="8" w:space="0" w:color="auto"/>
              <w:bottom w:val="single" w:sz="8" w:space="0" w:color="auto"/>
              <w:right w:val="single" w:sz="8" w:space="0" w:color="auto"/>
            </w:tcBorders>
          </w:tcPr>
          <w:p w14:paraId="072DA756" w14:textId="0EA06BE5" w:rsidR="00CB1B37" w:rsidRPr="0076625A" w:rsidRDefault="00CB1B37" w:rsidP="00CB1B37">
            <w:pPr>
              <w:pStyle w:val="Tablebody"/>
              <w:keepNext/>
              <w:keepLines/>
            </w:pPr>
            <w:proofErr w:type="spellStart"/>
            <w:r w:rsidRPr="0076625A">
              <w:t>transform</w:t>
            </w:r>
            <w:r w:rsidR="00203A6B">
              <w:t>eert</w:t>
            </w:r>
            <w:proofErr w:type="spellEnd"/>
          </w:p>
        </w:tc>
        <w:tc>
          <w:tcPr>
            <w:tcW w:w="1666" w:type="pct"/>
            <w:tcBorders>
              <w:top w:val="single" w:sz="8" w:space="0" w:color="auto"/>
              <w:left w:val="single" w:sz="8" w:space="0" w:color="auto"/>
              <w:bottom w:val="single" w:sz="8" w:space="0" w:color="auto"/>
              <w:right w:val="single" w:sz="12" w:space="0" w:color="auto"/>
            </w:tcBorders>
          </w:tcPr>
          <w:p w14:paraId="7D793726" w14:textId="39BEC695" w:rsidR="00CB1B37" w:rsidRPr="0076625A" w:rsidRDefault="00CB1B37" w:rsidP="00CB1B37">
            <w:pPr>
              <w:pStyle w:val="Tablebody"/>
              <w:keepNext/>
              <w:keepLines/>
            </w:pPr>
            <w:r w:rsidRPr="0076625A">
              <w:t>[</w:t>
            </w:r>
            <w:proofErr w:type="spellStart"/>
            <w:r>
              <w:t>InformatieObject</w:t>
            </w:r>
            <w:proofErr w:type="spellEnd"/>
            <w:r w:rsidRPr="0076625A">
              <w:t>]</w:t>
            </w:r>
          </w:p>
        </w:tc>
      </w:tr>
      <w:tr w:rsidR="00CB1B37" w:rsidRPr="00F05904" w14:paraId="18EA62D2" w14:textId="77777777" w:rsidTr="00CB1B37">
        <w:trPr>
          <w:jc w:val="center"/>
        </w:trPr>
        <w:tc>
          <w:tcPr>
            <w:tcW w:w="1667" w:type="pct"/>
            <w:tcBorders>
              <w:top w:val="single" w:sz="8" w:space="0" w:color="auto"/>
              <w:left w:val="single" w:sz="12" w:space="0" w:color="auto"/>
              <w:bottom w:val="single" w:sz="8" w:space="0" w:color="auto"/>
              <w:right w:val="single" w:sz="8" w:space="0" w:color="auto"/>
            </w:tcBorders>
          </w:tcPr>
          <w:p w14:paraId="430DABD6" w14:textId="32D30D0C" w:rsidR="00CB1B37" w:rsidRPr="0076625A" w:rsidRDefault="00CB1B37" w:rsidP="00CB1B37">
            <w:pPr>
              <w:pStyle w:val="Tablebody"/>
              <w:keepNext/>
              <w:keepLines/>
            </w:pPr>
            <w:r w:rsidRPr="0076625A">
              <w:t>[</w:t>
            </w:r>
            <w:proofErr w:type="spellStart"/>
            <w:r>
              <w:t>Activiteit</w:t>
            </w:r>
            <w:proofErr w:type="spellEnd"/>
            <w:r w:rsidRPr="0076625A">
              <w:t>]</w:t>
            </w:r>
          </w:p>
        </w:tc>
        <w:tc>
          <w:tcPr>
            <w:tcW w:w="1667" w:type="pct"/>
            <w:tcBorders>
              <w:top w:val="single" w:sz="8" w:space="0" w:color="auto"/>
              <w:left w:val="single" w:sz="8" w:space="0" w:color="auto"/>
              <w:bottom w:val="single" w:sz="8" w:space="0" w:color="auto"/>
              <w:right w:val="single" w:sz="8" w:space="0" w:color="auto"/>
            </w:tcBorders>
          </w:tcPr>
          <w:p w14:paraId="7E85F779" w14:textId="1DA55BB5" w:rsidR="00CB1B37" w:rsidRPr="0076625A" w:rsidRDefault="00CB1B37" w:rsidP="00CB1B37">
            <w:pPr>
              <w:pStyle w:val="Tablebody"/>
              <w:keepNext/>
              <w:keepLines/>
            </w:pPr>
            <w:proofErr w:type="spellStart"/>
            <w:r w:rsidRPr="0076625A">
              <w:t>trigger</w:t>
            </w:r>
            <w:r w:rsidR="00E02B3E">
              <w:t>t</w:t>
            </w:r>
            <w:proofErr w:type="spellEnd"/>
          </w:p>
        </w:tc>
        <w:tc>
          <w:tcPr>
            <w:tcW w:w="1666" w:type="pct"/>
            <w:tcBorders>
              <w:top w:val="single" w:sz="8" w:space="0" w:color="auto"/>
              <w:left w:val="single" w:sz="8" w:space="0" w:color="auto"/>
              <w:bottom w:val="single" w:sz="8" w:space="0" w:color="auto"/>
              <w:right w:val="single" w:sz="12" w:space="0" w:color="auto"/>
            </w:tcBorders>
          </w:tcPr>
          <w:p w14:paraId="7473C8C7" w14:textId="313A699E" w:rsidR="00CB1B37" w:rsidRPr="0076625A" w:rsidRDefault="00CB1B37" w:rsidP="00CB1B37">
            <w:pPr>
              <w:pStyle w:val="Tablebody"/>
              <w:keepNext/>
              <w:keepLines/>
            </w:pPr>
            <w:r w:rsidRPr="0076625A">
              <w:t>[</w:t>
            </w:r>
            <w:proofErr w:type="spellStart"/>
            <w:r>
              <w:t>Gebeurtenis</w:t>
            </w:r>
            <w:proofErr w:type="spellEnd"/>
            <w:r w:rsidRPr="0076625A">
              <w:t>]</w:t>
            </w:r>
          </w:p>
        </w:tc>
      </w:tr>
      <w:tr w:rsidR="00CB1B37" w:rsidRPr="00F05904" w14:paraId="1B33A0BA" w14:textId="77777777" w:rsidTr="00CB1B37">
        <w:trPr>
          <w:jc w:val="center"/>
        </w:trPr>
        <w:tc>
          <w:tcPr>
            <w:tcW w:w="1667" w:type="pct"/>
            <w:tcBorders>
              <w:top w:val="single" w:sz="8" w:space="0" w:color="auto"/>
              <w:left w:val="single" w:sz="12" w:space="0" w:color="auto"/>
              <w:bottom w:val="single" w:sz="8" w:space="0" w:color="auto"/>
              <w:right w:val="single" w:sz="8" w:space="0" w:color="auto"/>
            </w:tcBorders>
          </w:tcPr>
          <w:p w14:paraId="72DDD4BF" w14:textId="07533976" w:rsidR="00CB1B37" w:rsidRPr="0076625A" w:rsidRDefault="00CB1B37" w:rsidP="00CB1B37">
            <w:pPr>
              <w:pStyle w:val="Tablebody"/>
              <w:keepNext/>
              <w:keepLines/>
            </w:pPr>
            <w:r w:rsidRPr="0076625A">
              <w:t>[</w:t>
            </w:r>
            <w:proofErr w:type="spellStart"/>
            <w:r>
              <w:t>Activiteit</w:t>
            </w:r>
            <w:proofErr w:type="spellEnd"/>
            <w:r w:rsidRPr="0076625A">
              <w:t>]</w:t>
            </w:r>
          </w:p>
        </w:tc>
        <w:tc>
          <w:tcPr>
            <w:tcW w:w="1667" w:type="pct"/>
            <w:tcBorders>
              <w:top w:val="single" w:sz="8" w:space="0" w:color="auto"/>
              <w:left w:val="single" w:sz="8" w:space="0" w:color="auto"/>
              <w:bottom w:val="single" w:sz="8" w:space="0" w:color="auto"/>
              <w:right w:val="single" w:sz="8" w:space="0" w:color="auto"/>
            </w:tcBorders>
          </w:tcPr>
          <w:p w14:paraId="4337A803" w14:textId="4FE5610C" w:rsidR="00CB1B37" w:rsidRPr="0076625A" w:rsidRDefault="00CB1B37" w:rsidP="00CB1B37">
            <w:pPr>
              <w:pStyle w:val="Tablebody"/>
              <w:keepNext/>
              <w:keepLines/>
            </w:pPr>
            <w:proofErr w:type="spellStart"/>
            <w:r w:rsidRPr="0076625A">
              <w:t>h</w:t>
            </w:r>
            <w:r w:rsidR="00203A6B">
              <w:t>eeft</w:t>
            </w:r>
            <w:r w:rsidRPr="0076625A">
              <w:t>Period</w:t>
            </w:r>
            <w:r w:rsidR="00203A6B">
              <w:t>e</w:t>
            </w:r>
            <w:proofErr w:type="spellEnd"/>
          </w:p>
        </w:tc>
        <w:tc>
          <w:tcPr>
            <w:tcW w:w="1666" w:type="pct"/>
            <w:tcBorders>
              <w:top w:val="single" w:sz="8" w:space="0" w:color="auto"/>
              <w:left w:val="single" w:sz="8" w:space="0" w:color="auto"/>
              <w:bottom w:val="single" w:sz="8" w:space="0" w:color="auto"/>
              <w:right w:val="single" w:sz="12" w:space="0" w:color="auto"/>
            </w:tcBorders>
          </w:tcPr>
          <w:p w14:paraId="4935420C" w14:textId="3257B9DD" w:rsidR="00CB1B37" w:rsidRPr="0076625A" w:rsidRDefault="00CB1B37" w:rsidP="00CB1B37">
            <w:pPr>
              <w:pStyle w:val="Tablebody"/>
              <w:keepNext/>
              <w:keepLines/>
            </w:pPr>
            <w:r w:rsidRPr="0076625A">
              <w:t>[</w:t>
            </w:r>
            <w:proofErr w:type="spellStart"/>
            <w:r>
              <w:t>TemporeelGebied</w:t>
            </w:r>
            <w:proofErr w:type="spellEnd"/>
            <w:r w:rsidRPr="0076625A">
              <w:t>]</w:t>
            </w:r>
          </w:p>
        </w:tc>
      </w:tr>
      <w:tr w:rsidR="00CB1B37" w:rsidRPr="00F05904" w14:paraId="313480EB" w14:textId="77777777" w:rsidTr="00CB1B37">
        <w:trPr>
          <w:jc w:val="center"/>
        </w:trPr>
        <w:tc>
          <w:tcPr>
            <w:tcW w:w="1667" w:type="pct"/>
            <w:tcBorders>
              <w:top w:val="single" w:sz="8" w:space="0" w:color="auto"/>
              <w:left w:val="single" w:sz="12" w:space="0" w:color="auto"/>
              <w:bottom w:val="single" w:sz="8" w:space="0" w:color="auto"/>
              <w:right w:val="single" w:sz="8" w:space="0" w:color="auto"/>
            </w:tcBorders>
          </w:tcPr>
          <w:p w14:paraId="26A9B54C" w14:textId="31474F31" w:rsidR="00CB1B37" w:rsidRPr="0076625A" w:rsidRDefault="00CB1B37" w:rsidP="00CB1B37">
            <w:pPr>
              <w:pStyle w:val="Tablebody"/>
              <w:keepNext/>
              <w:keepLines/>
            </w:pPr>
            <w:r w:rsidRPr="0076625A">
              <w:t>[</w:t>
            </w:r>
            <w:proofErr w:type="spellStart"/>
            <w:r>
              <w:t>Activiteit</w:t>
            </w:r>
            <w:proofErr w:type="spellEnd"/>
            <w:r w:rsidRPr="0076625A">
              <w:t>]</w:t>
            </w:r>
          </w:p>
        </w:tc>
        <w:tc>
          <w:tcPr>
            <w:tcW w:w="1667" w:type="pct"/>
            <w:tcBorders>
              <w:top w:val="single" w:sz="8" w:space="0" w:color="auto"/>
              <w:left w:val="single" w:sz="8" w:space="0" w:color="auto"/>
              <w:bottom w:val="single" w:sz="8" w:space="0" w:color="auto"/>
              <w:right w:val="single" w:sz="8" w:space="0" w:color="auto"/>
            </w:tcBorders>
          </w:tcPr>
          <w:p w14:paraId="579CE126" w14:textId="08A28C20" w:rsidR="00CB1B37" w:rsidRPr="0076625A" w:rsidRDefault="00203A6B" w:rsidP="00CB1B37">
            <w:pPr>
              <w:pStyle w:val="Tablebody"/>
              <w:keepNext/>
              <w:keepLines/>
            </w:pPr>
            <w:proofErr w:type="spellStart"/>
            <w:r>
              <w:t>heeftInwendige</w:t>
            </w:r>
            <w:proofErr w:type="spellEnd"/>
          </w:p>
        </w:tc>
        <w:tc>
          <w:tcPr>
            <w:tcW w:w="1666" w:type="pct"/>
            <w:tcBorders>
              <w:top w:val="single" w:sz="8" w:space="0" w:color="auto"/>
              <w:left w:val="single" w:sz="8" w:space="0" w:color="auto"/>
              <w:bottom w:val="single" w:sz="8" w:space="0" w:color="auto"/>
              <w:right w:val="single" w:sz="12" w:space="0" w:color="auto"/>
            </w:tcBorders>
          </w:tcPr>
          <w:p w14:paraId="38766604" w14:textId="784D3428" w:rsidR="00CB1B37" w:rsidRPr="0076625A" w:rsidRDefault="00CB1B37" w:rsidP="00CB1B37">
            <w:pPr>
              <w:pStyle w:val="Tablebody"/>
              <w:keepNext/>
              <w:keepLines/>
            </w:pPr>
            <w:r w:rsidRPr="0076625A">
              <w:t>[</w:t>
            </w:r>
            <w:proofErr w:type="spellStart"/>
            <w:r>
              <w:t>RuimtelijkGebied</w:t>
            </w:r>
            <w:proofErr w:type="spellEnd"/>
            <w:r w:rsidRPr="0076625A">
              <w:t>]</w:t>
            </w:r>
          </w:p>
        </w:tc>
      </w:tr>
      <w:tr w:rsidR="00CB1B37" w:rsidRPr="00F05904" w14:paraId="21F2D516" w14:textId="77777777" w:rsidTr="00CB1B37">
        <w:trPr>
          <w:jc w:val="center"/>
        </w:trPr>
        <w:tc>
          <w:tcPr>
            <w:tcW w:w="1667" w:type="pct"/>
            <w:tcBorders>
              <w:top w:val="single" w:sz="8" w:space="0" w:color="auto"/>
              <w:left w:val="single" w:sz="12" w:space="0" w:color="auto"/>
              <w:bottom w:val="single" w:sz="8" w:space="0" w:color="auto"/>
              <w:right w:val="single" w:sz="8" w:space="0" w:color="auto"/>
            </w:tcBorders>
          </w:tcPr>
          <w:p w14:paraId="46428C91" w14:textId="37030568" w:rsidR="00CB1B37" w:rsidRPr="0076625A" w:rsidRDefault="00CB1B37" w:rsidP="00CB1B37">
            <w:pPr>
              <w:pStyle w:val="Tablebody"/>
              <w:keepNext/>
              <w:keepLines/>
            </w:pPr>
            <w:r w:rsidRPr="0076625A">
              <w:t>[</w:t>
            </w:r>
            <w:proofErr w:type="spellStart"/>
            <w:r>
              <w:t>Activiteit</w:t>
            </w:r>
            <w:proofErr w:type="spellEnd"/>
            <w:r w:rsidRPr="0076625A">
              <w:t>]</w:t>
            </w:r>
          </w:p>
        </w:tc>
        <w:tc>
          <w:tcPr>
            <w:tcW w:w="1667" w:type="pct"/>
            <w:tcBorders>
              <w:top w:val="single" w:sz="8" w:space="0" w:color="auto"/>
              <w:left w:val="single" w:sz="8" w:space="0" w:color="auto"/>
              <w:bottom w:val="single" w:sz="8" w:space="0" w:color="auto"/>
              <w:right w:val="single" w:sz="8" w:space="0" w:color="auto"/>
            </w:tcBorders>
          </w:tcPr>
          <w:p w14:paraId="02175E50" w14:textId="05EB1F7B" w:rsidR="00CB1B37" w:rsidRPr="0076625A" w:rsidRDefault="00CB1B37" w:rsidP="00CB1B37">
            <w:pPr>
              <w:pStyle w:val="Tablebody"/>
              <w:keepNext/>
              <w:keepLines/>
            </w:pPr>
            <w:proofErr w:type="spellStart"/>
            <w:r w:rsidRPr="0076625A">
              <w:t>h</w:t>
            </w:r>
            <w:r w:rsidR="00203A6B">
              <w:t>eeft</w:t>
            </w:r>
            <w:r w:rsidR="00E02B3E">
              <w:t>Beg</w:t>
            </w:r>
            <w:r w:rsidR="00203A6B">
              <w:t>ren</w:t>
            </w:r>
            <w:r w:rsidR="00E02B3E">
              <w:t>zing</w:t>
            </w:r>
            <w:proofErr w:type="spellEnd"/>
          </w:p>
        </w:tc>
        <w:tc>
          <w:tcPr>
            <w:tcW w:w="1666" w:type="pct"/>
            <w:tcBorders>
              <w:top w:val="single" w:sz="8" w:space="0" w:color="auto"/>
              <w:left w:val="single" w:sz="8" w:space="0" w:color="auto"/>
              <w:bottom w:val="single" w:sz="8" w:space="0" w:color="auto"/>
              <w:right w:val="single" w:sz="12" w:space="0" w:color="auto"/>
            </w:tcBorders>
          </w:tcPr>
          <w:p w14:paraId="5589C90D" w14:textId="7EC5C615" w:rsidR="00CB1B37" w:rsidRPr="0076625A" w:rsidRDefault="00CB1B37" w:rsidP="00CB1B37">
            <w:pPr>
              <w:pStyle w:val="Tablebody"/>
              <w:keepNext/>
              <w:keepLines/>
            </w:pPr>
            <w:r w:rsidRPr="0076625A">
              <w:t>[</w:t>
            </w:r>
            <w:proofErr w:type="spellStart"/>
            <w:r>
              <w:t>RuimtelijkGebied</w:t>
            </w:r>
            <w:proofErr w:type="spellEnd"/>
            <w:r w:rsidRPr="0076625A">
              <w:t>]</w:t>
            </w:r>
          </w:p>
        </w:tc>
      </w:tr>
      <w:tr w:rsidR="00CB1B37" w:rsidRPr="00F05904" w14:paraId="2FF0EDB9" w14:textId="77777777" w:rsidTr="00CB1B37">
        <w:trPr>
          <w:jc w:val="center"/>
        </w:trPr>
        <w:tc>
          <w:tcPr>
            <w:tcW w:w="1667" w:type="pct"/>
            <w:tcBorders>
              <w:top w:val="single" w:sz="8" w:space="0" w:color="auto"/>
              <w:left w:val="single" w:sz="12" w:space="0" w:color="auto"/>
              <w:bottom w:val="single" w:sz="8" w:space="0" w:color="auto"/>
              <w:right w:val="single" w:sz="8" w:space="0" w:color="auto"/>
            </w:tcBorders>
          </w:tcPr>
          <w:p w14:paraId="7BE583E8" w14:textId="7FAF9E5F" w:rsidR="00CB1B37" w:rsidRPr="0076625A" w:rsidRDefault="00CB1B37" w:rsidP="00CB1B37">
            <w:pPr>
              <w:pStyle w:val="Tablebody"/>
              <w:keepNext/>
              <w:keepLines/>
            </w:pPr>
            <w:r w:rsidRPr="0076625A">
              <w:t>[</w:t>
            </w:r>
            <w:proofErr w:type="spellStart"/>
            <w:r>
              <w:t>Gebeurtenis</w:t>
            </w:r>
            <w:proofErr w:type="spellEnd"/>
            <w:r w:rsidRPr="0076625A">
              <w:t>]</w:t>
            </w:r>
          </w:p>
        </w:tc>
        <w:tc>
          <w:tcPr>
            <w:tcW w:w="1667" w:type="pct"/>
            <w:tcBorders>
              <w:top w:val="single" w:sz="8" w:space="0" w:color="auto"/>
              <w:left w:val="single" w:sz="8" w:space="0" w:color="auto"/>
              <w:bottom w:val="single" w:sz="8" w:space="0" w:color="auto"/>
              <w:right w:val="single" w:sz="8" w:space="0" w:color="auto"/>
            </w:tcBorders>
          </w:tcPr>
          <w:p w14:paraId="2F025019" w14:textId="48FF2690" w:rsidR="00CB1B37" w:rsidRPr="0076625A" w:rsidRDefault="00CB1B37" w:rsidP="00CB1B37">
            <w:pPr>
              <w:pStyle w:val="Tablebody"/>
              <w:keepNext/>
              <w:keepLines/>
            </w:pPr>
            <w:proofErr w:type="spellStart"/>
            <w:r w:rsidRPr="0076625A">
              <w:t>begin</w:t>
            </w:r>
            <w:r w:rsidR="00203A6B">
              <w:t>t</w:t>
            </w:r>
            <w:proofErr w:type="spellEnd"/>
          </w:p>
        </w:tc>
        <w:tc>
          <w:tcPr>
            <w:tcW w:w="1666" w:type="pct"/>
            <w:tcBorders>
              <w:top w:val="single" w:sz="8" w:space="0" w:color="auto"/>
              <w:left w:val="single" w:sz="8" w:space="0" w:color="auto"/>
              <w:bottom w:val="single" w:sz="8" w:space="0" w:color="auto"/>
              <w:right w:val="single" w:sz="12" w:space="0" w:color="auto"/>
            </w:tcBorders>
          </w:tcPr>
          <w:p w14:paraId="06C78974" w14:textId="64AA616E" w:rsidR="00CB1B37" w:rsidRPr="0076625A" w:rsidRDefault="00CB1B37" w:rsidP="00CB1B37">
            <w:pPr>
              <w:pStyle w:val="Tablebody"/>
              <w:keepNext/>
              <w:keepLines/>
            </w:pPr>
            <w:r w:rsidRPr="0076625A">
              <w:t>[</w:t>
            </w:r>
            <w:proofErr w:type="spellStart"/>
            <w:r>
              <w:t>Toestand</w:t>
            </w:r>
            <w:proofErr w:type="spellEnd"/>
            <w:r w:rsidRPr="0076625A">
              <w:t>]</w:t>
            </w:r>
          </w:p>
        </w:tc>
      </w:tr>
      <w:tr w:rsidR="00CB1B37" w:rsidRPr="00F05904" w14:paraId="38E2E2C9" w14:textId="77777777" w:rsidTr="00CB1B37">
        <w:trPr>
          <w:jc w:val="center"/>
        </w:trPr>
        <w:tc>
          <w:tcPr>
            <w:tcW w:w="1667" w:type="pct"/>
            <w:tcBorders>
              <w:top w:val="single" w:sz="8" w:space="0" w:color="auto"/>
              <w:left w:val="single" w:sz="12" w:space="0" w:color="auto"/>
              <w:bottom w:val="single" w:sz="8" w:space="0" w:color="auto"/>
              <w:right w:val="single" w:sz="8" w:space="0" w:color="auto"/>
            </w:tcBorders>
          </w:tcPr>
          <w:p w14:paraId="48DCB018" w14:textId="4BD6DD1F" w:rsidR="00CB1B37" w:rsidRPr="0076625A" w:rsidRDefault="00CB1B37" w:rsidP="00CB1B37">
            <w:pPr>
              <w:pStyle w:val="Tablebody"/>
              <w:keepNext/>
              <w:keepLines/>
            </w:pPr>
            <w:r w:rsidRPr="0076625A">
              <w:t>[</w:t>
            </w:r>
            <w:proofErr w:type="spellStart"/>
            <w:r>
              <w:t>Gebeurtenis</w:t>
            </w:r>
            <w:proofErr w:type="spellEnd"/>
            <w:r w:rsidRPr="0076625A">
              <w:t>]</w:t>
            </w:r>
          </w:p>
        </w:tc>
        <w:tc>
          <w:tcPr>
            <w:tcW w:w="1667" w:type="pct"/>
            <w:tcBorders>
              <w:top w:val="single" w:sz="8" w:space="0" w:color="auto"/>
              <w:left w:val="single" w:sz="8" w:space="0" w:color="auto"/>
              <w:bottom w:val="single" w:sz="8" w:space="0" w:color="auto"/>
              <w:right w:val="single" w:sz="8" w:space="0" w:color="auto"/>
            </w:tcBorders>
          </w:tcPr>
          <w:p w14:paraId="555C530C" w14:textId="6E6E8446" w:rsidR="00CB1B37" w:rsidRPr="0076625A" w:rsidRDefault="00E02B3E" w:rsidP="00CB1B37">
            <w:pPr>
              <w:pStyle w:val="Tablebody"/>
              <w:keepNext/>
              <w:keepLines/>
            </w:pPr>
            <w:proofErr w:type="spellStart"/>
            <w:r>
              <w:t>be</w:t>
            </w:r>
            <w:r w:rsidR="00CB1B37" w:rsidRPr="0076625A">
              <w:t>e</w:t>
            </w:r>
            <w:r w:rsidR="00203A6B">
              <w:t>indigt</w:t>
            </w:r>
            <w:proofErr w:type="spellEnd"/>
          </w:p>
        </w:tc>
        <w:tc>
          <w:tcPr>
            <w:tcW w:w="1666" w:type="pct"/>
            <w:tcBorders>
              <w:top w:val="single" w:sz="8" w:space="0" w:color="auto"/>
              <w:left w:val="single" w:sz="8" w:space="0" w:color="auto"/>
              <w:bottom w:val="single" w:sz="8" w:space="0" w:color="auto"/>
              <w:right w:val="single" w:sz="12" w:space="0" w:color="auto"/>
            </w:tcBorders>
          </w:tcPr>
          <w:p w14:paraId="51EAD464" w14:textId="035B828F" w:rsidR="00CB1B37" w:rsidRPr="0076625A" w:rsidRDefault="00CB1B37" w:rsidP="00CB1B37">
            <w:pPr>
              <w:pStyle w:val="Tablebody"/>
              <w:keepNext/>
              <w:keepLines/>
            </w:pPr>
            <w:r w:rsidRPr="0076625A">
              <w:t>[</w:t>
            </w:r>
            <w:proofErr w:type="spellStart"/>
            <w:r>
              <w:t>Toestand</w:t>
            </w:r>
            <w:proofErr w:type="spellEnd"/>
            <w:r w:rsidRPr="0076625A">
              <w:t>]</w:t>
            </w:r>
          </w:p>
        </w:tc>
      </w:tr>
      <w:tr w:rsidR="00CB1B37" w:rsidRPr="00F05904" w14:paraId="3470783D" w14:textId="77777777" w:rsidTr="00CB1B37">
        <w:trPr>
          <w:jc w:val="center"/>
        </w:trPr>
        <w:tc>
          <w:tcPr>
            <w:tcW w:w="1667" w:type="pct"/>
            <w:tcBorders>
              <w:top w:val="single" w:sz="8" w:space="0" w:color="auto"/>
              <w:left w:val="single" w:sz="12" w:space="0" w:color="auto"/>
              <w:bottom w:val="single" w:sz="8" w:space="0" w:color="auto"/>
              <w:right w:val="single" w:sz="8" w:space="0" w:color="auto"/>
            </w:tcBorders>
          </w:tcPr>
          <w:p w14:paraId="7323066B" w14:textId="396F9CEC" w:rsidR="00CB1B37" w:rsidRPr="0076625A" w:rsidRDefault="00CB1B37" w:rsidP="00CB1B37">
            <w:pPr>
              <w:pStyle w:val="Tablebody"/>
              <w:keepNext/>
              <w:keepLines/>
            </w:pPr>
            <w:r w:rsidRPr="0076625A">
              <w:t>[</w:t>
            </w:r>
            <w:proofErr w:type="spellStart"/>
            <w:r>
              <w:t>Toestand</w:t>
            </w:r>
            <w:proofErr w:type="spellEnd"/>
            <w:r w:rsidRPr="0076625A">
              <w:t>]</w:t>
            </w:r>
          </w:p>
        </w:tc>
        <w:tc>
          <w:tcPr>
            <w:tcW w:w="1667" w:type="pct"/>
            <w:tcBorders>
              <w:top w:val="single" w:sz="8" w:space="0" w:color="auto"/>
              <w:left w:val="single" w:sz="8" w:space="0" w:color="auto"/>
              <w:bottom w:val="single" w:sz="8" w:space="0" w:color="auto"/>
              <w:right w:val="single" w:sz="8" w:space="0" w:color="auto"/>
            </w:tcBorders>
          </w:tcPr>
          <w:p w14:paraId="21BA2910" w14:textId="7AD4FF57" w:rsidR="00CB1B37" w:rsidRPr="0076625A" w:rsidRDefault="00203A6B" w:rsidP="00CB1B37">
            <w:pPr>
              <w:pStyle w:val="Tablebody"/>
              <w:keepNext/>
              <w:keepLines/>
            </w:pPr>
            <w:proofErr w:type="spellStart"/>
            <w:r>
              <w:t>heeftPeriode</w:t>
            </w:r>
            <w:proofErr w:type="spellEnd"/>
          </w:p>
        </w:tc>
        <w:tc>
          <w:tcPr>
            <w:tcW w:w="1666" w:type="pct"/>
            <w:tcBorders>
              <w:top w:val="single" w:sz="8" w:space="0" w:color="auto"/>
              <w:left w:val="single" w:sz="8" w:space="0" w:color="auto"/>
              <w:bottom w:val="single" w:sz="8" w:space="0" w:color="auto"/>
              <w:right w:val="single" w:sz="12" w:space="0" w:color="auto"/>
            </w:tcBorders>
          </w:tcPr>
          <w:p w14:paraId="7DC61DC1" w14:textId="1AC88750" w:rsidR="00CB1B37" w:rsidRPr="0076625A" w:rsidRDefault="00CB1B37" w:rsidP="00CB1B37">
            <w:pPr>
              <w:pStyle w:val="Tablebody"/>
              <w:keepNext/>
              <w:keepLines/>
            </w:pPr>
            <w:r w:rsidRPr="0076625A">
              <w:t>[</w:t>
            </w:r>
            <w:proofErr w:type="spellStart"/>
            <w:r>
              <w:t>TemporeelGebied</w:t>
            </w:r>
            <w:proofErr w:type="spellEnd"/>
            <w:r w:rsidRPr="0076625A">
              <w:t>]</w:t>
            </w:r>
          </w:p>
        </w:tc>
      </w:tr>
      <w:tr w:rsidR="00CB1B37" w:rsidRPr="00F05904" w14:paraId="23111CB3" w14:textId="77777777" w:rsidTr="00CB1B37">
        <w:trPr>
          <w:trHeight w:val="40"/>
          <w:jc w:val="center"/>
        </w:trPr>
        <w:tc>
          <w:tcPr>
            <w:tcW w:w="1667" w:type="pct"/>
            <w:tcBorders>
              <w:top w:val="single" w:sz="8" w:space="0" w:color="auto"/>
              <w:left w:val="single" w:sz="12" w:space="0" w:color="auto"/>
              <w:bottom w:val="single" w:sz="8" w:space="0" w:color="auto"/>
              <w:right w:val="single" w:sz="8" w:space="0" w:color="auto"/>
            </w:tcBorders>
          </w:tcPr>
          <w:p w14:paraId="59C19134" w14:textId="063C947A" w:rsidR="00CB1B37" w:rsidRPr="0076625A" w:rsidRDefault="00CB1B37" w:rsidP="00CB1B37">
            <w:pPr>
              <w:pStyle w:val="Tablebody"/>
              <w:keepNext/>
              <w:keepLines/>
            </w:pPr>
            <w:r w:rsidRPr="0076625A">
              <w:t>[</w:t>
            </w:r>
            <w:proofErr w:type="spellStart"/>
            <w:r>
              <w:t>Toestand</w:t>
            </w:r>
            <w:proofErr w:type="spellEnd"/>
            <w:r w:rsidRPr="0076625A">
              <w:t>]</w:t>
            </w:r>
          </w:p>
        </w:tc>
        <w:tc>
          <w:tcPr>
            <w:tcW w:w="1667" w:type="pct"/>
            <w:tcBorders>
              <w:top w:val="single" w:sz="8" w:space="0" w:color="auto"/>
              <w:left w:val="single" w:sz="8" w:space="0" w:color="auto"/>
              <w:bottom w:val="single" w:sz="8" w:space="0" w:color="auto"/>
              <w:right w:val="single" w:sz="8" w:space="0" w:color="auto"/>
            </w:tcBorders>
          </w:tcPr>
          <w:p w14:paraId="71EC57F2" w14:textId="0154131C" w:rsidR="00CB1B37" w:rsidRPr="0076625A" w:rsidRDefault="00CB1B37" w:rsidP="00CB1B37">
            <w:pPr>
              <w:pStyle w:val="Tablebody"/>
              <w:keepNext/>
              <w:keepLines/>
            </w:pPr>
            <w:proofErr w:type="spellStart"/>
            <w:r w:rsidRPr="0076625A">
              <w:t>hasIn</w:t>
            </w:r>
            <w:r w:rsidR="00203A6B">
              <w:t>wendige</w:t>
            </w:r>
            <w:proofErr w:type="spellEnd"/>
          </w:p>
        </w:tc>
        <w:tc>
          <w:tcPr>
            <w:tcW w:w="1666" w:type="pct"/>
            <w:tcBorders>
              <w:top w:val="single" w:sz="8" w:space="0" w:color="auto"/>
              <w:left w:val="single" w:sz="8" w:space="0" w:color="auto"/>
              <w:bottom w:val="single" w:sz="8" w:space="0" w:color="auto"/>
              <w:right w:val="single" w:sz="12" w:space="0" w:color="auto"/>
            </w:tcBorders>
          </w:tcPr>
          <w:p w14:paraId="12F6D9E0" w14:textId="189D6B21" w:rsidR="00CB1B37" w:rsidRPr="0076625A" w:rsidRDefault="00CB1B37" w:rsidP="00CB1B37">
            <w:pPr>
              <w:pStyle w:val="Tablebody"/>
              <w:keepNext/>
              <w:keepLines/>
            </w:pPr>
            <w:r w:rsidRPr="0076625A">
              <w:t>[</w:t>
            </w:r>
            <w:proofErr w:type="spellStart"/>
            <w:r>
              <w:t>RuimtelijkGebied</w:t>
            </w:r>
            <w:proofErr w:type="spellEnd"/>
            <w:r w:rsidRPr="0076625A">
              <w:t>]</w:t>
            </w:r>
          </w:p>
        </w:tc>
      </w:tr>
      <w:tr w:rsidR="00CB1B37" w:rsidRPr="00F05904" w14:paraId="36D117B2" w14:textId="77777777" w:rsidTr="00CB1B37">
        <w:trPr>
          <w:trHeight w:val="40"/>
          <w:jc w:val="center"/>
        </w:trPr>
        <w:tc>
          <w:tcPr>
            <w:tcW w:w="1667" w:type="pct"/>
            <w:tcBorders>
              <w:top w:val="single" w:sz="8" w:space="0" w:color="auto"/>
              <w:left w:val="single" w:sz="12" w:space="0" w:color="auto"/>
              <w:bottom w:val="single" w:sz="12" w:space="0" w:color="auto"/>
              <w:right w:val="single" w:sz="8" w:space="0" w:color="auto"/>
            </w:tcBorders>
          </w:tcPr>
          <w:p w14:paraId="6286CCF3" w14:textId="1771DE94" w:rsidR="00CB1B37" w:rsidRPr="0076625A" w:rsidRDefault="00CB1B37" w:rsidP="00CB1B37">
            <w:pPr>
              <w:pStyle w:val="Tablebody"/>
              <w:keepNext/>
              <w:keepLines/>
            </w:pPr>
            <w:r w:rsidRPr="0076625A">
              <w:t>[</w:t>
            </w:r>
            <w:proofErr w:type="spellStart"/>
            <w:r>
              <w:t>Toestand</w:t>
            </w:r>
            <w:proofErr w:type="spellEnd"/>
            <w:r w:rsidRPr="0076625A">
              <w:t>]</w:t>
            </w:r>
          </w:p>
        </w:tc>
        <w:tc>
          <w:tcPr>
            <w:tcW w:w="1667" w:type="pct"/>
            <w:tcBorders>
              <w:top w:val="single" w:sz="8" w:space="0" w:color="auto"/>
              <w:left w:val="single" w:sz="8" w:space="0" w:color="auto"/>
              <w:bottom w:val="single" w:sz="12" w:space="0" w:color="auto"/>
              <w:right w:val="single" w:sz="8" w:space="0" w:color="auto"/>
            </w:tcBorders>
          </w:tcPr>
          <w:p w14:paraId="687182E2" w14:textId="77530465" w:rsidR="00CB1B37" w:rsidRPr="0076625A" w:rsidRDefault="00CB1B37" w:rsidP="00CB1B37">
            <w:pPr>
              <w:pStyle w:val="Tablebody"/>
              <w:keepNext/>
              <w:keepLines/>
            </w:pPr>
            <w:proofErr w:type="spellStart"/>
            <w:r w:rsidRPr="0076625A">
              <w:t>h</w:t>
            </w:r>
            <w:r w:rsidR="00203A6B">
              <w:t>eeft</w:t>
            </w:r>
            <w:r w:rsidR="00E02B3E">
              <w:t>Beg</w:t>
            </w:r>
            <w:r w:rsidR="00203A6B">
              <w:t>ren</w:t>
            </w:r>
            <w:r w:rsidR="00E02B3E">
              <w:t>zing</w:t>
            </w:r>
            <w:proofErr w:type="spellEnd"/>
          </w:p>
        </w:tc>
        <w:tc>
          <w:tcPr>
            <w:tcW w:w="1666" w:type="pct"/>
            <w:tcBorders>
              <w:top w:val="single" w:sz="8" w:space="0" w:color="auto"/>
              <w:left w:val="single" w:sz="8" w:space="0" w:color="auto"/>
              <w:bottom w:val="single" w:sz="12" w:space="0" w:color="auto"/>
              <w:right w:val="single" w:sz="12" w:space="0" w:color="auto"/>
            </w:tcBorders>
          </w:tcPr>
          <w:p w14:paraId="65B6F490" w14:textId="738E8D82" w:rsidR="00CB1B37" w:rsidRPr="0076625A" w:rsidRDefault="00CB1B37" w:rsidP="00CB1B37">
            <w:pPr>
              <w:pStyle w:val="Tablebody"/>
              <w:keepNext/>
              <w:keepLines/>
            </w:pPr>
            <w:r w:rsidRPr="0076625A">
              <w:t>[</w:t>
            </w:r>
            <w:proofErr w:type="spellStart"/>
            <w:r>
              <w:t>RuimtelijkGebied</w:t>
            </w:r>
            <w:proofErr w:type="spellEnd"/>
            <w:r w:rsidRPr="0076625A">
              <w:t>]</w:t>
            </w:r>
          </w:p>
        </w:tc>
      </w:tr>
      <w:tr w:rsidR="00CB1B37" w:rsidRPr="00F05904" w14:paraId="68D63467" w14:textId="77777777" w:rsidTr="00CB1B37">
        <w:trPr>
          <w:trHeight w:val="40"/>
          <w:jc w:val="center"/>
        </w:trPr>
        <w:tc>
          <w:tcPr>
            <w:tcW w:w="5000" w:type="pct"/>
            <w:gridSpan w:val="3"/>
            <w:tcBorders>
              <w:top w:val="single" w:sz="12" w:space="0" w:color="auto"/>
              <w:left w:val="single" w:sz="12" w:space="0" w:color="auto"/>
              <w:bottom w:val="single" w:sz="4" w:space="0" w:color="auto"/>
              <w:right w:val="single" w:sz="12" w:space="0" w:color="auto"/>
            </w:tcBorders>
          </w:tcPr>
          <w:p w14:paraId="0E86EA46" w14:textId="4D06B690" w:rsidR="00CB1B37" w:rsidRPr="0076625A" w:rsidRDefault="00CB1B37" w:rsidP="00CB1B37">
            <w:pPr>
              <w:pStyle w:val="Tableheader"/>
              <w:keepNext/>
              <w:keepLines/>
              <w:jc w:val="center"/>
            </w:pPr>
            <w:proofErr w:type="spellStart"/>
            <w:r w:rsidRPr="0076625A">
              <w:t>Compositi</w:t>
            </w:r>
            <w:r>
              <w:t>e</w:t>
            </w:r>
            <w:proofErr w:type="spellEnd"/>
            <w:r w:rsidRPr="0076625A">
              <w:t>/</w:t>
            </w:r>
            <w:proofErr w:type="spellStart"/>
            <w:r w:rsidRPr="0076625A">
              <w:t>decompositi</w:t>
            </w:r>
            <w:r>
              <w:t>e</w:t>
            </w:r>
            <w:proofErr w:type="spellEnd"/>
          </w:p>
        </w:tc>
      </w:tr>
      <w:tr w:rsidR="00CB1B37" w:rsidRPr="00F05904" w14:paraId="7B42E95A" w14:textId="77777777" w:rsidTr="00CB1B37">
        <w:trPr>
          <w:trHeight w:val="40"/>
          <w:jc w:val="center"/>
        </w:trPr>
        <w:tc>
          <w:tcPr>
            <w:tcW w:w="1667" w:type="pct"/>
            <w:tcBorders>
              <w:top w:val="single" w:sz="4" w:space="0" w:color="auto"/>
              <w:left w:val="single" w:sz="12" w:space="0" w:color="auto"/>
              <w:bottom w:val="single" w:sz="4" w:space="0" w:color="auto"/>
              <w:right w:val="single" w:sz="4" w:space="0" w:color="auto"/>
            </w:tcBorders>
          </w:tcPr>
          <w:p w14:paraId="7CA53D5D" w14:textId="6C99A420" w:rsidR="00CB1B37" w:rsidRPr="00A10D9F" w:rsidRDefault="00CB1B37" w:rsidP="00CB1B37">
            <w:pPr>
              <w:pStyle w:val="Tablebody"/>
              <w:keepNext/>
              <w:keepLines/>
              <w:rPr>
                <w:szCs w:val="16"/>
              </w:rPr>
            </w:pPr>
            <w:r w:rsidRPr="00A10D9F">
              <w:rPr>
                <w:szCs w:val="16"/>
              </w:rPr>
              <w:t>[</w:t>
            </w:r>
            <w:proofErr w:type="spellStart"/>
            <w:r>
              <w:rPr>
                <w:szCs w:val="16"/>
              </w:rPr>
              <w:t>FysiekObject</w:t>
            </w:r>
            <w:proofErr w:type="spellEnd"/>
            <w:r w:rsidRPr="00A10D9F">
              <w:rPr>
                <w:szCs w:val="16"/>
              </w:rPr>
              <w:t>]</w:t>
            </w:r>
          </w:p>
        </w:tc>
        <w:tc>
          <w:tcPr>
            <w:tcW w:w="1667" w:type="pct"/>
            <w:tcBorders>
              <w:top w:val="single" w:sz="4" w:space="0" w:color="auto"/>
              <w:left w:val="single" w:sz="4" w:space="0" w:color="auto"/>
              <w:bottom w:val="single" w:sz="4" w:space="0" w:color="auto"/>
              <w:right w:val="single" w:sz="4" w:space="0" w:color="auto"/>
            </w:tcBorders>
          </w:tcPr>
          <w:p w14:paraId="6A3012D7" w14:textId="64C66522" w:rsidR="00CB1B37" w:rsidRPr="00A10D9F" w:rsidRDefault="00CB1B37" w:rsidP="00CB1B37">
            <w:pPr>
              <w:pStyle w:val="Tablebody"/>
              <w:keepNext/>
              <w:keepLines/>
              <w:rPr>
                <w:szCs w:val="16"/>
              </w:rPr>
            </w:pPr>
            <w:proofErr w:type="spellStart"/>
            <w:r w:rsidRPr="00A10D9F">
              <w:rPr>
                <w:szCs w:val="16"/>
              </w:rPr>
              <w:t>h</w:t>
            </w:r>
            <w:r w:rsidR="00203A6B">
              <w:rPr>
                <w:szCs w:val="16"/>
              </w:rPr>
              <w:t>eeft</w:t>
            </w:r>
            <w:r w:rsidR="00E02B3E">
              <w:rPr>
                <w:szCs w:val="16"/>
              </w:rPr>
              <w:t>D</w:t>
            </w:r>
            <w:r w:rsidR="00203A6B">
              <w:rPr>
                <w:szCs w:val="16"/>
              </w:rPr>
              <w:t>eel</w:t>
            </w:r>
            <w:proofErr w:type="spellEnd"/>
          </w:p>
        </w:tc>
        <w:tc>
          <w:tcPr>
            <w:tcW w:w="1666" w:type="pct"/>
            <w:tcBorders>
              <w:top w:val="single" w:sz="4" w:space="0" w:color="auto"/>
              <w:left w:val="single" w:sz="4" w:space="0" w:color="auto"/>
              <w:bottom w:val="single" w:sz="4" w:space="0" w:color="auto"/>
              <w:right w:val="single" w:sz="12" w:space="0" w:color="auto"/>
            </w:tcBorders>
          </w:tcPr>
          <w:p w14:paraId="514FBE43" w14:textId="201FA05C" w:rsidR="00CB1B37" w:rsidRPr="00A10D9F" w:rsidRDefault="00CB1B37" w:rsidP="00CB1B37">
            <w:pPr>
              <w:pStyle w:val="Tablebody"/>
              <w:keepNext/>
              <w:keepLines/>
              <w:rPr>
                <w:szCs w:val="16"/>
              </w:rPr>
            </w:pPr>
            <w:r w:rsidRPr="00A10D9F">
              <w:rPr>
                <w:szCs w:val="16"/>
              </w:rPr>
              <w:t>[</w:t>
            </w:r>
            <w:proofErr w:type="spellStart"/>
            <w:r>
              <w:rPr>
                <w:szCs w:val="16"/>
              </w:rPr>
              <w:t>FysiekObject</w:t>
            </w:r>
            <w:proofErr w:type="spellEnd"/>
            <w:r w:rsidRPr="00A10D9F">
              <w:rPr>
                <w:szCs w:val="16"/>
              </w:rPr>
              <w:t>]</w:t>
            </w:r>
          </w:p>
        </w:tc>
      </w:tr>
      <w:tr w:rsidR="00CB1B37" w:rsidRPr="00F05904" w14:paraId="004B2917" w14:textId="77777777" w:rsidTr="00CB1B37">
        <w:trPr>
          <w:trHeight w:val="40"/>
          <w:jc w:val="center"/>
        </w:trPr>
        <w:tc>
          <w:tcPr>
            <w:tcW w:w="1667" w:type="pct"/>
            <w:tcBorders>
              <w:top w:val="single" w:sz="4" w:space="0" w:color="auto"/>
              <w:left w:val="single" w:sz="12" w:space="0" w:color="auto"/>
              <w:bottom w:val="single" w:sz="4" w:space="0" w:color="auto"/>
              <w:right w:val="single" w:sz="4" w:space="0" w:color="auto"/>
            </w:tcBorders>
          </w:tcPr>
          <w:p w14:paraId="50FF19CE" w14:textId="18AA4A40" w:rsidR="00CB1B37" w:rsidRPr="009B328A" w:rsidRDefault="00CB1B37" w:rsidP="00CB1B37">
            <w:pPr>
              <w:pStyle w:val="Tablebody"/>
              <w:keepNext/>
              <w:keepLines/>
              <w:rPr>
                <w:szCs w:val="16"/>
              </w:rPr>
            </w:pPr>
            <w:r w:rsidRPr="009B328A">
              <w:rPr>
                <w:szCs w:val="16"/>
              </w:rPr>
              <w:t>[</w:t>
            </w:r>
            <w:proofErr w:type="spellStart"/>
            <w:r>
              <w:rPr>
                <w:szCs w:val="16"/>
              </w:rPr>
              <w:t>InformatieObject</w:t>
            </w:r>
            <w:proofErr w:type="spellEnd"/>
            <w:r w:rsidRPr="009B328A">
              <w:rPr>
                <w:szCs w:val="16"/>
              </w:rPr>
              <w:t>]</w:t>
            </w:r>
          </w:p>
        </w:tc>
        <w:tc>
          <w:tcPr>
            <w:tcW w:w="1667" w:type="pct"/>
            <w:tcBorders>
              <w:top w:val="single" w:sz="4" w:space="0" w:color="auto"/>
              <w:left w:val="single" w:sz="4" w:space="0" w:color="auto"/>
              <w:bottom w:val="single" w:sz="4" w:space="0" w:color="auto"/>
              <w:right w:val="single" w:sz="4" w:space="0" w:color="auto"/>
            </w:tcBorders>
          </w:tcPr>
          <w:p w14:paraId="658DD444" w14:textId="39106070" w:rsidR="00CB1B37" w:rsidRPr="009B328A" w:rsidRDefault="00CB1B37" w:rsidP="00CB1B37">
            <w:pPr>
              <w:pStyle w:val="Tablebody"/>
              <w:keepNext/>
              <w:keepLines/>
              <w:rPr>
                <w:szCs w:val="16"/>
              </w:rPr>
            </w:pPr>
            <w:proofErr w:type="spellStart"/>
            <w:r w:rsidRPr="009B328A">
              <w:rPr>
                <w:szCs w:val="16"/>
              </w:rPr>
              <w:t>h</w:t>
            </w:r>
            <w:r w:rsidR="00203A6B">
              <w:rPr>
                <w:szCs w:val="16"/>
              </w:rPr>
              <w:t>eeft</w:t>
            </w:r>
            <w:r w:rsidR="00E02B3E">
              <w:rPr>
                <w:szCs w:val="16"/>
              </w:rPr>
              <w:t>D</w:t>
            </w:r>
            <w:r w:rsidR="00203A6B">
              <w:rPr>
                <w:szCs w:val="16"/>
              </w:rPr>
              <w:t>eel</w:t>
            </w:r>
            <w:proofErr w:type="spellEnd"/>
          </w:p>
        </w:tc>
        <w:tc>
          <w:tcPr>
            <w:tcW w:w="1666" w:type="pct"/>
            <w:tcBorders>
              <w:top w:val="single" w:sz="4" w:space="0" w:color="auto"/>
              <w:left w:val="single" w:sz="4" w:space="0" w:color="auto"/>
              <w:bottom w:val="single" w:sz="4" w:space="0" w:color="auto"/>
              <w:right w:val="single" w:sz="12" w:space="0" w:color="auto"/>
            </w:tcBorders>
          </w:tcPr>
          <w:p w14:paraId="0D152C24" w14:textId="10C9C842" w:rsidR="00CB1B37" w:rsidRPr="009B328A" w:rsidRDefault="00CB1B37" w:rsidP="00CB1B37">
            <w:pPr>
              <w:pStyle w:val="Tablebody"/>
              <w:keepNext/>
              <w:keepLines/>
              <w:rPr>
                <w:szCs w:val="16"/>
              </w:rPr>
            </w:pPr>
            <w:r w:rsidRPr="009B328A">
              <w:rPr>
                <w:szCs w:val="16"/>
              </w:rPr>
              <w:t>[</w:t>
            </w:r>
            <w:proofErr w:type="spellStart"/>
            <w:r>
              <w:rPr>
                <w:szCs w:val="16"/>
              </w:rPr>
              <w:t>InformatieObject</w:t>
            </w:r>
            <w:proofErr w:type="spellEnd"/>
            <w:r w:rsidRPr="009B328A">
              <w:rPr>
                <w:szCs w:val="16"/>
              </w:rPr>
              <w:t>]</w:t>
            </w:r>
          </w:p>
        </w:tc>
      </w:tr>
      <w:tr w:rsidR="00CB1B37" w:rsidRPr="00F05904" w14:paraId="55F3A2E7" w14:textId="77777777" w:rsidTr="00CB1B37">
        <w:trPr>
          <w:trHeight w:val="40"/>
          <w:jc w:val="center"/>
        </w:trPr>
        <w:tc>
          <w:tcPr>
            <w:tcW w:w="1667" w:type="pct"/>
            <w:tcBorders>
              <w:top w:val="single" w:sz="4" w:space="0" w:color="auto"/>
              <w:left w:val="single" w:sz="12" w:space="0" w:color="auto"/>
              <w:bottom w:val="single" w:sz="4" w:space="0" w:color="auto"/>
              <w:right w:val="single" w:sz="4" w:space="0" w:color="auto"/>
            </w:tcBorders>
          </w:tcPr>
          <w:p w14:paraId="5E73F9D2" w14:textId="54815FBE" w:rsidR="00CB1B37" w:rsidRPr="00A10D9F" w:rsidRDefault="00CB1B37" w:rsidP="00CB1B37">
            <w:pPr>
              <w:pStyle w:val="Tablebody"/>
              <w:keepNext/>
              <w:keepLines/>
              <w:rPr>
                <w:szCs w:val="16"/>
              </w:rPr>
            </w:pPr>
            <w:r w:rsidRPr="00A10D9F">
              <w:rPr>
                <w:szCs w:val="16"/>
              </w:rPr>
              <w:t>[</w:t>
            </w:r>
            <w:proofErr w:type="spellStart"/>
            <w:r>
              <w:rPr>
                <w:szCs w:val="16"/>
              </w:rPr>
              <w:t>Activiteit</w:t>
            </w:r>
            <w:proofErr w:type="spellEnd"/>
            <w:r w:rsidRPr="00A10D9F">
              <w:rPr>
                <w:szCs w:val="16"/>
              </w:rPr>
              <w:t>]</w:t>
            </w:r>
          </w:p>
        </w:tc>
        <w:tc>
          <w:tcPr>
            <w:tcW w:w="1667" w:type="pct"/>
            <w:tcBorders>
              <w:top w:val="single" w:sz="4" w:space="0" w:color="auto"/>
              <w:left w:val="single" w:sz="4" w:space="0" w:color="auto"/>
              <w:bottom w:val="single" w:sz="4" w:space="0" w:color="auto"/>
              <w:right w:val="single" w:sz="4" w:space="0" w:color="auto"/>
            </w:tcBorders>
          </w:tcPr>
          <w:p w14:paraId="2243DC69" w14:textId="1F8F8361" w:rsidR="00CB1B37" w:rsidRPr="00A10D9F" w:rsidRDefault="00CB1B37" w:rsidP="00CB1B37">
            <w:pPr>
              <w:pStyle w:val="Tablebody"/>
              <w:keepNext/>
              <w:keepLines/>
              <w:rPr>
                <w:szCs w:val="16"/>
              </w:rPr>
            </w:pPr>
            <w:proofErr w:type="spellStart"/>
            <w:r w:rsidRPr="00A10D9F">
              <w:rPr>
                <w:szCs w:val="16"/>
              </w:rPr>
              <w:t>h</w:t>
            </w:r>
            <w:r w:rsidR="00203A6B">
              <w:rPr>
                <w:szCs w:val="16"/>
              </w:rPr>
              <w:t>eeft</w:t>
            </w:r>
            <w:r w:rsidR="00E02B3E">
              <w:rPr>
                <w:szCs w:val="16"/>
              </w:rPr>
              <w:t>D</w:t>
            </w:r>
            <w:r w:rsidR="00203A6B">
              <w:rPr>
                <w:szCs w:val="16"/>
              </w:rPr>
              <w:t>eel</w:t>
            </w:r>
            <w:proofErr w:type="spellEnd"/>
          </w:p>
        </w:tc>
        <w:tc>
          <w:tcPr>
            <w:tcW w:w="1666" w:type="pct"/>
            <w:tcBorders>
              <w:top w:val="single" w:sz="4" w:space="0" w:color="auto"/>
              <w:left w:val="single" w:sz="4" w:space="0" w:color="auto"/>
              <w:bottom w:val="single" w:sz="4" w:space="0" w:color="auto"/>
              <w:right w:val="single" w:sz="12" w:space="0" w:color="auto"/>
            </w:tcBorders>
          </w:tcPr>
          <w:p w14:paraId="206B7852" w14:textId="5A947FA0" w:rsidR="00CB1B37" w:rsidRPr="00A10D9F" w:rsidRDefault="00CB1B37" w:rsidP="00CB1B37">
            <w:pPr>
              <w:pStyle w:val="Tablebody"/>
              <w:keepNext/>
              <w:keepLines/>
              <w:rPr>
                <w:szCs w:val="16"/>
              </w:rPr>
            </w:pPr>
            <w:r w:rsidRPr="00A10D9F">
              <w:rPr>
                <w:szCs w:val="16"/>
              </w:rPr>
              <w:t>[</w:t>
            </w:r>
            <w:proofErr w:type="spellStart"/>
            <w:r>
              <w:rPr>
                <w:szCs w:val="16"/>
              </w:rPr>
              <w:t>Activiteit</w:t>
            </w:r>
            <w:proofErr w:type="spellEnd"/>
            <w:r w:rsidRPr="00A10D9F">
              <w:rPr>
                <w:szCs w:val="16"/>
              </w:rPr>
              <w:t>]</w:t>
            </w:r>
          </w:p>
        </w:tc>
      </w:tr>
    </w:tbl>
    <w:p w14:paraId="1AE1BD4F" w14:textId="77777777" w:rsidR="00CB1B37" w:rsidRDefault="00CB1B37" w:rsidP="00882A0E"/>
    <w:p w14:paraId="49809E36" w14:textId="6929EBC0" w:rsidR="00565B8B" w:rsidRPr="00ED3A81" w:rsidRDefault="00565B8B" w:rsidP="00565B8B">
      <w:pPr>
        <w:pStyle w:val="Tabletitle"/>
        <w:keepLines/>
      </w:pPr>
      <w:bookmarkStart w:id="27" w:name="_Toc52295648"/>
      <w:bookmarkStart w:id="28" w:name="_Toc52359058"/>
      <w:bookmarkStart w:id="29" w:name="_Toc52373517"/>
      <w:bookmarkStart w:id="30" w:name="_Toc52375112"/>
      <w:bookmarkStart w:id="31" w:name="_Toc52375153"/>
      <w:bookmarkStart w:id="32" w:name="_Toc52531163"/>
      <w:bookmarkStart w:id="33" w:name="_Toc52532023"/>
      <w:bookmarkStart w:id="34" w:name="_Toc52875837"/>
      <w:bookmarkStart w:id="35" w:name="_Toc53071409"/>
      <w:bookmarkStart w:id="36" w:name="_Toc53125857"/>
      <w:bookmarkStart w:id="37" w:name="_Toc53125969"/>
      <w:bookmarkStart w:id="38" w:name="_Toc53126048"/>
      <w:bookmarkStart w:id="39" w:name="_Toc53126623"/>
      <w:r w:rsidRPr="00ED3A81">
        <w:lastRenderedPageBreak/>
        <w:t xml:space="preserve">Table </w:t>
      </w:r>
      <w:r>
        <w:fldChar w:fldCharType="begin"/>
      </w:r>
      <w:r>
        <w:instrText>seq table</w:instrText>
      </w:r>
      <w:r>
        <w:fldChar w:fldCharType="separate"/>
      </w:r>
      <w:r>
        <w:rPr>
          <w:noProof/>
        </w:rPr>
        <w:t>1</w:t>
      </w:r>
      <w:r>
        <w:fldChar w:fldCharType="end"/>
      </w:r>
      <w:r w:rsidRPr="00ED3A81">
        <w:t xml:space="preserve"> — </w:t>
      </w:r>
      <w:r w:rsidR="007D2136">
        <w:t>T</w:t>
      </w:r>
      <w:r w:rsidRPr="00ED3A81">
        <w:t xml:space="preserve">op </w:t>
      </w:r>
      <w:r>
        <w:t>l</w:t>
      </w:r>
      <w:r w:rsidRPr="00ED3A81">
        <w:t xml:space="preserve">evel inverse </w:t>
      </w:r>
      <w:proofErr w:type="spellStart"/>
      <w:r w:rsidRPr="00ED3A81">
        <w:t>relati</w:t>
      </w:r>
      <w:bookmarkEnd w:id="27"/>
      <w:bookmarkEnd w:id="28"/>
      <w:bookmarkEnd w:id="29"/>
      <w:bookmarkEnd w:id="30"/>
      <w:bookmarkEnd w:id="31"/>
      <w:bookmarkEnd w:id="32"/>
      <w:bookmarkEnd w:id="33"/>
      <w:r w:rsidR="007D2136">
        <w:t>es</w:t>
      </w:r>
      <w:bookmarkEnd w:id="34"/>
      <w:bookmarkEnd w:id="35"/>
      <w:bookmarkEnd w:id="36"/>
      <w:bookmarkEnd w:id="37"/>
      <w:bookmarkEnd w:id="38"/>
      <w:bookmarkEnd w:id="39"/>
      <w:proofErr w:type="spellEnd"/>
    </w:p>
    <w:tbl>
      <w:tblPr>
        <w:tblW w:w="4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563"/>
        <w:gridCol w:w="2563"/>
        <w:gridCol w:w="2561"/>
      </w:tblGrid>
      <w:tr w:rsidR="00565B8B" w:rsidRPr="005C621D" w14:paraId="1D1E92C7" w14:textId="77777777" w:rsidTr="00CB1B37">
        <w:trPr>
          <w:jc w:val="center"/>
        </w:trPr>
        <w:tc>
          <w:tcPr>
            <w:tcW w:w="5000" w:type="pct"/>
            <w:gridSpan w:val="3"/>
            <w:tcBorders>
              <w:top w:val="single" w:sz="12" w:space="0" w:color="auto"/>
              <w:left w:val="single" w:sz="12" w:space="0" w:color="auto"/>
              <w:bottom w:val="single" w:sz="8" w:space="0" w:color="auto"/>
              <w:right w:val="single" w:sz="12" w:space="0" w:color="auto"/>
            </w:tcBorders>
          </w:tcPr>
          <w:p w14:paraId="66426B63" w14:textId="77777777" w:rsidR="00565B8B" w:rsidRPr="005C621D" w:rsidRDefault="00565B8B" w:rsidP="00CB1B37">
            <w:pPr>
              <w:pStyle w:val="Tableheader"/>
              <w:keepNext/>
              <w:keepLines/>
              <w:jc w:val="center"/>
            </w:pPr>
            <w:r>
              <w:t>Inverse a</w:t>
            </w:r>
            <w:r w:rsidRPr="005C621D">
              <w:t>ssociations</w:t>
            </w:r>
          </w:p>
        </w:tc>
      </w:tr>
      <w:tr w:rsidR="00565B8B" w:rsidRPr="0076625A" w14:paraId="21C85D70" w14:textId="77777777" w:rsidTr="00CB1B37">
        <w:trPr>
          <w:jc w:val="center"/>
        </w:trPr>
        <w:tc>
          <w:tcPr>
            <w:tcW w:w="1667" w:type="pct"/>
            <w:tcBorders>
              <w:top w:val="single" w:sz="8" w:space="0" w:color="auto"/>
              <w:left w:val="single" w:sz="12" w:space="0" w:color="auto"/>
              <w:bottom w:val="single" w:sz="4" w:space="0" w:color="auto"/>
              <w:right w:val="single" w:sz="4" w:space="0" w:color="auto"/>
            </w:tcBorders>
          </w:tcPr>
          <w:p w14:paraId="38F19FA7" w14:textId="696976F3" w:rsidR="00565B8B" w:rsidRPr="009B328A" w:rsidRDefault="00565B8B" w:rsidP="00CB1B37">
            <w:pPr>
              <w:pStyle w:val="Tablebody"/>
              <w:keepNext/>
              <w:keepLines/>
            </w:pPr>
            <w:r w:rsidRPr="009B328A">
              <w:t>[</w:t>
            </w:r>
            <w:proofErr w:type="spellStart"/>
            <w:r w:rsidRPr="009B328A">
              <w:t>All</w:t>
            </w:r>
            <w:r w:rsidR="00203A6B">
              <w:t>e</w:t>
            </w:r>
            <w:proofErr w:type="spellEnd"/>
            <w:r w:rsidRPr="009B328A">
              <w:t xml:space="preserve">] </w:t>
            </w:r>
          </w:p>
        </w:tc>
        <w:tc>
          <w:tcPr>
            <w:tcW w:w="1667" w:type="pct"/>
            <w:tcBorders>
              <w:top w:val="single" w:sz="8" w:space="0" w:color="auto"/>
              <w:left w:val="single" w:sz="4" w:space="0" w:color="auto"/>
              <w:bottom w:val="single" w:sz="4" w:space="0" w:color="auto"/>
              <w:right w:val="single" w:sz="4" w:space="0" w:color="auto"/>
            </w:tcBorders>
          </w:tcPr>
          <w:p w14:paraId="2886AED3" w14:textId="67C1DFF3" w:rsidR="00565B8B" w:rsidRPr="009B328A" w:rsidRDefault="00E02B3E" w:rsidP="00CB1B37">
            <w:pPr>
              <w:pStyle w:val="Tablebody"/>
              <w:keepNext/>
              <w:keepLines/>
            </w:pPr>
            <w:proofErr w:type="spellStart"/>
            <w:r>
              <w:t>is</w:t>
            </w:r>
            <w:r w:rsidR="00203A6B">
              <w:t>BeschrevenDoor</w:t>
            </w:r>
            <w:proofErr w:type="spellEnd"/>
          </w:p>
        </w:tc>
        <w:tc>
          <w:tcPr>
            <w:tcW w:w="1666" w:type="pct"/>
            <w:tcBorders>
              <w:top w:val="single" w:sz="8" w:space="0" w:color="auto"/>
              <w:left w:val="single" w:sz="4" w:space="0" w:color="auto"/>
              <w:bottom w:val="single" w:sz="4" w:space="0" w:color="auto"/>
              <w:right w:val="single" w:sz="12" w:space="0" w:color="auto"/>
            </w:tcBorders>
          </w:tcPr>
          <w:p w14:paraId="51ED905F" w14:textId="2D5A053A" w:rsidR="00565B8B" w:rsidRPr="009B328A" w:rsidRDefault="00565B8B" w:rsidP="00CB1B37">
            <w:pPr>
              <w:pStyle w:val="Tablebody"/>
              <w:keepNext/>
              <w:keepLines/>
            </w:pPr>
            <w:r w:rsidRPr="009B328A">
              <w:t>[</w:t>
            </w:r>
            <w:proofErr w:type="spellStart"/>
            <w:r w:rsidR="00CB1B37">
              <w:t>InformatieObject</w:t>
            </w:r>
            <w:proofErr w:type="spellEnd"/>
            <w:r w:rsidRPr="009B328A">
              <w:t>]</w:t>
            </w:r>
          </w:p>
        </w:tc>
      </w:tr>
      <w:tr w:rsidR="00565B8B" w:rsidRPr="0076625A" w14:paraId="2999F744" w14:textId="77777777" w:rsidTr="00CB1B37">
        <w:trPr>
          <w:jc w:val="center"/>
        </w:trPr>
        <w:tc>
          <w:tcPr>
            <w:tcW w:w="1667" w:type="pct"/>
            <w:tcBorders>
              <w:top w:val="single" w:sz="4" w:space="0" w:color="auto"/>
              <w:left w:val="single" w:sz="12" w:space="0" w:color="auto"/>
              <w:bottom w:val="single" w:sz="4" w:space="0" w:color="auto"/>
              <w:right w:val="single" w:sz="4" w:space="0" w:color="auto"/>
            </w:tcBorders>
          </w:tcPr>
          <w:p w14:paraId="1EB54BC2" w14:textId="43CAB547" w:rsidR="00565B8B" w:rsidRPr="0076625A" w:rsidRDefault="00565B8B" w:rsidP="00CB1B37">
            <w:pPr>
              <w:pStyle w:val="Tablebody"/>
              <w:keepNext/>
              <w:keepLines/>
            </w:pPr>
            <w:r w:rsidRPr="0076625A">
              <w:t>[</w:t>
            </w:r>
            <w:proofErr w:type="spellStart"/>
            <w:r w:rsidR="00CB1B37">
              <w:t>Toestand</w:t>
            </w:r>
            <w:proofErr w:type="spellEnd"/>
            <w:r w:rsidRPr="0076625A">
              <w:t>]</w:t>
            </w:r>
          </w:p>
        </w:tc>
        <w:tc>
          <w:tcPr>
            <w:tcW w:w="1667" w:type="pct"/>
            <w:tcBorders>
              <w:top w:val="single" w:sz="4" w:space="0" w:color="auto"/>
              <w:left w:val="single" w:sz="4" w:space="0" w:color="auto"/>
              <w:bottom w:val="single" w:sz="4" w:space="0" w:color="auto"/>
              <w:right w:val="single" w:sz="4" w:space="0" w:color="auto"/>
            </w:tcBorders>
          </w:tcPr>
          <w:p w14:paraId="2C28228D" w14:textId="189FCDB0" w:rsidR="00565B8B" w:rsidRPr="0076625A" w:rsidRDefault="00565B8B" w:rsidP="00CB1B37">
            <w:pPr>
              <w:pStyle w:val="Tablebody"/>
              <w:keepNext/>
              <w:keepLines/>
            </w:pPr>
            <w:proofErr w:type="spellStart"/>
            <w:r w:rsidRPr="0076625A">
              <w:t>is</w:t>
            </w:r>
            <w:r w:rsidR="00CB1B37">
              <w:t>Toestand</w:t>
            </w:r>
            <w:r w:rsidR="00203A6B">
              <w:t>Van</w:t>
            </w:r>
            <w:proofErr w:type="spellEnd"/>
          </w:p>
        </w:tc>
        <w:tc>
          <w:tcPr>
            <w:tcW w:w="1666" w:type="pct"/>
            <w:tcBorders>
              <w:top w:val="single" w:sz="4" w:space="0" w:color="auto"/>
              <w:left w:val="single" w:sz="4" w:space="0" w:color="auto"/>
              <w:bottom w:val="single" w:sz="4" w:space="0" w:color="auto"/>
              <w:right w:val="single" w:sz="12" w:space="0" w:color="auto"/>
            </w:tcBorders>
          </w:tcPr>
          <w:p w14:paraId="1AC2433B" w14:textId="54C90E1D" w:rsidR="00565B8B" w:rsidRPr="0076625A" w:rsidRDefault="00565B8B" w:rsidP="00CB1B37">
            <w:pPr>
              <w:pStyle w:val="Tablebody"/>
              <w:keepNext/>
              <w:keepLines/>
            </w:pPr>
            <w:r w:rsidRPr="0076625A">
              <w:t>[</w:t>
            </w:r>
            <w:proofErr w:type="spellStart"/>
            <w:r w:rsidR="00CB1B37">
              <w:t>FysiekObject</w:t>
            </w:r>
            <w:proofErr w:type="spellEnd"/>
            <w:r w:rsidRPr="0076625A">
              <w:t>]</w:t>
            </w:r>
          </w:p>
        </w:tc>
      </w:tr>
      <w:tr w:rsidR="00565B8B" w:rsidRPr="0076625A" w14:paraId="6B8A4128" w14:textId="77777777" w:rsidTr="00CB1B37">
        <w:trPr>
          <w:jc w:val="center"/>
        </w:trPr>
        <w:tc>
          <w:tcPr>
            <w:tcW w:w="1667" w:type="pct"/>
            <w:tcBorders>
              <w:top w:val="single" w:sz="4" w:space="0" w:color="auto"/>
              <w:left w:val="single" w:sz="12" w:space="0" w:color="auto"/>
              <w:bottom w:val="single" w:sz="4" w:space="0" w:color="auto"/>
              <w:right w:val="single" w:sz="4" w:space="0" w:color="auto"/>
            </w:tcBorders>
          </w:tcPr>
          <w:p w14:paraId="12AFB476" w14:textId="1C38DB8E" w:rsidR="00565B8B" w:rsidRPr="0076625A" w:rsidRDefault="00565B8B" w:rsidP="00CB1B37">
            <w:pPr>
              <w:pStyle w:val="Tablebody"/>
              <w:keepNext/>
              <w:keepLines/>
            </w:pPr>
            <w:r w:rsidRPr="0076625A">
              <w:t>[</w:t>
            </w:r>
            <w:proofErr w:type="spellStart"/>
            <w:r w:rsidR="00CB1B37">
              <w:t>Gebeurtenis</w:t>
            </w:r>
            <w:proofErr w:type="spellEnd"/>
            <w:r w:rsidRPr="0076625A">
              <w:t>]</w:t>
            </w:r>
          </w:p>
        </w:tc>
        <w:tc>
          <w:tcPr>
            <w:tcW w:w="1667" w:type="pct"/>
            <w:tcBorders>
              <w:top w:val="single" w:sz="4" w:space="0" w:color="auto"/>
              <w:left w:val="single" w:sz="4" w:space="0" w:color="auto"/>
              <w:bottom w:val="single" w:sz="4" w:space="0" w:color="auto"/>
              <w:right w:val="single" w:sz="4" w:space="0" w:color="auto"/>
            </w:tcBorders>
          </w:tcPr>
          <w:p w14:paraId="79AAD4A7" w14:textId="112D6198" w:rsidR="00565B8B" w:rsidRPr="0076625A" w:rsidRDefault="00E02B3E" w:rsidP="00CB1B37">
            <w:pPr>
              <w:pStyle w:val="Tablebody"/>
              <w:keepNext/>
              <w:keepLines/>
            </w:pPr>
            <w:proofErr w:type="spellStart"/>
            <w:r>
              <w:t>is</w:t>
            </w:r>
            <w:r w:rsidR="00203A6B">
              <w:t>Get</w:t>
            </w:r>
            <w:r w:rsidR="00565B8B" w:rsidRPr="0076625A">
              <w:t>riggered</w:t>
            </w:r>
            <w:r w:rsidR="00203A6B">
              <w:t>Door</w:t>
            </w:r>
            <w:proofErr w:type="spellEnd"/>
          </w:p>
        </w:tc>
        <w:tc>
          <w:tcPr>
            <w:tcW w:w="1666" w:type="pct"/>
            <w:tcBorders>
              <w:top w:val="single" w:sz="4" w:space="0" w:color="auto"/>
              <w:left w:val="single" w:sz="4" w:space="0" w:color="auto"/>
              <w:bottom w:val="single" w:sz="4" w:space="0" w:color="auto"/>
              <w:right w:val="single" w:sz="12" w:space="0" w:color="auto"/>
            </w:tcBorders>
          </w:tcPr>
          <w:p w14:paraId="29ACF6F1" w14:textId="7171171D" w:rsidR="00565B8B" w:rsidRPr="0076625A" w:rsidRDefault="00565B8B" w:rsidP="00CB1B37">
            <w:pPr>
              <w:pStyle w:val="Tablebody"/>
              <w:keepNext/>
              <w:keepLines/>
            </w:pPr>
            <w:r w:rsidRPr="0076625A">
              <w:t>[</w:t>
            </w:r>
            <w:proofErr w:type="spellStart"/>
            <w:r w:rsidR="00CB1B37">
              <w:t>FysiekObject</w:t>
            </w:r>
            <w:proofErr w:type="spellEnd"/>
            <w:r w:rsidRPr="0076625A">
              <w:t>]</w:t>
            </w:r>
          </w:p>
        </w:tc>
      </w:tr>
      <w:tr w:rsidR="00565B8B" w:rsidRPr="0076625A" w14:paraId="557C1BB5" w14:textId="77777777" w:rsidTr="00CB1B37">
        <w:trPr>
          <w:jc w:val="center"/>
        </w:trPr>
        <w:tc>
          <w:tcPr>
            <w:tcW w:w="1667" w:type="pct"/>
            <w:tcBorders>
              <w:top w:val="single" w:sz="4" w:space="0" w:color="auto"/>
              <w:left w:val="single" w:sz="12" w:space="0" w:color="auto"/>
              <w:bottom w:val="single" w:sz="4" w:space="0" w:color="auto"/>
              <w:right w:val="single" w:sz="4" w:space="0" w:color="auto"/>
            </w:tcBorders>
          </w:tcPr>
          <w:p w14:paraId="31F291EB" w14:textId="73A92316" w:rsidR="00565B8B" w:rsidRPr="0076625A" w:rsidRDefault="00565B8B" w:rsidP="00CB1B37">
            <w:pPr>
              <w:pStyle w:val="Tablebody"/>
              <w:keepNext/>
              <w:keepLines/>
            </w:pPr>
            <w:r w:rsidRPr="0076625A">
              <w:t>[</w:t>
            </w:r>
            <w:proofErr w:type="spellStart"/>
            <w:r w:rsidR="00CB1B37">
              <w:t>Activiteit</w:t>
            </w:r>
            <w:proofErr w:type="spellEnd"/>
            <w:r w:rsidRPr="0076625A">
              <w:t>]</w:t>
            </w:r>
          </w:p>
        </w:tc>
        <w:tc>
          <w:tcPr>
            <w:tcW w:w="1667" w:type="pct"/>
            <w:tcBorders>
              <w:top w:val="single" w:sz="4" w:space="0" w:color="auto"/>
              <w:left w:val="single" w:sz="4" w:space="0" w:color="auto"/>
              <w:bottom w:val="single" w:sz="4" w:space="0" w:color="auto"/>
              <w:right w:val="single" w:sz="4" w:space="0" w:color="auto"/>
            </w:tcBorders>
          </w:tcPr>
          <w:p w14:paraId="41D4BDE9" w14:textId="520F4B31" w:rsidR="00565B8B" w:rsidRPr="0076625A" w:rsidRDefault="00E02B3E" w:rsidP="00CB1B37">
            <w:pPr>
              <w:pStyle w:val="Tablebody"/>
              <w:keepNext/>
              <w:keepLines/>
            </w:pPr>
            <w:proofErr w:type="spellStart"/>
            <w:r>
              <w:t>is</w:t>
            </w:r>
            <w:r w:rsidR="00203A6B">
              <w:t>UitgevoerdDoor</w:t>
            </w:r>
            <w:proofErr w:type="spellEnd"/>
          </w:p>
        </w:tc>
        <w:tc>
          <w:tcPr>
            <w:tcW w:w="1666" w:type="pct"/>
            <w:tcBorders>
              <w:top w:val="single" w:sz="4" w:space="0" w:color="auto"/>
              <w:left w:val="single" w:sz="4" w:space="0" w:color="auto"/>
              <w:bottom w:val="single" w:sz="4" w:space="0" w:color="auto"/>
              <w:right w:val="single" w:sz="12" w:space="0" w:color="auto"/>
            </w:tcBorders>
          </w:tcPr>
          <w:p w14:paraId="19866FCF" w14:textId="3949CE11" w:rsidR="00565B8B" w:rsidRPr="0076625A" w:rsidRDefault="00565B8B" w:rsidP="00CB1B37">
            <w:pPr>
              <w:pStyle w:val="Tablebody"/>
              <w:keepNext/>
              <w:keepLines/>
            </w:pPr>
            <w:r w:rsidRPr="0076625A">
              <w:t>[</w:t>
            </w:r>
            <w:proofErr w:type="spellStart"/>
            <w:r w:rsidR="00CB1B37">
              <w:t>FysiekObject</w:t>
            </w:r>
            <w:proofErr w:type="spellEnd"/>
            <w:r w:rsidRPr="0076625A">
              <w:t>]</w:t>
            </w:r>
          </w:p>
        </w:tc>
      </w:tr>
      <w:tr w:rsidR="00565B8B" w:rsidRPr="0076625A" w14:paraId="61E07AE6" w14:textId="77777777" w:rsidTr="00CB1B37">
        <w:trPr>
          <w:jc w:val="center"/>
        </w:trPr>
        <w:tc>
          <w:tcPr>
            <w:tcW w:w="1667" w:type="pct"/>
            <w:tcBorders>
              <w:top w:val="single" w:sz="4" w:space="0" w:color="auto"/>
              <w:left w:val="single" w:sz="12" w:space="0" w:color="auto"/>
              <w:bottom w:val="single" w:sz="4" w:space="0" w:color="auto"/>
              <w:right w:val="single" w:sz="4" w:space="0" w:color="auto"/>
            </w:tcBorders>
          </w:tcPr>
          <w:p w14:paraId="153FE1D9" w14:textId="6D5E6060" w:rsidR="00565B8B" w:rsidRPr="0076625A" w:rsidRDefault="00565B8B" w:rsidP="00CB1B37">
            <w:pPr>
              <w:pStyle w:val="Tablebody"/>
              <w:keepNext/>
              <w:keepLines/>
            </w:pPr>
            <w:r w:rsidRPr="0076625A">
              <w:t>[</w:t>
            </w:r>
            <w:proofErr w:type="spellStart"/>
            <w:r w:rsidR="00CB1B37">
              <w:t>TemporeelGebied</w:t>
            </w:r>
            <w:proofErr w:type="spellEnd"/>
            <w:r w:rsidRPr="0076625A">
              <w:t>]</w:t>
            </w:r>
          </w:p>
        </w:tc>
        <w:tc>
          <w:tcPr>
            <w:tcW w:w="1667" w:type="pct"/>
            <w:tcBorders>
              <w:top w:val="single" w:sz="4" w:space="0" w:color="auto"/>
              <w:left w:val="single" w:sz="4" w:space="0" w:color="auto"/>
              <w:bottom w:val="single" w:sz="4" w:space="0" w:color="auto"/>
              <w:right w:val="single" w:sz="4" w:space="0" w:color="auto"/>
            </w:tcBorders>
          </w:tcPr>
          <w:p w14:paraId="4EC7F54F" w14:textId="2FD81D9B" w:rsidR="00565B8B" w:rsidRPr="0076625A" w:rsidRDefault="00565B8B" w:rsidP="00CB1B37">
            <w:pPr>
              <w:pStyle w:val="Tablebody"/>
              <w:keepNext/>
              <w:keepLines/>
            </w:pPr>
            <w:proofErr w:type="spellStart"/>
            <w:r w:rsidRPr="0076625A">
              <w:t>isPeriod</w:t>
            </w:r>
            <w:r w:rsidR="00203A6B">
              <w:t>Voor</w:t>
            </w:r>
            <w:proofErr w:type="spellEnd"/>
          </w:p>
        </w:tc>
        <w:tc>
          <w:tcPr>
            <w:tcW w:w="1666" w:type="pct"/>
            <w:tcBorders>
              <w:top w:val="single" w:sz="4" w:space="0" w:color="auto"/>
              <w:left w:val="single" w:sz="4" w:space="0" w:color="auto"/>
              <w:bottom w:val="single" w:sz="4" w:space="0" w:color="auto"/>
              <w:right w:val="single" w:sz="12" w:space="0" w:color="auto"/>
            </w:tcBorders>
          </w:tcPr>
          <w:p w14:paraId="681AA95E" w14:textId="6295D9D7" w:rsidR="00565B8B" w:rsidRPr="0076625A" w:rsidRDefault="00565B8B" w:rsidP="00CB1B37">
            <w:pPr>
              <w:pStyle w:val="Tablebody"/>
              <w:keepNext/>
              <w:keepLines/>
            </w:pPr>
            <w:r w:rsidRPr="0076625A">
              <w:t>[</w:t>
            </w:r>
            <w:proofErr w:type="spellStart"/>
            <w:r w:rsidR="00CB1B37">
              <w:t>FysiekObject</w:t>
            </w:r>
            <w:proofErr w:type="spellEnd"/>
            <w:r w:rsidRPr="0076625A">
              <w:t>]</w:t>
            </w:r>
          </w:p>
        </w:tc>
      </w:tr>
      <w:tr w:rsidR="00565B8B" w:rsidRPr="0076625A" w14:paraId="3AB80CD5" w14:textId="77777777" w:rsidTr="00CB1B37">
        <w:trPr>
          <w:jc w:val="center"/>
        </w:trPr>
        <w:tc>
          <w:tcPr>
            <w:tcW w:w="1667" w:type="pct"/>
            <w:tcBorders>
              <w:top w:val="single" w:sz="4" w:space="0" w:color="auto"/>
              <w:left w:val="single" w:sz="12" w:space="0" w:color="auto"/>
              <w:bottom w:val="single" w:sz="4" w:space="0" w:color="auto"/>
              <w:right w:val="single" w:sz="4" w:space="0" w:color="auto"/>
            </w:tcBorders>
          </w:tcPr>
          <w:p w14:paraId="7BD7BE24" w14:textId="7012C118" w:rsidR="00565B8B" w:rsidRPr="0076625A" w:rsidRDefault="00565B8B" w:rsidP="00CB1B37">
            <w:pPr>
              <w:pStyle w:val="Tablebody"/>
              <w:keepNext/>
              <w:keepLines/>
            </w:pPr>
            <w:r w:rsidRPr="0076625A">
              <w:t>[</w:t>
            </w:r>
            <w:proofErr w:type="spellStart"/>
            <w:r w:rsidR="00CB1B37">
              <w:t>RuimtelijkGebied</w:t>
            </w:r>
            <w:proofErr w:type="spellEnd"/>
            <w:r w:rsidRPr="0076625A">
              <w:t>]</w:t>
            </w:r>
          </w:p>
        </w:tc>
        <w:tc>
          <w:tcPr>
            <w:tcW w:w="1667" w:type="pct"/>
            <w:tcBorders>
              <w:top w:val="single" w:sz="4" w:space="0" w:color="auto"/>
              <w:left w:val="single" w:sz="4" w:space="0" w:color="auto"/>
              <w:bottom w:val="single" w:sz="4" w:space="0" w:color="auto"/>
              <w:right w:val="single" w:sz="4" w:space="0" w:color="auto"/>
            </w:tcBorders>
          </w:tcPr>
          <w:p w14:paraId="1EA65D32" w14:textId="21210E02" w:rsidR="00565B8B" w:rsidRPr="0076625A" w:rsidRDefault="00565B8B" w:rsidP="00CB1B37">
            <w:pPr>
              <w:pStyle w:val="Tablebody"/>
              <w:keepNext/>
              <w:keepLines/>
            </w:pPr>
            <w:proofErr w:type="spellStart"/>
            <w:r w:rsidRPr="0076625A">
              <w:t>isI</w:t>
            </w:r>
            <w:r w:rsidR="00203A6B">
              <w:t>nwendigeVan</w:t>
            </w:r>
            <w:proofErr w:type="spellEnd"/>
          </w:p>
        </w:tc>
        <w:tc>
          <w:tcPr>
            <w:tcW w:w="1666" w:type="pct"/>
            <w:tcBorders>
              <w:top w:val="single" w:sz="4" w:space="0" w:color="auto"/>
              <w:left w:val="single" w:sz="4" w:space="0" w:color="auto"/>
              <w:bottom w:val="single" w:sz="4" w:space="0" w:color="auto"/>
              <w:right w:val="single" w:sz="12" w:space="0" w:color="auto"/>
            </w:tcBorders>
          </w:tcPr>
          <w:p w14:paraId="6F521337" w14:textId="1C59F36C" w:rsidR="00565B8B" w:rsidRPr="0076625A" w:rsidRDefault="00565B8B" w:rsidP="00CB1B37">
            <w:pPr>
              <w:pStyle w:val="Tablebody"/>
              <w:keepNext/>
              <w:keepLines/>
            </w:pPr>
            <w:r w:rsidRPr="0076625A">
              <w:t>[</w:t>
            </w:r>
            <w:proofErr w:type="spellStart"/>
            <w:r w:rsidR="00CB1B37">
              <w:t>FysiekObject</w:t>
            </w:r>
            <w:proofErr w:type="spellEnd"/>
            <w:r w:rsidRPr="0076625A">
              <w:t>]</w:t>
            </w:r>
          </w:p>
        </w:tc>
      </w:tr>
      <w:tr w:rsidR="00565B8B" w:rsidRPr="0076625A" w14:paraId="6967C88C" w14:textId="77777777" w:rsidTr="00CB1B37">
        <w:trPr>
          <w:jc w:val="center"/>
        </w:trPr>
        <w:tc>
          <w:tcPr>
            <w:tcW w:w="1667" w:type="pct"/>
            <w:tcBorders>
              <w:top w:val="single" w:sz="4" w:space="0" w:color="auto"/>
              <w:left w:val="single" w:sz="12" w:space="0" w:color="auto"/>
              <w:bottom w:val="single" w:sz="4" w:space="0" w:color="auto"/>
              <w:right w:val="single" w:sz="4" w:space="0" w:color="auto"/>
            </w:tcBorders>
          </w:tcPr>
          <w:p w14:paraId="41D117ED" w14:textId="399CB77C" w:rsidR="00565B8B" w:rsidRPr="0076625A" w:rsidRDefault="00565B8B" w:rsidP="00CB1B37">
            <w:pPr>
              <w:pStyle w:val="Tablebody"/>
              <w:keepNext/>
              <w:keepLines/>
            </w:pPr>
            <w:r w:rsidRPr="0076625A">
              <w:t>[</w:t>
            </w:r>
            <w:proofErr w:type="spellStart"/>
            <w:r w:rsidR="00CB1B37">
              <w:t>RuimtelijkGebied</w:t>
            </w:r>
            <w:proofErr w:type="spellEnd"/>
            <w:r w:rsidRPr="0076625A">
              <w:t>]</w:t>
            </w:r>
          </w:p>
        </w:tc>
        <w:tc>
          <w:tcPr>
            <w:tcW w:w="1667" w:type="pct"/>
            <w:tcBorders>
              <w:top w:val="single" w:sz="4" w:space="0" w:color="auto"/>
              <w:left w:val="single" w:sz="4" w:space="0" w:color="auto"/>
              <w:bottom w:val="single" w:sz="4" w:space="0" w:color="auto"/>
              <w:right w:val="single" w:sz="4" w:space="0" w:color="auto"/>
            </w:tcBorders>
          </w:tcPr>
          <w:p w14:paraId="0D8FC30E" w14:textId="5A32F0CB" w:rsidR="00565B8B" w:rsidRPr="0076625A" w:rsidRDefault="00565B8B" w:rsidP="00CB1B37">
            <w:pPr>
              <w:pStyle w:val="Tablebody"/>
              <w:keepNext/>
              <w:keepLines/>
            </w:pPr>
            <w:proofErr w:type="spellStart"/>
            <w:r w:rsidRPr="0076625A">
              <w:t>is</w:t>
            </w:r>
            <w:r w:rsidR="00E02B3E">
              <w:t>Beg</w:t>
            </w:r>
            <w:r w:rsidR="00203A6B">
              <w:t>ren</w:t>
            </w:r>
            <w:r w:rsidR="00E02B3E">
              <w:t>zing</w:t>
            </w:r>
            <w:r w:rsidR="00203A6B">
              <w:t>Van</w:t>
            </w:r>
            <w:proofErr w:type="spellEnd"/>
          </w:p>
        </w:tc>
        <w:tc>
          <w:tcPr>
            <w:tcW w:w="1666" w:type="pct"/>
            <w:tcBorders>
              <w:top w:val="single" w:sz="4" w:space="0" w:color="auto"/>
              <w:left w:val="single" w:sz="4" w:space="0" w:color="auto"/>
              <w:bottom w:val="single" w:sz="4" w:space="0" w:color="auto"/>
              <w:right w:val="single" w:sz="12" w:space="0" w:color="auto"/>
            </w:tcBorders>
          </w:tcPr>
          <w:p w14:paraId="5F3AAF66" w14:textId="3971F7AC" w:rsidR="00565B8B" w:rsidRPr="0076625A" w:rsidRDefault="00565B8B" w:rsidP="00CB1B37">
            <w:pPr>
              <w:pStyle w:val="Tablebody"/>
              <w:keepNext/>
              <w:keepLines/>
            </w:pPr>
            <w:r w:rsidRPr="0076625A">
              <w:t>[</w:t>
            </w:r>
            <w:proofErr w:type="spellStart"/>
            <w:r w:rsidR="00CB1B37">
              <w:t>FysiekObject</w:t>
            </w:r>
            <w:proofErr w:type="spellEnd"/>
            <w:r w:rsidRPr="0076625A">
              <w:t>]</w:t>
            </w:r>
          </w:p>
        </w:tc>
      </w:tr>
      <w:tr w:rsidR="00565B8B" w:rsidRPr="0076625A" w14:paraId="01C06C8A" w14:textId="77777777" w:rsidTr="00CB1B37">
        <w:trPr>
          <w:jc w:val="center"/>
        </w:trPr>
        <w:tc>
          <w:tcPr>
            <w:tcW w:w="1667" w:type="pct"/>
            <w:tcBorders>
              <w:top w:val="single" w:sz="4" w:space="0" w:color="auto"/>
              <w:left w:val="single" w:sz="12" w:space="0" w:color="auto"/>
              <w:bottom w:val="single" w:sz="4" w:space="0" w:color="auto"/>
              <w:right w:val="single" w:sz="4" w:space="0" w:color="auto"/>
            </w:tcBorders>
          </w:tcPr>
          <w:p w14:paraId="4D85A3A9" w14:textId="3EE3934A" w:rsidR="00565B8B" w:rsidRPr="0076625A" w:rsidRDefault="00565B8B" w:rsidP="00CB1B37">
            <w:pPr>
              <w:pStyle w:val="Tablebody"/>
              <w:keepNext/>
              <w:keepLines/>
            </w:pPr>
            <w:r w:rsidRPr="0076625A">
              <w:t>[</w:t>
            </w:r>
            <w:proofErr w:type="spellStart"/>
            <w:r w:rsidR="00CB1B37">
              <w:t>Toestand</w:t>
            </w:r>
            <w:proofErr w:type="spellEnd"/>
            <w:r w:rsidRPr="0076625A">
              <w:t>]</w:t>
            </w:r>
          </w:p>
        </w:tc>
        <w:tc>
          <w:tcPr>
            <w:tcW w:w="1667" w:type="pct"/>
            <w:tcBorders>
              <w:top w:val="single" w:sz="4" w:space="0" w:color="auto"/>
              <w:left w:val="single" w:sz="4" w:space="0" w:color="auto"/>
              <w:bottom w:val="single" w:sz="4" w:space="0" w:color="auto"/>
              <w:right w:val="single" w:sz="4" w:space="0" w:color="auto"/>
            </w:tcBorders>
          </w:tcPr>
          <w:p w14:paraId="1AE46D74" w14:textId="63E6503A" w:rsidR="00565B8B" w:rsidRPr="0076625A" w:rsidRDefault="00565B8B" w:rsidP="00CB1B37">
            <w:pPr>
              <w:pStyle w:val="Tablebody"/>
              <w:keepNext/>
              <w:keepLines/>
            </w:pPr>
            <w:proofErr w:type="spellStart"/>
            <w:r w:rsidRPr="0076625A">
              <w:t>is</w:t>
            </w:r>
            <w:r w:rsidR="00CB1B37">
              <w:t>Toestand</w:t>
            </w:r>
            <w:r w:rsidR="00203A6B">
              <w:t>Van</w:t>
            </w:r>
            <w:proofErr w:type="spellEnd"/>
          </w:p>
        </w:tc>
        <w:tc>
          <w:tcPr>
            <w:tcW w:w="1666" w:type="pct"/>
            <w:tcBorders>
              <w:top w:val="single" w:sz="4" w:space="0" w:color="auto"/>
              <w:left w:val="single" w:sz="4" w:space="0" w:color="auto"/>
              <w:bottom w:val="single" w:sz="4" w:space="0" w:color="auto"/>
              <w:right w:val="single" w:sz="12" w:space="0" w:color="auto"/>
            </w:tcBorders>
          </w:tcPr>
          <w:p w14:paraId="4847B390" w14:textId="27784080" w:rsidR="00565B8B" w:rsidRPr="0076625A" w:rsidRDefault="00565B8B" w:rsidP="00CB1B37">
            <w:pPr>
              <w:pStyle w:val="Tablebody"/>
              <w:keepNext/>
              <w:keepLines/>
            </w:pPr>
            <w:r w:rsidRPr="0076625A">
              <w:t>[</w:t>
            </w:r>
            <w:proofErr w:type="spellStart"/>
            <w:r w:rsidR="00CB1B37">
              <w:t>Activiteit</w:t>
            </w:r>
            <w:proofErr w:type="spellEnd"/>
            <w:r w:rsidRPr="0076625A">
              <w:t>]</w:t>
            </w:r>
          </w:p>
        </w:tc>
      </w:tr>
      <w:tr w:rsidR="00565B8B" w:rsidRPr="0076625A" w14:paraId="67285D66" w14:textId="77777777" w:rsidTr="00CB1B37">
        <w:trPr>
          <w:jc w:val="center"/>
        </w:trPr>
        <w:tc>
          <w:tcPr>
            <w:tcW w:w="1667" w:type="pct"/>
            <w:tcBorders>
              <w:top w:val="single" w:sz="4" w:space="0" w:color="auto"/>
              <w:left w:val="single" w:sz="12" w:space="0" w:color="auto"/>
              <w:bottom w:val="single" w:sz="4" w:space="0" w:color="auto"/>
              <w:right w:val="single" w:sz="4" w:space="0" w:color="auto"/>
            </w:tcBorders>
          </w:tcPr>
          <w:p w14:paraId="4E1099B6" w14:textId="3BA02659" w:rsidR="00565B8B" w:rsidRPr="0076625A" w:rsidRDefault="00565B8B" w:rsidP="00CB1B37">
            <w:pPr>
              <w:pStyle w:val="Tablebody"/>
              <w:keepNext/>
              <w:keepLines/>
            </w:pPr>
            <w:r w:rsidRPr="0076625A">
              <w:t>[</w:t>
            </w:r>
            <w:proofErr w:type="spellStart"/>
            <w:r w:rsidR="00CB1B37">
              <w:t>FysiekObject</w:t>
            </w:r>
            <w:proofErr w:type="spellEnd"/>
            <w:r w:rsidRPr="0076625A">
              <w:t>]</w:t>
            </w:r>
          </w:p>
        </w:tc>
        <w:tc>
          <w:tcPr>
            <w:tcW w:w="1667" w:type="pct"/>
            <w:tcBorders>
              <w:top w:val="single" w:sz="4" w:space="0" w:color="auto"/>
              <w:left w:val="single" w:sz="4" w:space="0" w:color="auto"/>
              <w:bottom w:val="single" w:sz="4" w:space="0" w:color="auto"/>
              <w:right w:val="single" w:sz="4" w:space="0" w:color="auto"/>
            </w:tcBorders>
          </w:tcPr>
          <w:p w14:paraId="6DE5C212" w14:textId="07871D24" w:rsidR="00565B8B" w:rsidRPr="0076625A" w:rsidRDefault="00E02B3E" w:rsidP="00CB1B37">
            <w:pPr>
              <w:pStyle w:val="Tablebody"/>
              <w:keepNext/>
              <w:keepLines/>
            </w:pPr>
            <w:proofErr w:type="spellStart"/>
            <w:r>
              <w:t>is</w:t>
            </w:r>
            <w:r w:rsidR="00203A6B">
              <w:t>GetransformeerdDoor</w:t>
            </w:r>
            <w:proofErr w:type="spellEnd"/>
          </w:p>
        </w:tc>
        <w:tc>
          <w:tcPr>
            <w:tcW w:w="1666" w:type="pct"/>
            <w:tcBorders>
              <w:top w:val="single" w:sz="4" w:space="0" w:color="auto"/>
              <w:left w:val="single" w:sz="4" w:space="0" w:color="auto"/>
              <w:bottom w:val="single" w:sz="4" w:space="0" w:color="auto"/>
              <w:right w:val="single" w:sz="12" w:space="0" w:color="auto"/>
            </w:tcBorders>
          </w:tcPr>
          <w:p w14:paraId="22530D0D" w14:textId="3A01B583" w:rsidR="00565B8B" w:rsidRPr="0076625A" w:rsidRDefault="00565B8B" w:rsidP="00CB1B37">
            <w:pPr>
              <w:pStyle w:val="Tablebody"/>
              <w:keepNext/>
              <w:keepLines/>
            </w:pPr>
            <w:r w:rsidRPr="0076625A">
              <w:t>[</w:t>
            </w:r>
            <w:proofErr w:type="spellStart"/>
            <w:r w:rsidR="00CB1B37">
              <w:t>Activiteit</w:t>
            </w:r>
            <w:proofErr w:type="spellEnd"/>
            <w:r w:rsidRPr="0076625A">
              <w:t>]</w:t>
            </w:r>
          </w:p>
        </w:tc>
      </w:tr>
      <w:tr w:rsidR="00565B8B" w:rsidRPr="0076625A" w14:paraId="3F635B7B" w14:textId="77777777" w:rsidTr="00CB1B37">
        <w:trPr>
          <w:jc w:val="center"/>
        </w:trPr>
        <w:tc>
          <w:tcPr>
            <w:tcW w:w="1667" w:type="pct"/>
            <w:tcBorders>
              <w:top w:val="single" w:sz="4" w:space="0" w:color="auto"/>
              <w:left w:val="single" w:sz="12" w:space="0" w:color="auto"/>
              <w:bottom w:val="single" w:sz="4" w:space="0" w:color="auto"/>
              <w:right w:val="single" w:sz="4" w:space="0" w:color="auto"/>
            </w:tcBorders>
          </w:tcPr>
          <w:p w14:paraId="1293FC4E" w14:textId="6D4BB471" w:rsidR="00565B8B" w:rsidRPr="0076625A" w:rsidRDefault="00565B8B" w:rsidP="00CB1B37">
            <w:pPr>
              <w:pStyle w:val="Tablebody"/>
              <w:keepNext/>
              <w:keepLines/>
            </w:pPr>
            <w:r w:rsidRPr="0076625A">
              <w:t>[</w:t>
            </w:r>
            <w:proofErr w:type="spellStart"/>
            <w:r w:rsidR="00CB1B37">
              <w:t>InformatieObject</w:t>
            </w:r>
            <w:proofErr w:type="spellEnd"/>
            <w:r w:rsidRPr="0076625A">
              <w:t>]</w:t>
            </w:r>
          </w:p>
        </w:tc>
        <w:tc>
          <w:tcPr>
            <w:tcW w:w="1667" w:type="pct"/>
            <w:tcBorders>
              <w:top w:val="single" w:sz="4" w:space="0" w:color="auto"/>
              <w:left w:val="single" w:sz="4" w:space="0" w:color="auto"/>
              <w:bottom w:val="single" w:sz="4" w:space="0" w:color="auto"/>
              <w:right w:val="single" w:sz="4" w:space="0" w:color="auto"/>
            </w:tcBorders>
          </w:tcPr>
          <w:p w14:paraId="5243058A" w14:textId="69C24DAB" w:rsidR="00565B8B" w:rsidRPr="0076625A" w:rsidRDefault="00E02B3E" w:rsidP="00CB1B37">
            <w:pPr>
              <w:pStyle w:val="Tablebody"/>
              <w:keepNext/>
              <w:keepLines/>
            </w:pPr>
            <w:proofErr w:type="spellStart"/>
            <w:r>
              <w:t>is</w:t>
            </w:r>
            <w:r w:rsidR="00203A6B">
              <w:t>GetransformeerdDoor</w:t>
            </w:r>
            <w:proofErr w:type="spellEnd"/>
          </w:p>
        </w:tc>
        <w:tc>
          <w:tcPr>
            <w:tcW w:w="1666" w:type="pct"/>
            <w:tcBorders>
              <w:top w:val="single" w:sz="4" w:space="0" w:color="auto"/>
              <w:left w:val="single" w:sz="4" w:space="0" w:color="auto"/>
              <w:bottom w:val="single" w:sz="4" w:space="0" w:color="auto"/>
              <w:right w:val="single" w:sz="12" w:space="0" w:color="auto"/>
            </w:tcBorders>
          </w:tcPr>
          <w:p w14:paraId="70386ABA" w14:textId="21EA70B6" w:rsidR="00565B8B" w:rsidRPr="0076625A" w:rsidRDefault="00565B8B" w:rsidP="00CB1B37">
            <w:pPr>
              <w:pStyle w:val="Tablebody"/>
              <w:keepNext/>
              <w:keepLines/>
            </w:pPr>
            <w:r w:rsidRPr="0076625A">
              <w:t>[</w:t>
            </w:r>
            <w:proofErr w:type="spellStart"/>
            <w:r w:rsidR="00CB1B37">
              <w:t>Activiteit</w:t>
            </w:r>
            <w:proofErr w:type="spellEnd"/>
            <w:r w:rsidRPr="0076625A">
              <w:t>]</w:t>
            </w:r>
          </w:p>
        </w:tc>
      </w:tr>
      <w:tr w:rsidR="00565B8B" w:rsidRPr="0076625A" w14:paraId="5F13708D" w14:textId="77777777" w:rsidTr="00CB1B37">
        <w:trPr>
          <w:jc w:val="center"/>
        </w:trPr>
        <w:tc>
          <w:tcPr>
            <w:tcW w:w="1667" w:type="pct"/>
            <w:tcBorders>
              <w:top w:val="single" w:sz="4" w:space="0" w:color="auto"/>
              <w:left w:val="single" w:sz="12" w:space="0" w:color="auto"/>
              <w:bottom w:val="single" w:sz="4" w:space="0" w:color="auto"/>
              <w:right w:val="single" w:sz="4" w:space="0" w:color="auto"/>
            </w:tcBorders>
          </w:tcPr>
          <w:p w14:paraId="61B9458A" w14:textId="0B8E9BDF" w:rsidR="00565B8B" w:rsidRPr="0076625A" w:rsidRDefault="00565B8B" w:rsidP="00CB1B37">
            <w:pPr>
              <w:pStyle w:val="Tablebody"/>
              <w:keepNext/>
              <w:keepLines/>
            </w:pPr>
            <w:r w:rsidRPr="0076625A">
              <w:t>[</w:t>
            </w:r>
            <w:proofErr w:type="spellStart"/>
            <w:r w:rsidR="00CB1B37">
              <w:t>Gebeurtenis</w:t>
            </w:r>
            <w:proofErr w:type="spellEnd"/>
          </w:p>
        </w:tc>
        <w:tc>
          <w:tcPr>
            <w:tcW w:w="1667" w:type="pct"/>
            <w:tcBorders>
              <w:top w:val="single" w:sz="4" w:space="0" w:color="auto"/>
              <w:left w:val="single" w:sz="4" w:space="0" w:color="auto"/>
              <w:bottom w:val="single" w:sz="4" w:space="0" w:color="auto"/>
              <w:right w:val="single" w:sz="4" w:space="0" w:color="auto"/>
            </w:tcBorders>
          </w:tcPr>
          <w:p w14:paraId="1BADA064" w14:textId="08A5F4A0" w:rsidR="00565B8B" w:rsidRPr="0076625A" w:rsidRDefault="00E02B3E" w:rsidP="00CB1B37">
            <w:pPr>
              <w:pStyle w:val="Tablebody"/>
              <w:keepNext/>
              <w:keepLines/>
            </w:pPr>
            <w:proofErr w:type="spellStart"/>
            <w:r>
              <w:t>is</w:t>
            </w:r>
            <w:r w:rsidR="00203A6B">
              <w:t>Get</w:t>
            </w:r>
            <w:r w:rsidR="00565B8B" w:rsidRPr="0076625A">
              <w:t>rigger</w:t>
            </w:r>
            <w:r>
              <w:t>d</w:t>
            </w:r>
            <w:r w:rsidR="00203A6B">
              <w:t>Door</w:t>
            </w:r>
            <w:proofErr w:type="spellEnd"/>
          </w:p>
        </w:tc>
        <w:tc>
          <w:tcPr>
            <w:tcW w:w="1666" w:type="pct"/>
            <w:tcBorders>
              <w:top w:val="single" w:sz="4" w:space="0" w:color="auto"/>
              <w:left w:val="single" w:sz="4" w:space="0" w:color="auto"/>
              <w:bottom w:val="single" w:sz="4" w:space="0" w:color="auto"/>
              <w:right w:val="single" w:sz="12" w:space="0" w:color="auto"/>
            </w:tcBorders>
          </w:tcPr>
          <w:p w14:paraId="6EEEED53" w14:textId="30B3D79D" w:rsidR="00565B8B" w:rsidRPr="0076625A" w:rsidRDefault="00565B8B" w:rsidP="00CB1B37">
            <w:pPr>
              <w:pStyle w:val="Tablebody"/>
              <w:keepNext/>
              <w:keepLines/>
            </w:pPr>
            <w:r w:rsidRPr="0076625A">
              <w:t>[</w:t>
            </w:r>
            <w:proofErr w:type="spellStart"/>
            <w:r w:rsidR="00CB1B37">
              <w:t>Activiteit</w:t>
            </w:r>
            <w:proofErr w:type="spellEnd"/>
            <w:r w:rsidRPr="0076625A">
              <w:t>]</w:t>
            </w:r>
          </w:p>
        </w:tc>
      </w:tr>
      <w:tr w:rsidR="00565B8B" w:rsidRPr="0076625A" w14:paraId="6A7497DA" w14:textId="77777777" w:rsidTr="00CB1B37">
        <w:trPr>
          <w:jc w:val="center"/>
        </w:trPr>
        <w:tc>
          <w:tcPr>
            <w:tcW w:w="1667" w:type="pct"/>
            <w:tcBorders>
              <w:top w:val="single" w:sz="4" w:space="0" w:color="auto"/>
              <w:left w:val="single" w:sz="12" w:space="0" w:color="auto"/>
              <w:bottom w:val="single" w:sz="4" w:space="0" w:color="auto"/>
              <w:right w:val="single" w:sz="4" w:space="0" w:color="auto"/>
            </w:tcBorders>
          </w:tcPr>
          <w:p w14:paraId="07D1C48B" w14:textId="2D5E2E17" w:rsidR="00565B8B" w:rsidRPr="0076625A" w:rsidRDefault="00565B8B" w:rsidP="00CB1B37">
            <w:pPr>
              <w:pStyle w:val="Tablebody"/>
              <w:keepNext/>
              <w:keepLines/>
            </w:pPr>
            <w:r w:rsidRPr="0076625A">
              <w:t>[</w:t>
            </w:r>
            <w:proofErr w:type="spellStart"/>
            <w:r w:rsidR="00CB1B37">
              <w:t>TemporeelGebied</w:t>
            </w:r>
            <w:proofErr w:type="spellEnd"/>
            <w:r w:rsidRPr="0076625A">
              <w:t>]</w:t>
            </w:r>
          </w:p>
        </w:tc>
        <w:tc>
          <w:tcPr>
            <w:tcW w:w="1667" w:type="pct"/>
            <w:tcBorders>
              <w:top w:val="single" w:sz="4" w:space="0" w:color="auto"/>
              <w:left w:val="single" w:sz="4" w:space="0" w:color="auto"/>
              <w:bottom w:val="single" w:sz="4" w:space="0" w:color="auto"/>
              <w:right w:val="single" w:sz="4" w:space="0" w:color="auto"/>
            </w:tcBorders>
          </w:tcPr>
          <w:p w14:paraId="156DAA84" w14:textId="25BE0177" w:rsidR="00565B8B" w:rsidRPr="0076625A" w:rsidRDefault="00565B8B" w:rsidP="00CB1B37">
            <w:pPr>
              <w:pStyle w:val="Tablebody"/>
              <w:keepNext/>
              <w:keepLines/>
            </w:pPr>
            <w:proofErr w:type="spellStart"/>
            <w:r w:rsidRPr="0076625A">
              <w:t>isPeriod</w:t>
            </w:r>
            <w:r w:rsidR="00203A6B">
              <w:t>eVoor</w:t>
            </w:r>
            <w:proofErr w:type="spellEnd"/>
          </w:p>
        </w:tc>
        <w:tc>
          <w:tcPr>
            <w:tcW w:w="1666" w:type="pct"/>
            <w:tcBorders>
              <w:top w:val="single" w:sz="4" w:space="0" w:color="auto"/>
              <w:left w:val="single" w:sz="4" w:space="0" w:color="auto"/>
              <w:bottom w:val="single" w:sz="4" w:space="0" w:color="auto"/>
              <w:right w:val="single" w:sz="12" w:space="0" w:color="auto"/>
            </w:tcBorders>
          </w:tcPr>
          <w:p w14:paraId="2B334F43" w14:textId="44EE0796" w:rsidR="00565B8B" w:rsidRPr="0076625A" w:rsidRDefault="00565B8B" w:rsidP="00CB1B37">
            <w:pPr>
              <w:pStyle w:val="Tablebody"/>
              <w:keepNext/>
              <w:keepLines/>
            </w:pPr>
            <w:r w:rsidRPr="0076625A">
              <w:t>[</w:t>
            </w:r>
            <w:proofErr w:type="spellStart"/>
            <w:r w:rsidR="00CB1B37">
              <w:t>Activiteit</w:t>
            </w:r>
            <w:proofErr w:type="spellEnd"/>
            <w:r w:rsidRPr="0076625A">
              <w:t>]</w:t>
            </w:r>
          </w:p>
        </w:tc>
      </w:tr>
      <w:tr w:rsidR="00565B8B" w:rsidRPr="0076625A" w14:paraId="7ABECF92" w14:textId="77777777" w:rsidTr="00CB1B37">
        <w:trPr>
          <w:jc w:val="center"/>
        </w:trPr>
        <w:tc>
          <w:tcPr>
            <w:tcW w:w="1667" w:type="pct"/>
            <w:tcBorders>
              <w:top w:val="single" w:sz="4" w:space="0" w:color="auto"/>
              <w:left w:val="single" w:sz="12" w:space="0" w:color="auto"/>
              <w:bottom w:val="single" w:sz="4" w:space="0" w:color="auto"/>
              <w:right w:val="single" w:sz="4" w:space="0" w:color="auto"/>
            </w:tcBorders>
          </w:tcPr>
          <w:p w14:paraId="15F27039" w14:textId="1645AFF6" w:rsidR="00565B8B" w:rsidRPr="0076625A" w:rsidRDefault="00565B8B" w:rsidP="00CB1B37">
            <w:pPr>
              <w:pStyle w:val="Tablebody"/>
              <w:keepNext/>
              <w:keepLines/>
            </w:pPr>
            <w:r w:rsidRPr="0076625A">
              <w:t>[</w:t>
            </w:r>
            <w:proofErr w:type="spellStart"/>
            <w:r w:rsidR="00CB1B37">
              <w:t>RuimtelijkGebied</w:t>
            </w:r>
            <w:proofErr w:type="spellEnd"/>
            <w:r w:rsidRPr="0076625A">
              <w:t>]</w:t>
            </w:r>
          </w:p>
        </w:tc>
        <w:tc>
          <w:tcPr>
            <w:tcW w:w="1667" w:type="pct"/>
            <w:tcBorders>
              <w:top w:val="single" w:sz="4" w:space="0" w:color="auto"/>
              <w:left w:val="single" w:sz="4" w:space="0" w:color="auto"/>
              <w:bottom w:val="single" w:sz="4" w:space="0" w:color="auto"/>
              <w:right w:val="single" w:sz="4" w:space="0" w:color="auto"/>
            </w:tcBorders>
          </w:tcPr>
          <w:p w14:paraId="10C7EF03" w14:textId="48297932" w:rsidR="00565B8B" w:rsidRPr="0076625A" w:rsidRDefault="00565B8B" w:rsidP="00CB1B37">
            <w:pPr>
              <w:pStyle w:val="Tablebody"/>
              <w:keepNext/>
              <w:keepLines/>
            </w:pPr>
            <w:proofErr w:type="spellStart"/>
            <w:r w:rsidRPr="0076625A">
              <w:t>isIn</w:t>
            </w:r>
            <w:r w:rsidR="00203A6B">
              <w:t>wendigeVan</w:t>
            </w:r>
            <w:proofErr w:type="spellEnd"/>
          </w:p>
        </w:tc>
        <w:tc>
          <w:tcPr>
            <w:tcW w:w="1666" w:type="pct"/>
            <w:tcBorders>
              <w:top w:val="single" w:sz="4" w:space="0" w:color="auto"/>
              <w:left w:val="single" w:sz="4" w:space="0" w:color="auto"/>
              <w:bottom w:val="single" w:sz="4" w:space="0" w:color="auto"/>
              <w:right w:val="single" w:sz="12" w:space="0" w:color="auto"/>
            </w:tcBorders>
          </w:tcPr>
          <w:p w14:paraId="6128F152" w14:textId="4B1BF308" w:rsidR="00565B8B" w:rsidRPr="0076625A" w:rsidRDefault="00565B8B" w:rsidP="00CB1B37">
            <w:pPr>
              <w:pStyle w:val="Tablebody"/>
              <w:keepNext/>
              <w:keepLines/>
            </w:pPr>
            <w:r w:rsidRPr="0076625A">
              <w:t>[</w:t>
            </w:r>
            <w:proofErr w:type="spellStart"/>
            <w:r w:rsidR="00CB1B37">
              <w:t>Activiteit</w:t>
            </w:r>
            <w:proofErr w:type="spellEnd"/>
            <w:r w:rsidRPr="0076625A">
              <w:t>]</w:t>
            </w:r>
          </w:p>
        </w:tc>
      </w:tr>
      <w:tr w:rsidR="00565B8B" w:rsidRPr="0076625A" w14:paraId="2B75266D" w14:textId="77777777" w:rsidTr="00CB1B37">
        <w:trPr>
          <w:jc w:val="center"/>
        </w:trPr>
        <w:tc>
          <w:tcPr>
            <w:tcW w:w="1667" w:type="pct"/>
            <w:tcBorders>
              <w:top w:val="single" w:sz="4" w:space="0" w:color="auto"/>
              <w:left w:val="single" w:sz="12" w:space="0" w:color="auto"/>
              <w:bottom w:val="single" w:sz="4" w:space="0" w:color="auto"/>
              <w:right w:val="single" w:sz="4" w:space="0" w:color="auto"/>
            </w:tcBorders>
          </w:tcPr>
          <w:p w14:paraId="052E0CC1" w14:textId="5918B463" w:rsidR="00565B8B" w:rsidRPr="0076625A" w:rsidRDefault="00565B8B" w:rsidP="00CB1B37">
            <w:pPr>
              <w:pStyle w:val="Tablebody"/>
              <w:keepNext/>
              <w:keepLines/>
            </w:pPr>
            <w:r w:rsidRPr="0076625A">
              <w:t>[</w:t>
            </w:r>
            <w:proofErr w:type="spellStart"/>
            <w:r w:rsidR="00CB1B37">
              <w:t>RuimtelijkGebied</w:t>
            </w:r>
            <w:proofErr w:type="spellEnd"/>
            <w:r w:rsidRPr="0076625A">
              <w:t>]</w:t>
            </w:r>
          </w:p>
        </w:tc>
        <w:tc>
          <w:tcPr>
            <w:tcW w:w="1667" w:type="pct"/>
            <w:tcBorders>
              <w:top w:val="single" w:sz="4" w:space="0" w:color="auto"/>
              <w:left w:val="single" w:sz="4" w:space="0" w:color="auto"/>
              <w:bottom w:val="single" w:sz="4" w:space="0" w:color="auto"/>
              <w:right w:val="single" w:sz="4" w:space="0" w:color="auto"/>
            </w:tcBorders>
          </w:tcPr>
          <w:p w14:paraId="52ABED34" w14:textId="256E2C9E" w:rsidR="00565B8B" w:rsidRPr="0076625A" w:rsidRDefault="00565B8B" w:rsidP="00CB1B37">
            <w:pPr>
              <w:pStyle w:val="Tablebody"/>
              <w:keepNext/>
              <w:keepLines/>
            </w:pPr>
            <w:proofErr w:type="spellStart"/>
            <w:r w:rsidRPr="0076625A">
              <w:t>is</w:t>
            </w:r>
            <w:r w:rsidR="00E02B3E">
              <w:t>Beg</w:t>
            </w:r>
            <w:r w:rsidR="00203A6B">
              <w:t>ren</w:t>
            </w:r>
            <w:r w:rsidR="00E02B3E">
              <w:t>zing</w:t>
            </w:r>
            <w:r w:rsidR="00203A6B">
              <w:t>Van</w:t>
            </w:r>
            <w:proofErr w:type="spellEnd"/>
          </w:p>
        </w:tc>
        <w:tc>
          <w:tcPr>
            <w:tcW w:w="1666" w:type="pct"/>
            <w:tcBorders>
              <w:top w:val="single" w:sz="4" w:space="0" w:color="auto"/>
              <w:left w:val="single" w:sz="4" w:space="0" w:color="auto"/>
              <w:bottom w:val="single" w:sz="4" w:space="0" w:color="auto"/>
              <w:right w:val="single" w:sz="12" w:space="0" w:color="auto"/>
            </w:tcBorders>
          </w:tcPr>
          <w:p w14:paraId="28B7BA5C" w14:textId="6B53AFDA" w:rsidR="00565B8B" w:rsidRPr="0076625A" w:rsidRDefault="00565B8B" w:rsidP="00CB1B37">
            <w:pPr>
              <w:pStyle w:val="Tablebody"/>
              <w:keepNext/>
              <w:keepLines/>
            </w:pPr>
            <w:r w:rsidRPr="0076625A">
              <w:t>[</w:t>
            </w:r>
            <w:proofErr w:type="spellStart"/>
            <w:r w:rsidR="00CB1B37">
              <w:t>Activiteit</w:t>
            </w:r>
            <w:proofErr w:type="spellEnd"/>
            <w:r w:rsidRPr="0076625A">
              <w:t>]</w:t>
            </w:r>
          </w:p>
        </w:tc>
      </w:tr>
      <w:tr w:rsidR="00565B8B" w:rsidRPr="0076625A" w14:paraId="34EC2C56" w14:textId="77777777" w:rsidTr="00CB1B37">
        <w:trPr>
          <w:jc w:val="center"/>
        </w:trPr>
        <w:tc>
          <w:tcPr>
            <w:tcW w:w="1667" w:type="pct"/>
            <w:tcBorders>
              <w:top w:val="single" w:sz="4" w:space="0" w:color="auto"/>
              <w:left w:val="single" w:sz="12" w:space="0" w:color="auto"/>
              <w:bottom w:val="single" w:sz="4" w:space="0" w:color="auto"/>
              <w:right w:val="single" w:sz="4" w:space="0" w:color="auto"/>
            </w:tcBorders>
          </w:tcPr>
          <w:p w14:paraId="484FF69E" w14:textId="22E57D76" w:rsidR="00565B8B" w:rsidRPr="0076625A" w:rsidRDefault="00565B8B" w:rsidP="00CB1B37">
            <w:pPr>
              <w:pStyle w:val="Tablebody"/>
              <w:keepNext/>
              <w:keepLines/>
            </w:pPr>
            <w:r w:rsidRPr="0076625A">
              <w:t>[</w:t>
            </w:r>
            <w:proofErr w:type="spellStart"/>
            <w:r w:rsidR="00CB1B37">
              <w:t>Toestand</w:t>
            </w:r>
            <w:proofErr w:type="spellEnd"/>
            <w:r w:rsidRPr="0076625A">
              <w:t>]</w:t>
            </w:r>
          </w:p>
        </w:tc>
        <w:tc>
          <w:tcPr>
            <w:tcW w:w="1667" w:type="pct"/>
            <w:tcBorders>
              <w:top w:val="single" w:sz="4" w:space="0" w:color="auto"/>
              <w:left w:val="single" w:sz="4" w:space="0" w:color="auto"/>
              <w:bottom w:val="single" w:sz="4" w:space="0" w:color="auto"/>
              <w:right w:val="single" w:sz="4" w:space="0" w:color="auto"/>
            </w:tcBorders>
          </w:tcPr>
          <w:p w14:paraId="3EB4EF21" w14:textId="712B9A54" w:rsidR="00565B8B" w:rsidRPr="0076625A" w:rsidRDefault="00565B8B" w:rsidP="00CB1B37">
            <w:pPr>
              <w:pStyle w:val="Tablebody"/>
              <w:keepNext/>
              <w:keepLines/>
            </w:pPr>
            <w:proofErr w:type="spellStart"/>
            <w:r w:rsidRPr="0076625A">
              <w:t>isBe</w:t>
            </w:r>
            <w:r w:rsidR="00203A6B">
              <w:t>gonnenDoor</w:t>
            </w:r>
            <w:proofErr w:type="spellEnd"/>
          </w:p>
        </w:tc>
        <w:tc>
          <w:tcPr>
            <w:tcW w:w="1666" w:type="pct"/>
            <w:tcBorders>
              <w:top w:val="single" w:sz="4" w:space="0" w:color="auto"/>
              <w:left w:val="single" w:sz="4" w:space="0" w:color="auto"/>
              <w:bottom w:val="single" w:sz="4" w:space="0" w:color="auto"/>
              <w:right w:val="single" w:sz="12" w:space="0" w:color="auto"/>
            </w:tcBorders>
          </w:tcPr>
          <w:p w14:paraId="3E4695C3" w14:textId="55F72C58" w:rsidR="00565B8B" w:rsidRPr="0076625A" w:rsidRDefault="00565B8B" w:rsidP="00CB1B37">
            <w:pPr>
              <w:pStyle w:val="Tablebody"/>
              <w:keepNext/>
              <w:keepLines/>
            </w:pPr>
            <w:r w:rsidRPr="0076625A">
              <w:t>[</w:t>
            </w:r>
            <w:proofErr w:type="spellStart"/>
            <w:r w:rsidR="00CB1B37">
              <w:t>Gebeurtenis</w:t>
            </w:r>
            <w:proofErr w:type="spellEnd"/>
            <w:r w:rsidRPr="0076625A">
              <w:t>]</w:t>
            </w:r>
          </w:p>
        </w:tc>
      </w:tr>
      <w:tr w:rsidR="00565B8B" w:rsidRPr="0076625A" w14:paraId="71230F97" w14:textId="77777777" w:rsidTr="00CB1B37">
        <w:trPr>
          <w:jc w:val="center"/>
        </w:trPr>
        <w:tc>
          <w:tcPr>
            <w:tcW w:w="1667" w:type="pct"/>
            <w:tcBorders>
              <w:top w:val="single" w:sz="4" w:space="0" w:color="auto"/>
              <w:left w:val="single" w:sz="12" w:space="0" w:color="auto"/>
              <w:bottom w:val="single" w:sz="4" w:space="0" w:color="auto"/>
              <w:right w:val="single" w:sz="4" w:space="0" w:color="auto"/>
            </w:tcBorders>
          </w:tcPr>
          <w:p w14:paraId="636DB88E" w14:textId="0F1935C8" w:rsidR="00565B8B" w:rsidRPr="0076625A" w:rsidRDefault="00565B8B" w:rsidP="00CB1B37">
            <w:pPr>
              <w:pStyle w:val="Tablebody"/>
              <w:keepNext/>
              <w:keepLines/>
            </w:pPr>
            <w:r w:rsidRPr="0076625A">
              <w:t>[</w:t>
            </w:r>
            <w:proofErr w:type="spellStart"/>
            <w:r w:rsidR="00CB1B37">
              <w:t>Toestand</w:t>
            </w:r>
            <w:proofErr w:type="spellEnd"/>
            <w:r w:rsidRPr="0076625A">
              <w:t>]</w:t>
            </w:r>
          </w:p>
        </w:tc>
        <w:tc>
          <w:tcPr>
            <w:tcW w:w="1667" w:type="pct"/>
            <w:tcBorders>
              <w:top w:val="single" w:sz="4" w:space="0" w:color="auto"/>
              <w:left w:val="single" w:sz="4" w:space="0" w:color="auto"/>
              <w:bottom w:val="single" w:sz="4" w:space="0" w:color="auto"/>
              <w:right w:val="single" w:sz="4" w:space="0" w:color="auto"/>
            </w:tcBorders>
          </w:tcPr>
          <w:p w14:paraId="034E0D36" w14:textId="1AF7943D" w:rsidR="00565B8B" w:rsidRPr="0076625A" w:rsidRDefault="00E02B3E" w:rsidP="00CB1B37">
            <w:pPr>
              <w:pStyle w:val="Tablebody"/>
              <w:keepNext/>
              <w:keepLines/>
            </w:pPr>
            <w:proofErr w:type="spellStart"/>
            <w:r>
              <w:t>isB</w:t>
            </w:r>
            <w:r w:rsidR="00203A6B">
              <w:t>eeindigdDoor</w:t>
            </w:r>
            <w:proofErr w:type="spellEnd"/>
          </w:p>
        </w:tc>
        <w:tc>
          <w:tcPr>
            <w:tcW w:w="1666" w:type="pct"/>
            <w:tcBorders>
              <w:top w:val="single" w:sz="4" w:space="0" w:color="auto"/>
              <w:left w:val="single" w:sz="4" w:space="0" w:color="auto"/>
              <w:bottom w:val="single" w:sz="4" w:space="0" w:color="auto"/>
              <w:right w:val="single" w:sz="12" w:space="0" w:color="auto"/>
            </w:tcBorders>
          </w:tcPr>
          <w:p w14:paraId="645D7A20" w14:textId="230B3F44" w:rsidR="00565B8B" w:rsidRPr="0076625A" w:rsidRDefault="00565B8B" w:rsidP="00CB1B37">
            <w:pPr>
              <w:pStyle w:val="Tablebody"/>
              <w:keepNext/>
              <w:keepLines/>
            </w:pPr>
            <w:r w:rsidRPr="0076625A">
              <w:t>[</w:t>
            </w:r>
            <w:proofErr w:type="spellStart"/>
            <w:r w:rsidR="00CB1B37">
              <w:t>Gebeurtenis</w:t>
            </w:r>
            <w:proofErr w:type="spellEnd"/>
            <w:r w:rsidRPr="0076625A">
              <w:t>]</w:t>
            </w:r>
          </w:p>
        </w:tc>
      </w:tr>
      <w:tr w:rsidR="00565B8B" w:rsidRPr="0076625A" w14:paraId="1AEAB4CF" w14:textId="77777777" w:rsidTr="00CB1B37">
        <w:trPr>
          <w:jc w:val="center"/>
        </w:trPr>
        <w:tc>
          <w:tcPr>
            <w:tcW w:w="1667" w:type="pct"/>
            <w:tcBorders>
              <w:top w:val="single" w:sz="4" w:space="0" w:color="auto"/>
              <w:left w:val="single" w:sz="12" w:space="0" w:color="auto"/>
              <w:bottom w:val="single" w:sz="4" w:space="0" w:color="auto"/>
              <w:right w:val="single" w:sz="4" w:space="0" w:color="auto"/>
            </w:tcBorders>
          </w:tcPr>
          <w:p w14:paraId="691A0F43" w14:textId="5255BF2D" w:rsidR="00565B8B" w:rsidRPr="0076625A" w:rsidRDefault="00565B8B" w:rsidP="00CB1B37">
            <w:pPr>
              <w:pStyle w:val="Tablebody"/>
              <w:keepNext/>
              <w:keepLines/>
            </w:pPr>
            <w:r w:rsidRPr="0076625A">
              <w:t>[</w:t>
            </w:r>
            <w:proofErr w:type="spellStart"/>
            <w:r w:rsidR="00CB1B37">
              <w:t>TemporeelGebied</w:t>
            </w:r>
            <w:proofErr w:type="spellEnd"/>
            <w:r w:rsidRPr="0076625A">
              <w:t>]</w:t>
            </w:r>
          </w:p>
        </w:tc>
        <w:tc>
          <w:tcPr>
            <w:tcW w:w="1667" w:type="pct"/>
            <w:tcBorders>
              <w:top w:val="single" w:sz="4" w:space="0" w:color="auto"/>
              <w:left w:val="single" w:sz="4" w:space="0" w:color="auto"/>
              <w:bottom w:val="single" w:sz="4" w:space="0" w:color="auto"/>
              <w:right w:val="single" w:sz="4" w:space="0" w:color="auto"/>
            </w:tcBorders>
          </w:tcPr>
          <w:p w14:paraId="27C85D7A" w14:textId="19CE7E7E" w:rsidR="00565B8B" w:rsidRPr="0076625A" w:rsidRDefault="00565B8B" w:rsidP="00CB1B37">
            <w:pPr>
              <w:pStyle w:val="Tablebody"/>
              <w:keepNext/>
              <w:keepLines/>
            </w:pPr>
            <w:proofErr w:type="spellStart"/>
            <w:r w:rsidRPr="0076625A">
              <w:t>isPeriod</w:t>
            </w:r>
            <w:r w:rsidR="00203A6B">
              <w:t>eVoor</w:t>
            </w:r>
            <w:proofErr w:type="spellEnd"/>
          </w:p>
        </w:tc>
        <w:tc>
          <w:tcPr>
            <w:tcW w:w="1666" w:type="pct"/>
            <w:tcBorders>
              <w:top w:val="single" w:sz="4" w:space="0" w:color="auto"/>
              <w:left w:val="single" w:sz="4" w:space="0" w:color="auto"/>
              <w:bottom w:val="single" w:sz="4" w:space="0" w:color="auto"/>
              <w:right w:val="single" w:sz="12" w:space="0" w:color="auto"/>
            </w:tcBorders>
          </w:tcPr>
          <w:p w14:paraId="4CB6C685" w14:textId="50D2455A" w:rsidR="00565B8B" w:rsidRPr="0076625A" w:rsidRDefault="00565B8B" w:rsidP="00CB1B37">
            <w:pPr>
              <w:pStyle w:val="Tablebody"/>
              <w:keepNext/>
              <w:keepLines/>
            </w:pPr>
            <w:r w:rsidRPr="0076625A">
              <w:t>[</w:t>
            </w:r>
            <w:proofErr w:type="spellStart"/>
            <w:r w:rsidR="00CB1B37">
              <w:t>Toestand</w:t>
            </w:r>
            <w:proofErr w:type="spellEnd"/>
            <w:r w:rsidRPr="0076625A">
              <w:t>]</w:t>
            </w:r>
          </w:p>
        </w:tc>
      </w:tr>
      <w:tr w:rsidR="00565B8B" w:rsidRPr="0076625A" w14:paraId="2AEDF8B7" w14:textId="77777777" w:rsidTr="00CB1B37">
        <w:trPr>
          <w:trHeight w:val="40"/>
          <w:jc w:val="center"/>
        </w:trPr>
        <w:tc>
          <w:tcPr>
            <w:tcW w:w="1667" w:type="pct"/>
            <w:tcBorders>
              <w:top w:val="single" w:sz="4" w:space="0" w:color="auto"/>
              <w:left w:val="single" w:sz="12" w:space="0" w:color="auto"/>
              <w:bottom w:val="single" w:sz="4" w:space="0" w:color="auto"/>
              <w:right w:val="single" w:sz="4" w:space="0" w:color="auto"/>
            </w:tcBorders>
          </w:tcPr>
          <w:p w14:paraId="39273088" w14:textId="0FDC1C39" w:rsidR="00565B8B" w:rsidRPr="0076625A" w:rsidRDefault="00565B8B" w:rsidP="00CB1B37">
            <w:pPr>
              <w:pStyle w:val="Tablebody"/>
              <w:keepNext/>
              <w:keepLines/>
            </w:pPr>
            <w:r w:rsidRPr="0076625A">
              <w:t>[</w:t>
            </w:r>
            <w:proofErr w:type="spellStart"/>
            <w:r w:rsidR="00CB1B37">
              <w:t>RuimtelijkGebied</w:t>
            </w:r>
            <w:proofErr w:type="spellEnd"/>
            <w:r w:rsidRPr="0076625A">
              <w:t>]</w:t>
            </w:r>
          </w:p>
        </w:tc>
        <w:tc>
          <w:tcPr>
            <w:tcW w:w="1667" w:type="pct"/>
            <w:tcBorders>
              <w:top w:val="single" w:sz="4" w:space="0" w:color="auto"/>
              <w:left w:val="single" w:sz="4" w:space="0" w:color="auto"/>
              <w:bottom w:val="single" w:sz="4" w:space="0" w:color="auto"/>
              <w:right w:val="single" w:sz="4" w:space="0" w:color="auto"/>
            </w:tcBorders>
          </w:tcPr>
          <w:p w14:paraId="2F7DA840" w14:textId="24ACC231" w:rsidR="00565B8B" w:rsidRPr="0076625A" w:rsidRDefault="00565B8B" w:rsidP="00CB1B37">
            <w:pPr>
              <w:pStyle w:val="Tablebody"/>
              <w:keepNext/>
              <w:keepLines/>
            </w:pPr>
            <w:proofErr w:type="spellStart"/>
            <w:r w:rsidRPr="0076625A">
              <w:t>isIn</w:t>
            </w:r>
            <w:r w:rsidR="00203A6B">
              <w:t>wendigeVan</w:t>
            </w:r>
            <w:proofErr w:type="spellEnd"/>
          </w:p>
        </w:tc>
        <w:tc>
          <w:tcPr>
            <w:tcW w:w="1666" w:type="pct"/>
            <w:tcBorders>
              <w:top w:val="single" w:sz="4" w:space="0" w:color="auto"/>
              <w:left w:val="single" w:sz="4" w:space="0" w:color="auto"/>
              <w:bottom w:val="single" w:sz="4" w:space="0" w:color="auto"/>
              <w:right w:val="single" w:sz="12" w:space="0" w:color="auto"/>
            </w:tcBorders>
          </w:tcPr>
          <w:p w14:paraId="02AC66BC" w14:textId="090CC99E" w:rsidR="00565B8B" w:rsidRPr="0076625A" w:rsidRDefault="00565B8B" w:rsidP="00CB1B37">
            <w:pPr>
              <w:pStyle w:val="Tablebody"/>
              <w:keepNext/>
              <w:keepLines/>
            </w:pPr>
            <w:r w:rsidRPr="0076625A">
              <w:t>[</w:t>
            </w:r>
            <w:proofErr w:type="spellStart"/>
            <w:r w:rsidR="00CB1B37">
              <w:t>Toestand</w:t>
            </w:r>
            <w:proofErr w:type="spellEnd"/>
            <w:r w:rsidRPr="0076625A">
              <w:t>]</w:t>
            </w:r>
          </w:p>
        </w:tc>
      </w:tr>
      <w:tr w:rsidR="00565B8B" w:rsidRPr="0076625A" w14:paraId="1929E7A8" w14:textId="77777777" w:rsidTr="00CB1B37">
        <w:trPr>
          <w:trHeight w:val="40"/>
          <w:jc w:val="center"/>
        </w:trPr>
        <w:tc>
          <w:tcPr>
            <w:tcW w:w="1667" w:type="pct"/>
            <w:tcBorders>
              <w:top w:val="single" w:sz="4" w:space="0" w:color="auto"/>
              <w:left w:val="single" w:sz="12" w:space="0" w:color="auto"/>
              <w:bottom w:val="single" w:sz="12" w:space="0" w:color="auto"/>
              <w:right w:val="single" w:sz="4" w:space="0" w:color="auto"/>
            </w:tcBorders>
          </w:tcPr>
          <w:p w14:paraId="066B43BA" w14:textId="7357A968" w:rsidR="00565B8B" w:rsidRPr="0076625A" w:rsidRDefault="00565B8B" w:rsidP="00CB1B37">
            <w:pPr>
              <w:pStyle w:val="Tablebody"/>
              <w:keepNext/>
              <w:keepLines/>
            </w:pPr>
            <w:r w:rsidRPr="0076625A">
              <w:t>[</w:t>
            </w:r>
            <w:proofErr w:type="spellStart"/>
            <w:r w:rsidR="00CB1B37">
              <w:t>RuimtelijkGebied</w:t>
            </w:r>
            <w:proofErr w:type="spellEnd"/>
            <w:r w:rsidRPr="0076625A">
              <w:t>]</w:t>
            </w:r>
          </w:p>
        </w:tc>
        <w:tc>
          <w:tcPr>
            <w:tcW w:w="1667" w:type="pct"/>
            <w:tcBorders>
              <w:top w:val="single" w:sz="4" w:space="0" w:color="auto"/>
              <w:left w:val="single" w:sz="4" w:space="0" w:color="auto"/>
              <w:bottom w:val="single" w:sz="12" w:space="0" w:color="auto"/>
              <w:right w:val="single" w:sz="4" w:space="0" w:color="auto"/>
            </w:tcBorders>
          </w:tcPr>
          <w:p w14:paraId="5C11E660" w14:textId="37D1F55B" w:rsidR="00565B8B" w:rsidRPr="0076625A" w:rsidRDefault="00565B8B" w:rsidP="00CB1B37">
            <w:pPr>
              <w:pStyle w:val="Tablebody"/>
              <w:keepNext/>
              <w:keepLines/>
            </w:pPr>
            <w:proofErr w:type="spellStart"/>
            <w:r w:rsidRPr="0076625A">
              <w:t>is</w:t>
            </w:r>
            <w:r w:rsidR="00E02B3E">
              <w:t>Beg</w:t>
            </w:r>
            <w:r w:rsidR="00203A6B">
              <w:t>ren</w:t>
            </w:r>
            <w:r w:rsidR="00E02B3E">
              <w:t>zing</w:t>
            </w:r>
            <w:r w:rsidR="00203A6B">
              <w:t>Van</w:t>
            </w:r>
            <w:proofErr w:type="spellEnd"/>
          </w:p>
        </w:tc>
        <w:tc>
          <w:tcPr>
            <w:tcW w:w="1666" w:type="pct"/>
            <w:tcBorders>
              <w:top w:val="single" w:sz="4" w:space="0" w:color="auto"/>
              <w:left w:val="single" w:sz="4" w:space="0" w:color="auto"/>
              <w:bottom w:val="single" w:sz="12" w:space="0" w:color="auto"/>
              <w:right w:val="single" w:sz="12" w:space="0" w:color="auto"/>
            </w:tcBorders>
          </w:tcPr>
          <w:p w14:paraId="35BFC65E" w14:textId="61B7C12A" w:rsidR="00565B8B" w:rsidRPr="0076625A" w:rsidRDefault="00565B8B" w:rsidP="00CB1B37">
            <w:pPr>
              <w:pStyle w:val="Tablebody"/>
              <w:keepNext/>
              <w:keepLines/>
            </w:pPr>
            <w:r w:rsidRPr="0076625A">
              <w:t>[</w:t>
            </w:r>
            <w:proofErr w:type="spellStart"/>
            <w:r w:rsidR="00CB1B37">
              <w:t>Toestand</w:t>
            </w:r>
            <w:proofErr w:type="spellEnd"/>
            <w:r w:rsidRPr="0076625A">
              <w:t>]</w:t>
            </w:r>
          </w:p>
        </w:tc>
      </w:tr>
      <w:tr w:rsidR="00565B8B" w:rsidRPr="0076625A" w14:paraId="22D5FD6B" w14:textId="77777777" w:rsidTr="00CB1B37">
        <w:trPr>
          <w:trHeight w:val="40"/>
          <w:jc w:val="center"/>
        </w:trPr>
        <w:tc>
          <w:tcPr>
            <w:tcW w:w="5000" w:type="pct"/>
            <w:gridSpan w:val="3"/>
            <w:tcBorders>
              <w:top w:val="single" w:sz="12" w:space="0" w:color="auto"/>
              <w:left w:val="single" w:sz="12" w:space="0" w:color="auto"/>
              <w:bottom w:val="single" w:sz="4" w:space="0" w:color="auto"/>
              <w:right w:val="single" w:sz="12" w:space="0" w:color="auto"/>
            </w:tcBorders>
          </w:tcPr>
          <w:p w14:paraId="77A8D3E5" w14:textId="55B926C7" w:rsidR="00565B8B" w:rsidRPr="0076625A" w:rsidRDefault="00565B8B" w:rsidP="00CB1B37">
            <w:pPr>
              <w:pStyle w:val="Tableheader"/>
              <w:keepNext/>
              <w:keepLines/>
              <w:jc w:val="center"/>
            </w:pPr>
            <w:proofErr w:type="spellStart"/>
            <w:r w:rsidRPr="0076625A">
              <w:t>Compositi</w:t>
            </w:r>
            <w:r w:rsidR="00CB1B37">
              <w:t>e</w:t>
            </w:r>
            <w:proofErr w:type="spellEnd"/>
            <w:r w:rsidRPr="0076625A">
              <w:t>/</w:t>
            </w:r>
            <w:proofErr w:type="spellStart"/>
            <w:r w:rsidRPr="0076625A">
              <w:t>decompositi</w:t>
            </w:r>
            <w:r w:rsidR="001754AE">
              <w:t>e</w:t>
            </w:r>
            <w:proofErr w:type="spellEnd"/>
          </w:p>
        </w:tc>
      </w:tr>
      <w:tr w:rsidR="00565B8B" w:rsidRPr="00A10D9F" w14:paraId="21C5BA49" w14:textId="77777777" w:rsidTr="00CB1B37">
        <w:trPr>
          <w:trHeight w:val="40"/>
          <w:jc w:val="center"/>
        </w:trPr>
        <w:tc>
          <w:tcPr>
            <w:tcW w:w="1667" w:type="pct"/>
            <w:tcBorders>
              <w:top w:val="single" w:sz="4" w:space="0" w:color="auto"/>
              <w:left w:val="single" w:sz="12" w:space="0" w:color="auto"/>
              <w:bottom w:val="single" w:sz="4" w:space="0" w:color="auto"/>
              <w:right w:val="single" w:sz="4" w:space="0" w:color="auto"/>
            </w:tcBorders>
          </w:tcPr>
          <w:p w14:paraId="0667A3DA" w14:textId="3F293CA5" w:rsidR="00565B8B" w:rsidRPr="00A10D9F" w:rsidRDefault="00565B8B" w:rsidP="00CB1B37">
            <w:pPr>
              <w:pStyle w:val="Tablebody"/>
              <w:keepNext/>
              <w:keepLines/>
              <w:rPr>
                <w:szCs w:val="16"/>
              </w:rPr>
            </w:pPr>
            <w:r w:rsidRPr="00A10D9F">
              <w:rPr>
                <w:szCs w:val="16"/>
              </w:rPr>
              <w:t>[</w:t>
            </w:r>
            <w:proofErr w:type="spellStart"/>
            <w:r w:rsidR="00CB1B37">
              <w:rPr>
                <w:szCs w:val="16"/>
              </w:rPr>
              <w:t>FysiekObject</w:t>
            </w:r>
            <w:proofErr w:type="spellEnd"/>
            <w:r w:rsidRPr="00A10D9F">
              <w:rPr>
                <w:szCs w:val="16"/>
              </w:rPr>
              <w:t>]</w:t>
            </w:r>
          </w:p>
        </w:tc>
        <w:tc>
          <w:tcPr>
            <w:tcW w:w="1667" w:type="pct"/>
            <w:tcBorders>
              <w:top w:val="single" w:sz="4" w:space="0" w:color="auto"/>
              <w:left w:val="single" w:sz="4" w:space="0" w:color="auto"/>
              <w:bottom w:val="single" w:sz="4" w:space="0" w:color="auto"/>
              <w:right w:val="single" w:sz="4" w:space="0" w:color="auto"/>
            </w:tcBorders>
          </w:tcPr>
          <w:p w14:paraId="51059B97" w14:textId="5F80C9FC" w:rsidR="00565B8B" w:rsidRPr="00A10D9F" w:rsidRDefault="00565B8B" w:rsidP="00CB1B37">
            <w:pPr>
              <w:pStyle w:val="Tablebody"/>
              <w:keepNext/>
              <w:keepLines/>
              <w:rPr>
                <w:szCs w:val="16"/>
              </w:rPr>
            </w:pPr>
            <w:proofErr w:type="spellStart"/>
            <w:r w:rsidRPr="00A10D9F">
              <w:rPr>
                <w:szCs w:val="16"/>
              </w:rPr>
              <w:t>is</w:t>
            </w:r>
            <w:r w:rsidR="00E02B3E">
              <w:rPr>
                <w:szCs w:val="16"/>
              </w:rPr>
              <w:t>D</w:t>
            </w:r>
            <w:r w:rsidR="00203A6B">
              <w:rPr>
                <w:szCs w:val="16"/>
              </w:rPr>
              <w:t>eelVan</w:t>
            </w:r>
            <w:proofErr w:type="spellEnd"/>
          </w:p>
        </w:tc>
        <w:tc>
          <w:tcPr>
            <w:tcW w:w="1666" w:type="pct"/>
            <w:tcBorders>
              <w:top w:val="single" w:sz="4" w:space="0" w:color="auto"/>
              <w:left w:val="single" w:sz="4" w:space="0" w:color="auto"/>
              <w:bottom w:val="single" w:sz="4" w:space="0" w:color="auto"/>
              <w:right w:val="single" w:sz="12" w:space="0" w:color="auto"/>
            </w:tcBorders>
          </w:tcPr>
          <w:p w14:paraId="5F2ECEF0" w14:textId="5971A044" w:rsidR="00565B8B" w:rsidRPr="00A10D9F" w:rsidRDefault="00565B8B" w:rsidP="00CB1B37">
            <w:pPr>
              <w:pStyle w:val="Tablebody"/>
              <w:keepNext/>
              <w:keepLines/>
              <w:rPr>
                <w:szCs w:val="16"/>
              </w:rPr>
            </w:pPr>
            <w:r w:rsidRPr="00A10D9F">
              <w:rPr>
                <w:szCs w:val="16"/>
              </w:rPr>
              <w:t>[</w:t>
            </w:r>
            <w:proofErr w:type="spellStart"/>
            <w:r w:rsidR="00CB1B37">
              <w:rPr>
                <w:szCs w:val="16"/>
              </w:rPr>
              <w:t>FysiekObject</w:t>
            </w:r>
            <w:proofErr w:type="spellEnd"/>
            <w:r w:rsidRPr="00A10D9F">
              <w:rPr>
                <w:szCs w:val="16"/>
              </w:rPr>
              <w:t>]</w:t>
            </w:r>
          </w:p>
        </w:tc>
      </w:tr>
      <w:tr w:rsidR="00565B8B" w:rsidRPr="00A10D9F" w14:paraId="6CBDB23E" w14:textId="77777777" w:rsidTr="00CB1B37">
        <w:trPr>
          <w:trHeight w:val="40"/>
          <w:jc w:val="center"/>
        </w:trPr>
        <w:tc>
          <w:tcPr>
            <w:tcW w:w="1667" w:type="pct"/>
            <w:tcBorders>
              <w:top w:val="single" w:sz="4" w:space="0" w:color="auto"/>
              <w:left w:val="single" w:sz="12" w:space="0" w:color="auto"/>
              <w:bottom w:val="single" w:sz="4" w:space="0" w:color="auto"/>
              <w:right w:val="single" w:sz="4" w:space="0" w:color="auto"/>
            </w:tcBorders>
          </w:tcPr>
          <w:p w14:paraId="398847FB" w14:textId="61DF6EBF" w:rsidR="00565B8B" w:rsidRPr="00A10D9F" w:rsidRDefault="00565B8B" w:rsidP="00CB1B37">
            <w:pPr>
              <w:pStyle w:val="Tablebody"/>
              <w:keepNext/>
              <w:keepLines/>
              <w:rPr>
                <w:szCs w:val="16"/>
              </w:rPr>
            </w:pPr>
            <w:r w:rsidRPr="00A10D9F">
              <w:rPr>
                <w:szCs w:val="16"/>
              </w:rPr>
              <w:t>[</w:t>
            </w:r>
            <w:proofErr w:type="spellStart"/>
            <w:r w:rsidR="00CB1B37">
              <w:rPr>
                <w:szCs w:val="16"/>
              </w:rPr>
              <w:t>InformatieObject</w:t>
            </w:r>
            <w:proofErr w:type="spellEnd"/>
            <w:r w:rsidRPr="00A10D9F">
              <w:rPr>
                <w:szCs w:val="16"/>
              </w:rPr>
              <w:t>]</w:t>
            </w:r>
          </w:p>
        </w:tc>
        <w:tc>
          <w:tcPr>
            <w:tcW w:w="1667" w:type="pct"/>
            <w:tcBorders>
              <w:top w:val="single" w:sz="4" w:space="0" w:color="auto"/>
              <w:left w:val="single" w:sz="4" w:space="0" w:color="auto"/>
              <w:bottom w:val="single" w:sz="4" w:space="0" w:color="auto"/>
              <w:right w:val="single" w:sz="4" w:space="0" w:color="auto"/>
            </w:tcBorders>
          </w:tcPr>
          <w:p w14:paraId="3C3E2A45" w14:textId="7A8DEF14" w:rsidR="00565B8B" w:rsidRPr="00A10D9F" w:rsidRDefault="00565B8B" w:rsidP="00CB1B37">
            <w:pPr>
              <w:pStyle w:val="Tablebody"/>
              <w:keepNext/>
              <w:keepLines/>
              <w:rPr>
                <w:szCs w:val="16"/>
              </w:rPr>
            </w:pPr>
            <w:proofErr w:type="spellStart"/>
            <w:r w:rsidRPr="00A10D9F">
              <w:rPr>
                <w:szCs w:val="16"/>
              </w:rPr>
              <w:t>is</w:t>
            </w:r>
            <w:r w:rsidR="00E02B3E">
              <w:rPr>
                <w:szCs w:val="16"/>
              </w:rPr>
              <w:t>D</w:t>
            </w:r>
            <w:r w:rsidR="00203A6B">
              <w:rPr>
                <w:szCs w:val="16"/>
              </w:rPr>
              <w:t>eelVan</w:t>
            </w:r>
            <w:proofErr w:type="spellEnd"/>
          </w:p>
        </w:tc>
        <w:tc>
          <w:tcPr>
            <w:tcW w:w="1666" w:type="pct"/>
            <w:tcBorders>
              <w:top w:val="single" w:sz="4" w:space="0" w:color="auto"/>
              <w:left w:val="single" w:sz="4" w:space="0" w:color="auto"/>
              <w:bottom w:val="single" w:sz="4" w:space="0" w:color="auto"/>
              <w:right w:val="single" w:sz="12" w:space="0" w:color="auto"/>
            </w:tcBorders>
          </w:tcPr>
          <w:p w14:paraId="37E87AD9" w14:textId="7FC8755A" w:rsidR="00565B8B" w:rsidRPr="00A10D9F" w:rsidRDefault="00565B8B" w:rsidP="00CB1B37">
            <w:pPr>
              <w:pStyle w:val="Tablebody"/>
              <w:keepNext/>
              <w:keepLines/>
              <w:rPr>
                <w:szCs w:val="16"/>
              </w:rPr>
            </w:pPr>
            <w:r w:rsidRPr="00A10D9F">
              <w:rPr>
                <w:szCs w:val="16"/>
              </w:rPr>
              <w:t>[</w:t>
            </w:r>
            <w:proofErr w:type="spellStart"/>
            <w:r w:rsidR="00CB1B37">
              <w:rPr>
                <w:szCs w:val="16"/>
              </w:rPr>
              <w:t>InformatieObject</w:t>
            </w:r>
            <w:proofErr w:type="spellEnd"/>
            <w:r w:rsidRPr="00A10D9F">
              <w:rPr>
                <w:szCs w:val="16"/>
              </w:rPr>
              <w:t>]</w:t>
            </w:r>
          </w:p>
        </w:tc>
      </w:tr>
      <w:tr w:rsidR="00565B8B" w:rsidRPr="00A10D9F" w14:paraId="3E3ED3E9" w14:textId="77777777" w:rsidTr="00CB1B37">
        <w:trPr>
          <w:trHeight w:val="40"/>
          <w:jc w:val="center"/>
        </w:trPr>
        <w:tc>
          <w:tcPr>
            <w:tcW w:w="1667" w:type="pct"/>
            <w:tcBorders>
              <w:top w:val="single" w:sz="4" w:space="0" w:color="auto"/>
              <w:left w:val="single" w:sz="12" w:space="0" w:color="auto"/>
              <w:bottom w:val="single" w:sz="4" w:space="0" w:color="auto"/>
              <w:right w:val="single" w:sz="4" w:space="0" w:color="auto"/>
            </w:tcBorders>
          </w:tcPr>
          <w:p w14:paraId="446BE571" w14:textId="5E927118" w:rsidR="00565B8B" w:rsidRPr="00A10D9F" w:rsidRDefault="00565B8B" w:rsidP="00CB1B37">
            <w:pPr>
              <w:pStyle w:val="Tablebody"/>
              <w:keepNext/>
              <w:keepLines/>
              <w:rPr>
                <w:szCs w:val="16"/>
              </w:rPr>
            </w:pPr>
            <w:r w:rsidRPr="00A10D9F">
              <w:rPr>
                <w:szCs w:val="16"/>
              </w:rPr>
              <w:t>[</w:t>
            </w:r>
            <w:proofErr w:type="spellStart"/>
            <w:r w:rsidR="00CB1B37">
              <w:rPr>
                <w:szCs w:val="16"/>
              </w:rPr>
              <w:t>Activiteit</w:t>
            </w:r>
            <w:proofErr w:type="spellEnd"/>
            <w:r w:rsidRPr="00A10D9F">
              <w:rPr>
                <w:szCs w:val="16"/>
              </w:rPr>
              <w:t>]</w:t>
            </w:r>
          </w:p>
        </w:tc>
        <w:tc>
          <w:tcPr>
            <w:tcW w:w="1667" w:type="pct"/>
            <w:tcBorders>
              <w:top w:val="single" w:sz="4" w:space="0" w:color="auto"/>
              <w:left w:val="single" w:sz="4" w:space="0" w:color="auto"/>
              <w:bottom w:val="single" w:sz="4" w:space="0" w:color="auto"/>
              <w:right w:val="single" w:sz="4" w:space="0" w:color="auto"/>
            </w:tcBorders>
          </w:tcPr>
          <w:p w14:paraId="7A4DEFB2" w14:textId="062D5823" w:rsidR="00565B8B" w:rsidRPr="00A10D9F" w:rsidRDefault="00565B8B" w:rsidP="00CB1B37">
            <w:pPr>
              <w:pStyle w:val="Tablebody"/>
              <w:keepNext/>
              <w:keepLines/>
              <w:rPr>
                <w:szCs w:val="16"/>
              </w:rPr>
            </w:pPr>
            <w:proofErr w:type="spellStart"/>
            <w:r w:rsidRPr="00A10D9F">
              <w:rPr>
                <w:szCs w:val="16"/>
              </w:rPr>
              <w:t>is</w:t>
            </w:r>
            <w:r w:rsidR="00E02B3E">
              <w:rPr>
                <w:szCs w:val="16"/>
              </w:rPr>
              <w:t>D</w:t>
            </w:r>
            <w:r w:rsidR="00203A6B">
              <w:rPr>
                <w:szCs w:val="16"/>
              </w:rPr>
              <w:t>eelVan</w:t>
            </w:r>
            <w:proofErr w:type="spellEnd"/>
          </w:p>
        </w:tc>
        <w:tc>
          <w:tcPr>
            <w:tcW w:w="1666" w:type="pct"/>
            <w:tcBorders>
              <w:top w:val="single" w:sz="4" w:space="0" w:color="auto"/>
              <w:left w:val="single" w:sz="4" w:space="0" w:color="auto"/>
              <w:bottom w:val="single" w:sz="4" w:space="0" w:color="auto"/>
              <w:right w:val="single" w:sz="12" w:space="0" w:color="auto"/>
            </w:tcBorders>
          </w:tcPr>
          <w:p w14:paraId="1AF18317" w14:textId="127D13F0" w:rsidR="00565B8B" w:rsidRPr="00A10D9F" w:rsidRDefault="00565B8B" w:rsidP="00CB1B37">
            <w:pPr>
              <w:pStyle w:val="Tablebody"/>
              <w:keepNext/>
              <w:keepLines/>
              <w:rPr>
                <w:szCs w:val="16"/>
              </w:rPr>
            </w:pPr>
            <w:r w:rsidRPr="00A10D9F">
              <w:rPr>
                <w:szCs w:val="16"/>
              </w:rPr>
              <w:t>[</w:t>
            </w:r>
            <w:proofErr w:type="spellStart"/>
            <w:r w:rsidR="00CB1B37">
              <w:rPr>
                <w:szCs w:val="16"/>
              </w:rPr>
              <w:t>Activiteit</w:t>
            </w:r>
            <w:proofErr w:type="spellEnd"/>
            <w:r w:rsidRPr="00A10D9F">
              <w:rPr>
                <w:szCs w:val="16"/>
              </w:rPr>
              <w:t>]</w:t>
            </w:r>
          </w:p>
        </w:tc>
      </w:tr>
    </w:tbl>
    <w:p w14:paraId="46EB95B3" w14:textId="37443161" w:rsidR="00480380" w:rsidRDefault="00480380" w:rsidP="00882A0E"/>
    <w:p w14:paraId="4E271ACC" w14:textId="3E1746B1" w:rsidR="007F606D" w:rsidRDefault="007F606D" w:rsidP="00882A0E">
      <w:r>
        <w:t xml:space="preserve">Bij het bepalen van de </w:t>
      </w:r>
      <w:r w:rsidR="00A74414">
        <w:t xml:space="preserve">verdere </w:t>
      </w:r>
      <w:r>
        <w:t>modelleerpatronen wordt uitgegaan van de volgende ontwerpprincipes:</w:t>
      </w:r>
    </w:p>
    <w:p w14:paraId="3EFD74A2" w14:textId="6C85F3CE" w:rsidR="007F606D" w:rsidRDefault="007F606D" w:rsidP="00273682">
      <w:pPr>
        <w:pStyle w:val="Lijstalinea"/>
        <w:numPr>
          <w:ilvl w:val="0"/>
          <w:numId w:val="11"/>
        </w:numPr>
      </w:pPr>
      <w:r>
        <w:t xml:space="preserve">Volledig </w:t>
      </w:r>
      <w:r w:rsidR="00C933CC">
        <w:t>extensie</w:t>
      </w:r>
      <w:r>
        <w:t xml:space="preserve"> van NEN 2660 deel 1 (geen herdefinitie)</w:t>
      </w:r>
    </w:p>
    <w:p w14:paraId="777D2C5E" w14:textId="48122149" w:rsidR="007F606D" w:rsidRDefault="00A74414" w:rsidP="00273682">
      <w:pPr>
        <w:pStyle w:val="Lijstalinea"/>
        <w:numPr>
          <w:ilvl w:val="0"/>
          <w:numId w:val="11"/>
        </w:numPr>
      </w:pPr>
      <w:r>
        <w:t>Maximale o</w:t>
      </w:r>
      <w:r w:rsidR="007F606D">
        <w:t>rthogonaliteit: een patroon moet zoveel mogelijk onafhankelijk toe te passen zijn van andere patronen</w:t>
      </w:r>
      <w:r>
        <w:t xml:space="preserve"> (</w:t>
      </w:r>
      <w:r w:rsidR="00027955">
        <w:t>maakt toepassing flexibel/modulair)</w:t>
      </w:r>
    </w:p>
    <w:p w14:paraId="54BE0000" w14:textId="49BA2B90" w:rsidR="002356E2" w:rsidRDefault="00CB0353" w:rsidP="00273682">
      <w:pPr>
        <w:pStyle w:val="Lijstalinea"/>
        <w:numPr>
          <w:ilvl w:val="0"/>
          <w:numId w:val="11"/>
        </w:numPr>
      </w:pPr>
      <w:r>
        <w:t>Flexibel herb</w:t>
      </w:r>
      <w:r w:rsidR="0036659D">
        <w:t>r</w:t>
      </w:r>
      <w:r>
        <w:t>uikbaar</w:t>
      </w:r>
      <w:r w:rsidR="0036659D">
        <w:t xml:space="preserve"> (geen keurslijf)</w:t>
      </w:r>
    </w:p>
    <w:p w14:paraId="1251F0F0" w14:textId="6FD7F281" w:rsidR="00992478" w:rsidRDefault="00992478" w:rsidP="00273682">
      <w:pPr>
        <w:pStyle w:val="Lijstalinea"/>
        <w:numPr>
          <w:ilvl w:val="0"/>
          <w:numId w:val="11"/>
        </w:numPr>
      </w:pPr>
      <w:r>
        <w:t>T</w:t>
      </w:r>
      <w:r w:rsidR="00A22C67">
        <w:t>oepasbaarheid</w:t>
      </w:r>
      <w:r w:rsidR="00F04407">
        <w:t xml:space="preserve"> (“praktijk boven theorie”)</w:t>
      </w:r>
    </w:p>
    <w:p w14:paraId="3649EBE0" w14:textId="57F985E2" w:rsidR="007F606D" w:rsidRDefault="007F606D" w:rsidP="00273682">
      <w:pPr>
        <w:pStyle w:val="Lijstalinea"/>
        <w:numPr>
          <w:ilvl w:val="0"/>
          <w:numId w:val="11"/>
        </w:numPr>
      </w:pPr>
      <w:r>
        <w:t>Uitlegbaarheid van het patroon</w:t>
      </w:r>
    </w:p>
    <w:p w14:paraId="184A7625" w14:textId="77777777" w:rsidR="004E3908" w:rsidRDefault="004E3908" w:rsidP="00C933CC">
      <w:pPr>
        <w:pStyle w:val="Lijstalinea"/>
        <w:rPr>
          <w:highlight w:val="yellow"/>
        </w:rPr>
      </w:pPr>
    </w:p>
    <w:p w14:paraId="2D3DFFF1" w14:textId="77777777" w:rsidR="00A4299E" w:rsidRPr="00E6384F" w:rsidRDefault="00A4299E" w:rsidP="00E6384F">
      <w:pPr>
        <w:pStyle w:val="Kop1"/>
      </w:pPr>
      <w:bookmarkStart w:id="40" w:name="_Toc34532690"/>
      <w:bookmarkStart w:id="41" w:name="_Toc52359059"/>
      <w:bookmarkStart w:id="42" w:name="_Toc52375113"/>
      <w:bookmarkStart w:id="43" w:name="_Toc53126624"/>
      <w:r w:rsidRPr="00E6384F">
        <w:lastRenderedPageBreak/>
        <w:t>Normatieve verwijzing</w:t>
      </w:r>
      <w:bookmarkEnd w:id="7"/>
      <w:r w:rsidRPr="00E6384F">
        <w:t>en</w:t>
      </w:r>
      <w:bookmarkEnd w:id="40"/>
      <w:bookmarkEnd w:id="41"/>
      <w:bookmarkEnd w:id="42"/>
      <w:bookmarkEnd w:id="43"/>
    </w:p>
    <w:p w14:paraId="2D3DFFF2" w14:textId="77777777" w:rsidR="00D2624D" w:rsidRDefault="00B31AF6" w:rsidP="00D2624D">
      <w:r>
        <w:t>Naar d</w:t>
      </w:r>
      <w:r w:rsidR="00D2624D" w:rsidRPr="00A902CF">
        <w:t>e volgende documenten</w:t>
      </w:r>
      <w:r>
        <w:t xml:space="preserve"> wordt in de tekst zo </w:t>
      </w:r>
      <w:r w:rsidR="00D2624D" w:rsidRPr="00A902CF">
        <w:t>verwezen</w:t>
      </w:r>
      <w:r w:rsidR="009B3CA6">
        <w:t xml:space="preserve"> dat de bepalingen ervan geheel of gedeeltelijk ook voor dit document gelden</w:t>
      </w:r>
      <w:r w:rsidR="00D2624D" w:rsidRPr="00A902CF">
        <w:t xml:space="preserve">. Bij gedateerde verwijzingen is alleen de aangehaalde </w:t>
      </w:r>
      <w:r w:rsidR="009B3CA6">
        <w:t>editie</w:t>
      </w:r>
      <w:r w:rsidR="00D2624D">
        <w:t xml:space="preserve"> </w:t>
      </w:r>
      <w:r w:rsidR="00D2624D" w:rsidRPr="00A902CF">
        <w:t>van toepassing. Bij</w:t>
      </w:r>
      <w:r w:rsidR="00D2624D">
        <w:t xml:space="preserve"> </w:t>
      </w:r>
      <w:r w:rsidR="00D2624D" w:rsidRPr="00A902CF">
        <w:t xml:space="preserve">ongedateerde verwijzingen is de laatste </w:t>
      </w:r>
      <w:r w:rsidR="009B3CA6">
        <w:t>editie</w:t>
      </w:r>
      <w:r w:rsidR="00D2624D">
        <w:t xml:space="preserve"> </w:t>
      </w:r>
      <w:r w:rsidR="00D2624D" w:rsidRPr="00A902CF">
        <w:t xml:space="preserve">van het document (met inbegrip van </w:t>
      </w:r>
      <w:r w:rsidR="00D2624D">
        <w:t xml:space="preserve">eventuele </w:t>
      </w:r>
      <w:r w:rsidR="00D2624D" w:rsidRPr="00A902CF">
        <w:t>wijzigingsbladen</w:t>
      </w:r>
      <w:r w:rsidR="00D2624D">
        <w:t xml:space="preserve"> en correctiebladen</w:t>
      </w:r>
      <w:r w:rsidR="00D2624D" w:rsidRPr="00A902CF">
        <w:t>) waarnaar is verwezen</w:t>
      </w:r>
      <w:r w:rsidR="00E57388">
        <w:t>,</w:t>
      </w:r>
      <w:r w:rsidR="00D2624D" w:rsidRPr="00A902CF">
        <w:t xml:space="preserve"> van toepassing.</w:t>
      </w:r>
    </w:p>
    <w:p w14:paraId="52ADED8A" w14:textId="73315E39" w:rsidR="003F4593" w:rsidRDefault="00ED5FC7" w:rsidP="003F4593">
      <w:pPr>
        <w:rPr>
          <w:i/>
          <w:iCs/>
        </w:rPr>
      </w:pPr>
      <w:r w:rsidRPr="00F5097E">
        <w:rPr>
          <w:i/>
          <w:iCs/>
        </w:rPr>
        <w:t>NEN 2660-</w:t>
      </w:r>
      <w:r w:rsidR="00F5097E" w:rsidRPr="00F5097E">
        <w:rPr>
          <w:i/>
          <w:iCs/>
        </w:rPr>
        <w:t>1</w:t>
      </w:r>
      <w:r w:rsidRPr="00F5097E">
        <w:rPr>
          <w:i/>
          <w:iCs/>
        </w:rPr>
        <w:t xml:space="preserve"> (nl), </w:t>
      </w:r>
      <w:r w:rsidR="003F4593" w:rsidRPr="00F5097E">
        <w:rPr>
          <w:i/>
          <w:iCs/>
        </w:rPr>
        <w:t>Nederlandse norm (concept)</w:t>
      </w:r>
      <w:r w:rsidRPr="00F5097E">
        <w:rPr>
          <w:i/>
          <w:iCs/>
        </w:rPr>
        <w:t xml:space="preserve">, </w:t>
      </w:r>
      <w:r w:rsidR="003F4593" w:rsidRPr="00F5097E">
        <w:rPr>
          <w:i/>
          <w:iCs/>
        </w:rPr>
        <w:t xml:space="preserve">Regels voor conceptuele modellering van </w:t>
      </w:r>
      <w:commentRangeStart w:id="44"/>
      <w:r w:rsidR="003F4593" w:rsidRPr="00F5097E">
        <w:rPr>
          <w:i/>
          <w:iCs/>
        </w:rPr>
        <w:t>gebruik en levenscyclus</w:t>
      </w:r>
      <w:commentRangeEnd w:id="44"/>
      <w:r w:rsidR="00973F6D">
        <w:rPr>
          <w:rStyle w:val="Verwijzingopmerking"/>
        </w:rPr>
        <w:commentReference w:id="44"/>
      </w:r>
      <w:r w:rsidR="003F4593" w:rsidRPr="00F5097E">
        <w:rPr>
          <w:i/>
          <w:iCs/>
        </w:rPr>
        <w:t xml:space="preserve"> van de gebouwde omgeving – Deel </w:t>
      </w:r>
      <w:r w:rsidRPr="00F5097E">
        <w:rPr>
          <w:i/>
          <w:iCs/>
        </w:rPr>
        <w:t>1</w:t>
      </w:r>
      <w:r w:rsidR="003F4593" w:rsidRPr="00F5097E">
        <w:rPr>
          <w:i/>
          <w:iCs/>
        </w:rPr>
        <w:t xml:space="preserve">: </w:t>
      </w:r>
      <w:r w:rsidR="003F4593" w:rsidRPr="00F5097E">
        <w:rPr>
          <w:i/>
          <w:iCs/>
          <w:highlight w:val="yellow"/>
        </w:rPr>
        <w:t>Ge</w:t>
      </w:r>
      <w:r w:rsidRPr="00F5097E">
        <w:rPr>
          <w:i/>
          <w:iCs/>
          <w:highlight w:val="yellow"/>
        </w:rPr>
        <w:t>nerieke</w:t>
      </w:r>
      <w:r w:rsidR="00F5097E" w:rsidRPr="00F5097E">
        <w:rPr>
          <w:i/>
          <w:iCs/>
          <w:highlight w:val="yellow"/>
        </w:rPr>
        <w:t xml:space="preserve"> (domainonafhankelijke) modelleerpatronen</w:t>
      </w:r>
      <w:r w:rsidR="00904D50">
        <w:rPr>
          <w:i/>
          <w:iCs/>
        </w:rPr>
        <w:t xml:space="preserve">, </w:t>
      </w:r>
      <w:r w:rsidR="00904D50" w:rsidRPr="00904D50">
        <w:rPr>
          <w:i/>
          <w:iCs/>
          <w:highlight w:val="yellow"/>
        </w:rPr>
        <w:t>november 2020</w:t>
      </w:r>
      <w:r w:rsidR="009C6DAC">
        <w:rPr>
          <w:i/>
          <w:iCs/>
        </w:rPr>
        <w:t xml:space="preserve"> (TBD)</w:t>
      </w:r>
      <w:r w:rsidR="00F5097E">
        <w:rPr>
          <w:i/>
          <w:iCs/>
        </w:rPr>
        <w:t>.</w:t>
      </w:r>
    </w:p>
    <w:p w14:paraId="48A8B74C" w14:textId="3B54A1D2" w:rsidR="00F6519D" w:rsidRPr="00F6519D" w:rsidRDefault="00F6519D" w:rsidP="00F6519D">
      <w:pPr>
        <w:pStyle w:val="RefNorm"/>
        <w:rPr>
          <w:iCs/>
        </w:rPr>
      </w:pPr>
      <w:r>
        <w:rPr>
          <w:iCs/>
        </w:rPr>
        <w:t xml:space="preserve">NTA 8035, </w:t>
      </w:r>
      <w:r w:rsidRPr="00E02B3E">
        <w:rPr>
          <w:iCs/>
        </w:rPr>
        <w:t>Nederlandse technische afspraak</w:t>
      </w:r>
      <w:r>
        <w:rPr>
          <w:iCs/>
        </w:rPr>
        <w:t xml:space="preserve">, </w:t>
      </w:r>
      <w:r w:rsidRPr="00E02B3E">
        <w:rPr>
          <w:iCs/>
        </w:rPr>
        <w:t>Semantische modellering in de gebouwde omgeving, april 2020.</w:t>
      </w:r>
    </w:p>
    <w:p w14:paraId="4ADAA17D" w14:textId="475AB460" w:rsidR="003F4593" w:rsidRPr="00F6519D" w:rsidRDefault="003C7196" w:rsidP="00F6519D">
      <w:pPr>
        <w:pStyle w:val="RefNorm"/>
        <w:rPr>
          <w:iCs/>
          <w:lang w:val="en-US"/>
        </w:rPr>
      </w:pPr>
      <w:r w:rsidRPr="00C3020D">
        <w:rPr>
          <w:iCs/>
          <w:lang w:val="en-US"/>
        </w:rPr>
        <w:t xml:space="preserve">OGC </w:t>
      </w:r>
      <w:proofErr w:type="spellStart"/>
      <w:r w:rsidRPr="00C3020D">
        <w:rPr>
          <w:iCs/>
          <w:lang w:val="en-US"/>
        </w:rPr>
        <w:t>GeoSPARQL</w:t>
      </w:r>
      <w:proofErr w:type="spellEnd"/>
      <w:r w:rsidRPr="00C3020D">
        <w:rPr>
          <w:iCs/>
          <w:lang w:val="en-US"/>
        </w:rPr>
        <w:t xml:space="preserve"> - A Geographic Query Language for RDF Data</w:t>
      </w:r>
      <w:r>
        <w:rPr>
          <w:iCs/>
          <w:lang w:val="en-US"/>
        </w:rPr>
        <w:t xml:space="preserve">, </w:t>
      </w:r>
      <w:proofErr w:type="spellStart"/>
      <w:r>
        <w:rPr>
          <w:iCs/>
          <w:lang w:val="en-US"/>
        </w:rPr>
        <w:t>versie</w:t>
      </w:r>
      <w:proofErr w:type="spellEnd"/>
      <w:r>
        <w:rPr>
          <w:iCs/>
          <w:lang w:val="en-US"/>
        </w:rPr>
        <w:t xml:space="preserve"> 1.0, 10 </w:t>
      </w:r>
      <w:proofErr w:type="spellStart"/>
      <w:r>
        <w:rPr>
          <w:iCs/>
          <w:lang w:val="en-US"/>
        </w:rPr>
        <w:t>september</w:t>
      </w:r>
      <w:proofErr w:type="spellEnd"/>
      <w:r>
        <w:rPr>
          <w:iCs/>
          <w:lang w:val="en-US"/>
        </w:rPr>
        <w:t xml:space="preserve"> 2012.</w:t>
      </w:r>
    </w:p>
    <w:p w14:paraId="2D3DFFF6" w14:textId="77777777" w:rsidR="00A4299E" w:rsidRPr="007175B2" w:rsidRDefault="00A4299E" w:rsidP="007175B2">
      <w:pPr>
        <w:pStyle w:val="Kop1"/>
      </w:pPr>
      <w:bookmarkStart w:id="45" w:name="_Toc422031417"/>
      <w:bookmarkStart w:id="46" w:name="_Toc34532691"/>
      <w:bookmarkStart w:id="47" w:name="_Toc52359060"/>
      <w:bookmarkStart w:id="48" w:name="_Toc52375114"/>
      <w:bookmarkStart w:id="49" w:name="_Toc53126625"/>
      <w:r w:rsidRPr="007175B2">
        <w:t>Termen en definities</w:t>
      </w:r>
      <w:bookmarkEnd w:id="45"/>
      <w:bookmarkEnd w:id="46"/>
      <w:bookmarkEnd w:id="47"/>
      <w:bookmarkEnd w:id="48"/>
      <w:bookmarkEnd w:id="49"/>
    </w:p>
    <w:p w14:paraId="2D3DFFF7" w14:textId="77777777" w:rsidR="00A4299E" w:rsidRPr="00C37DBF" w:rsidRDefault="00A4299E" w:rsidP="00A4299E">
      <w:r w:rsidRPr="00C37DBF">
        <w:t xml:space="preserve">Voor de toepassing van </w:t>
      </w:r>
      <w:r w:rsidR="00EC3640">
        <w:t>dit document</w:t>
      </w:r>
      <w:r w:rsidRPr="00C37DBF">
        <w:t xml:space="preserve"> gelden de volgende termen en definities.</w:t>
      </w:r>
    </w:p>
    <w:p w14:paraId="2D3DFFF8" w14:textId="77777777" w:rsidR="00A4299E" w:rsidRPr="00C37DBF" w:rsidRDefault="00A4299E" w:rsidP="00EC56E2">
      <w:pPr>
        <w:pStyle w:val="TermNum"/>
      </w:pPr>
      <w:r w:rsidRPr="00C37DBF">
        <w:t>3.</w:t>
      </w:r>
      <w:r w:rsidR="00240420" w:rsidRPr="00C37DBF">
        <w:t>1</w:t>
      </w:r>
    </w:p>
    <w:p w14:paraId="2D3DFFF9" w14:textId="77777777" w:rsidR="00A4299E" w:rsidRPr="00C37DBF" w:rsidRDefault="00A4299E" w:rsidP="00EC56E2">
      <w:pPr>
        <w:pStyle w:val="Termen"/>
      </w:pPr>
      <w:r w:rsidRPr="007175B2">
        <w:t>term</w:t>
      </w:r>
    </w:p>
    <w:p w14:paraId="2D3DFFFA" w14:textId="77777777" w:rsidR="00D2624D" w:rsidRPr="009E51F6" w:rsidRDefault="00A4299E" w:rsidP="00D2624D">
      <w:pPr>
        <w:pStyle w:val="Definitie"/>
      </w:pPr>
      <w:r w:rsidRPr="00C37DBF">
        <w:t>definitie</w:t>
      </w:r>
    </w:p>
    <w:p w14:paraId="2D3DFFFB" w14:textId="77777777" w:rsidR="00232ECB" w:rsidRDefault="00232ECB" w:rsidP="00724B63">
      <w:r>
        <w:t>[BRON:</w:t>
      </w:r>
      <w:r w:rsidR="001C54A4">
        <w:t xml:space="preserve"> </w:t>
      </w:r>
      <w:r w:rsidR="00A81209">
        <w:t>Tekst</w:t>
      </w:r>
      <w:r>
        <w:t>]</w:t>
      </w:r>
    </w:p>
    <w:p w14:paraId="2D3DFFFC" w14:textId="77777777" w:rsidR="00A4299E" w:rsidRPr="00C37DBF" w:rsidRDefault="00D2624D" w:rsidP="000F66CD">
      <w:pPr>
        <w:pStyle w:val="opmerking"/>
      </w:pPr>
      <w:r>
        <w:t xml:space="preserve">Opmerking 1 bij de term: </w:t>
      </w:r>
      <w:r w:rsidR="00A81209">
        <w:t>Tekst.</w:t>
      </w:r>
    </w:p>
    <w:p w14:paraId="2D3DFFFD" w14:textId="77777777" w:rsidR="00A4299E" w:rsidRDefault="00A4299E" w:rsidP="00A4299E">
      <w:pPr>
        <w:pStyle w:val="Kop1"/>
      </w:pPr>
      <w:bookmarkStart w:id="50" w:name="_Toc422031434"/>
      <w:bookmarkStart w:id="51" w:name="_Toc34532692"/>
      <w:bookmarkStart w:id="52" w:name="_Toc52359061"/>
      <w:bookmarkStart w:id="53" w:name="_Toc52375115"/>
      <w:bookmarkStart w:id="54" w:name="_Toc53126626"/>
      <w:bookmarkStart w:id="55" w:name="_Toc422031418"/>
      <w:r w:rsidRPr="00C37DBF">
        <w:lastRenderedPageBreak/>
        <w:t>Symbolen en afkortingen</w:t>
      </w:r>
      <w:bookmarkEnd w:id="50"/>
      <w:bookmarkEnd w:id="51"/>
      <w:bookmarkEnd w:id="52"/>
      <w:bookmarkEnd w:id="53"/>
      <w:bookmarkEnd w:id="54"/>
    </w:p>
    <w:p w14:paraId="2D3DFFFE" w14:textId="77777777" w:rsidR="004B518F" w:rsidRPr="004B518F" w:rsidRDefault="004B518F" w:rsidP="004B518F">
      <w:pPr>
        <w:pStyle w:val="Kop2"/>
      </w:pPr>
      <w:bookmarkStart w:id="56" w:name="_Toc53126627"/>
      <w:r>
        <w:t>Symbolen</w:t>
      </w:r>
      <w:bookmarkEnd w:id="56"/>
    </w:p>
    <w:p w14:paraId="2D3E0002" w14:textId="77777777" w:rsidR="0089074C" w:rsidRDefault="004B518F" w:rsidP="004B518F">
      <w:pPr>
        <w:pStyle w:val="Kop2"/>
      </w:pPr>
      <w:bookmarkStart w:id="57" w:name="_Toc53126628"/>
      <w:r>
        <w:t>Afkortingen</w:t>
      </w:r>
      <w:bookmarkEnd w:id="57"/>
    </w:p>
    <w:tbl>
      <w:tblPr>
        <w:tblW w:w="9639" w:type="dxa"/>
        <w:jc w:val="center"/>
        <w:tblLayout w:type="fixed"/>
        <w:tblCellMar>
          <w:left w:w="0" w:type="dxa"/>
          <w:right w:w="70" w:type="dxa"/>
        </w:tblCellMar>
        <w:tblLook w:val="0000" w:firstRow="0" w:lastRow="0" w:firstColumn="0" w:lastColumn="0" w:noHBand="0" w:noVBand="0"/>
      </w:tblPr>
      <w:tblGrid>
        <w:gridCol w:w="791"/>
        <w:gridCol w:w="8848"/>
      </w:tblGrid>
      <w:tr w:rsidR="00615987" w:rsidRPr="00C37DBF" w14:paraId="1E66DCBF" w14:textId="77777777" w:rsidTr="00D90E89">
        <w:trPr>
          <w:trHeight w:val="229"/>
          <w:tblHeader/>
          <w:jc w:val="center"/>
        </w:trPr>
        <w:tc>
          <w:tcPr>
            <w:tcW w:w="779" w:type="dxa"/>
            <w:vAlign w:val="center"/>
          </w:tcPr>
          <w:p w14:paraId="1E6117B7" w14:textId="06CACDD1" w:rsidR="00615987" w:rsidRDefault="00615987" w:rsidP="0089074C">
            <w:r>
              <w:t>bSI</w:t>
            </w:r>
          </w:p>
        </w:tc>
        <w:tc>
          <w:tcPr>
            <w:tcW w:w="8716" w:type="dxa"/>
            <w:vAlign w:val="center"/>
          </w:tcPr>
          <w:p w14:paraId="0DD779C3" w14:textId="0C804BE6" w:rsidR="00615987" w:rsidRDefault="00615987" w:rsidP="00357068">
            <w:proofErr w:type="spellStart"/>
            <w:r>
              <w:t>Building</w:t>
            </w:r>
            <w:r w:rsidR="007D1128">
              <w:t>smart</w:t>
            </w:r>
            <w:proofErr w:type="spellEnd"/>
            <w:r w:rsidR="007D1128">
              <w:t xml:space="preserve"> </w:t>
            </w:r>
            <w:proofErr w:type="spellStart"/>
            <w:r w:rsidR="007D1128">
              <w:t>international</w:t>
            </w:r>
            <w:proofErr w:type="spellEnd"/>
          </w:p>
        </w:tc>
      </w:tr>
      <w:tr w:rsidR="00DF4BD1" w:rsidRPr="00C37DBF" w14:paraId="50C42848" w14:textId="77777777" w:rsidTr="00D90E89">
        <w:trPr>
          <w:trHeight w:val="229"/>
          <w:tblHeader/>
          <w:jc w:val="center"/>
        </w:trPr>
        <w:tc>
          <w:tcPr>
            <w:tcW w:w="779" w:type="dxa"/>
            <w:vAlign w:val="center"/>
          </w:tcPr>
          <w:p w14:paraId="2F04B39E" w14:textId="69F7F00F" w:rsidR="00DF4BD1" w:rsidRDefault="00DF4BD1" w:rsidP="0089074C">
            <w:r>
              <w:t>BREP</w:t>
            </w:r>
          </w:p>
        </w:tc>
        <w:tc>
          <w:tcPr>
            <w:tcW w:w="8716" w:type="dxa"/>
            <w:vAlign w:val="center"/>
          </w:tcPr>
          <w:p w14:paraId="626B7DC0" w14:textId="1526CA89" w:rsidR="00DF4BD1" w:rsidRDefault="00615987" w:rsidP="00357068">
            <w:proofErr w:type="spellStart"/>
            <w:r>
              <w:t>b</w:t>
            </w:r>
            <w:r w:rsidR="00DF4BD1">
              <w:t>oundary</w:t>
            </w:r>
            <w:proofErr w:type="spellEnd"/>
            <w:r w:rsidR="00DF4BD1">
              <w:t xml:space="preserve"> </w:t>
            </w:r>
            <w:proofErr w:type="spellStart"/>
            <w:r>
              <w:t>rep</w:t>
            </w:r>
            <w:r w:rsidR="00DF4BD1">
              <w:t>resentation</w:t>
            </w:r>
            <w:proofErr w:type="spellEnd"/>
          </w:p>
        </w:tc>
      </w:tr>
      <w:tr w:rsidR="00EE571E" w:rsidRPr="00C37DBF" w14:paraId="5E07FBCD" w14:textId="77777777" w:rsidTr="00D90E89">
        <w:trPr>
          <w:trHeight w:val="229"/>
          <w:tblHeader/>
          <w:jc w:val="center"/>
        </w:trPr>
        <w:tc>
          <w:tcPr>
            <w:tcW w:w="779" w:type="dxa"/>
            <w:vAlign w:val="center"/>
          </w:tcPr>
          <w:p w14:paraId="4AF8BF9C" w14:textId="773C93D9" w:rsidR="00EE571E" w:rsidRDefault="009869DF" w:rsidP="0089074C">
            <w:r>
              <w:t>DIS</w:t>
            </w:r>
          </w:p>
        </w:tc>
        <w:tc>
          <w:tcPr>
            <w:tcW w:w="8716" w:type="dxa"/>
            <w:vAlign w:val="center"/>
          </w:tcPr>
          <w:p w14:paraId="43DBB051" w14:textId="08DF4AEF" w:rsidR="00EE571E" w:rsidRDefault="00DC1BE1" w:rsidP="00357068">
            <w:r>
              <w:t>d</w:t>
            </w:r>
            <w:r w:rsidR="009869DF">
              <w:t>oorontwikkeling in sam</w:t>
            </w:r>
            <w:r>
              <w:t>en</w:t>
            </w:r>
            <w:r w:rsidR="009869DF">
              <w:t>hang [</w:t>
            </w:r>
            <w:proofErr w:type="spellStart"/>
            <w:r w:rsidR="00DD0201">
              <w:t>bzk</w:t>
            </w:r>
            <w:proofErr w:type="spellEnd"/>
            <w:r>
              <w:t>]</w:t>
            </w:r>
          </w:p>
        </w:tc>
      </w:tr>
      <w:tr w:rsidR="001328A0" w:rsidRPr="00C37DBF" w14:paraId="295136C5" w14:textId="77777777" w:rsidTr="00D90E89">
        <w:trPr>
          <w:trHeight w:val="229"/>
          <w:tblHeader/>
          <w:jc w:val="center"/>
        </w:trPr>
        <w:tc>
          <w:tcPr>
            <w:tcW w:w="779" w:type="dxa"/>
            <w:vAlign w:val="center"/>
          </w:tcPr>
          <w:p w14:paraId="1831DF5F" w14:textId="6E120BF1" w:rsidR="001328A0" w:rsidRDefault="001328A0" w:rsidP="0089074C">
            <w:r>
              <w:t>FO</w:t>
            </w:r>
          </w:p>
        </w:tc>
        <w:tc>
          <w:tcPr>
            <w:tcW w:w="8716" w:type="dxa"/>
            <w:vAlign w:val="center"/>
          </w:tcPr>
          <w:p w14:paraId="4C530E1C" w14:textId="03F8C918" w:rsidR="001328A0" w:rsidRDefault="00615987" w:rsidP="00357068">
            <w:r>
              <w:t>f</w:t>
            </w:r>
            <w:r w:rsidR="001328A0">
              <w:t>unctioneel Object</w:t>
            </w:r>
          </w:p>
        </w:tc>
      </w:tr>
      <w:tr w:rsidR="00357068" w:rsidRPr="00C37DBF" w14:paraId="2D3E0005" w14:textId="77777777" w:rsidTr="00D90E89">
        <w:trPr>
          <w:trHeight w:val="229"/>
          <w:tblHeader/>
          <w:jc w:val="center"/>
        </w:trPr>
        <w:tc>
          <w:tcPr>
            <w:tcW w:w="779" w:type="dxa"/>
            <w:vAlign w:val="center"/>
          </w:tcPr>
          <w:p w14:paraId="2D3E0003" w14:textId="645692D5" w:rsidR="00357068" w:rsidRPr="00CF0225" w:rsidRDefault="002A1225" w:rsidP="0089074C">
            <w:pPr>
              <w:rPr>
                <w:i/>
              </w:rPr>
            </w:pPr>
            <w:r>
              <w:t>IFC</w:t>
            </w:r>
          </w:p>
        </w:tc>
        <w:tc>
          <w:tcPr>
            <w:tcW w:w="8716" w:type="dxa"/>
            <w:vAlign w:val="center"/>
          </w:tcPr>
          <w:p w14:paraId="2D3E0004" w14:textId="78F27B3F" w:rsidR="00CB1B37" w:rsidRPr="00C37DBF" w:rsidRDefault="002A1225" w:rsidP="00357068">
            <w:proofErr w:type="spellStart"/>
            <w:r>
              <w:t>industry</w:t>
            </w:r>
            <w:proofErr w:type="spellEnd"/>
            <w:r>
              <w:t xml:space="preserve"> foundation classes</w:t>
            </w:r>
            <w:r w:rsidR="00615987">
              <w:t xml:space="preserve"> [bSI]</w:t>
            </w:r>
          </w:p>
        </w:tc>
      </w:tr>
      <w:tr w:rsidR="000E056C" w:rsidRPr="00C37DBF" w14:paraId="3B20FF44" w14:textId="77777777" w:rsidTr="00D90E89">
        <w:trPr>
          <w:trHeight w:val="229"/>
          <w:tblHeader/>
          <w:jc w:val="center"/>
        </w:trPr>
        <w:tc>
          <w:tcPr>
            <w:tcW w:w="779" w:type="dxa"/>
            <w:vAlign w:val="center"/>
          </w:tcPr>
          <w:p w14:paraId="76F7AC92" w14:textId="12E88B24" w:rsidR="000E056C" w:rsidRDefault="000E056C" w:rsidP="0089074C">
            <w:r>
              <w:t>OGC</w:t>
            </w:r>
          </w:p>
        </w:tc>
        <w:tc>
          <w:tcPr>
            <w:tcW w:w="8716" w:type="dxa"/>
            <w:vAlign w:val="center"/>
          </w:tcPr>
          <w:p w14:paraId="16A460C4" w14:textId="3B627B69" w:rsidR="000E056C" w:rsidRDefault="007D1128" w:rsidP="00357068">
            <w:r>
              <w:t>o</w:t>
            </w:r>
            <w:r w:rsidR="000E056C">
              <w:t xml:space="preserve">pen </w:t>
            </w:r>
            <w:proofErr w:type="spellStart"/>
            <w:r w:rsidR="004E4DC9">
              <w:t>g</w:t>
            </w:r>
            <w:r w:rsidR="000E056C">
              <w:t>eospatial</w:t>
            </w:r>
            <w:proofErr w:type="spellEnd"/>
            <w:r w:rsidR="000E056C">
              <w:t xml:space="preserve"> Consortium</w:t>
            </w:r>
          </w:p>
        </w:tc>
      </w:tr>
      <w:tr w:rsidR="00CB1B37" w:rsidRPr="001E70DA" w14:paraId="2BA61B80" w14:textId="77777777" w:rsidTr="00D90E89">
        <w:trPr>
          <w:trHeight w:val="229"/>
          <w:tblHeader/>
          <w:jc w:val="center"/>
        </w:trPr>
        <w:tc>
          <w:tcPr>
            <w:tcW w:w="779" w:type="dxa"/>
            <w:vAlign w:val="center"/>
          </w:tcPr>
          <w:p w14:paraId="6C2C49E9" w14:textId="7539EB84" w:rsidR="00CB1B37" w:rsidRDefault="00CB1B37" w:rsidP="0089074C">
            <w:r>
              <w:t>OTL</w:t>
            </w:r>
          </w:p>
        </w:tc>
        <w:tc>
          <w:tcPr>
            <w:tcW w:w="8716" w:type="dxa"/>
            <w:vAlign w:val="center"/>
          </w:tcPr>
          <w:p w14:paraId="7A1C52EC" w14:textId="52E086E3" w:rsidR="00CB1B37" w:rsidRPr="00CB1B37" w:rsidRDefault="00CB1B37" w:rsidP="00357068">
            <w:pPr>
              <w:rPr>
                <w:lang w:val="en-US"/>
              </w:rPr>
            </w:pPr>
            <w:r w:rsidRPr="00CB1B37">
              <w:rPr>
                <w:lang w:val="en-US"/>
              </w:rPr>
              <w:t>object type library (object t</w:t>
            </w:r>
            <w:r>
              <w:rPr>
                <w:lang w:val="en-US"/>
              </w:rPr>
              <w:t xml:space="preserve">ype </w:t>
            </w:r>
            <w:proofErr w:type="spellStart"/>
            <w:r>
              <w:rPr>
                <w:lang w:val="en-US"/>
              </w:rPr>
              <w:t>bibliotheek</w:t>
            </w:r>
            <w:proofErr w:type="spellEnd"/>
            <w:r>
              <w:rPr>
                <w:lang w:val="en-US"/>
              </w:rPr>
              <w:t>)</w:t>
            </w:r>
          </w:p>
        </w:tc>
      </w:tr>
      <w:tr w:rsidR="000E056C" w:rsidRPr="002F37FB" w14:paraId="779C02EF" w14:textId="77777777" w:rsidTr="00D90E89">
        <w:trPr>
          <w:trHeight w:val="229"/>
          <w:tblHeader/>
          <w:jc w:val="center"/>
        </w:trPr>
        <w:tc>
          <w:tcPr>
            <w:tcW w:w="779" w:type="dxa"/>
            <w:vAlign w:val="center"/>
          </w:tcPr>
          <w:p w14:paraId="32136733" w14:textId="75D78A15" w:rsidR="000E056C" w:rsidRDefault="000E056C" w:rsidP="0089074C">
            <w:r>
              <w:t>RDF</w:t>
            </w:r>
          </w:p>
        </w:tc>
        <w:tc>
          <w:tcPr>
            <w:tcW w:w="8716" w:type="dxa"/>
            <w:vAlign w:val="center"/>
          </w:tcPr>
          <w:p w14:paraId="2D6ADC8E" w14:textId="52ACE754" w:rsidR="000E056C" w:rsidRPr="00CB1B37" w:rsidRDefault="000E056C" w:rsidP="00357068">
            <w:pPr>
              <w:rPr>
                <w:lang w:val="en-US"/>
              </w:rPr>
            </w:pPr>
            <w:r>
              <w:rPr>
                <w:lang w:val="en-US"/>
              </w:rPr>
              <w:t>Resource Description Framework [</w:t>
            </w:r>
            <w:r w:rsidR="00DC1BE1">
              <w:rPr>
                <w:lang w:val="en-US"/>
              </w:rPr>
              <w:t>w3c</w:t>
            </w:r>
            <w:r w:rsidR="0050269A">
              <w:rPr>
                <w:lang w:val="en-US"/>
              </w:rPr>
              <w:t>]</w:t>
            </w:r>
          </w:p>
        </w:tc>
      </w:tr>
      <w:tr w:rsidR="00CB1B37" w:rsidRPr="00C37DBF" w14:paraId="7200F983" w14:textId="77777777" w:rsidTr="00D90E89">
        <w:trPr>
          <w:trHeight w:val="229"/>
          <w:tblHeader/>
          <w:jc w:val="center"/>
        </w:trPr>
        <w:tc>
          <w:tcPr>
            <w:tcW w:w="779" w:type="dxa"/>
            <w:vAlign w:val="center"/>
          </w:tcPr>
          <w:p w14:paraId="7C6B8A71" w14:textId="26AC5B7A" w:rsidR="00CB1B37" w:rsidRDefault="00CB1B37" w:rsidP="0089074C">
            <w:r>
              <w:t>SE</w:t>
            </w:r>
          </w:p>
        </w:tc>
        <w:tc>
          <w:tcPr>
            <w:tcW w:w="8716" w:type="dxa"/>
            <w:vAlign w:val="center"/>
          </w:tcPr>
          <w:p w14:paraId="44AB12E7" w14:textId="6E1EFA97" w:rsidR="00CB1B37" w:rsidRDefault="00CB1B37" w:rsidP="00357068">
            <w:r>
              <w:t>systems engineering</w:t>
            </w:r>
          </w:p>
        </w:tc>
      </w:tr>
      <w:tr w:rsidR="0078485B" w:rsidRPr="001E70DA" w14:paraId="2ED7AA32" w14:textId="77777777" w:rsidTr="00D90E89">
        <w:trPr>
          <w:trHeight w:val="229"/>
          <w:tblHeader/>
          <w:jc w:val="center"/>
        </w:trPr>
        <w:tc>
          <w:tcPr>
            <w:tcW w:w="779" w:type="dxa"/>
            <w:vAlign w:val="center"/>
          </w:tcPr>
          <w:p w14:paraId="61A96B90" w14:textId="07BE7829" w:rsidR="0078485B" w:rsidRDefault="0078485B" w:rsidP="0089074C">
            <w:r>
              <w:t>SML</w:t>
            </w:r>
          </w:p>
        </w:tc>
        <w:tc>
          <w:tcPr>
            <w:tcW w:w="8716" w:type="dxa"/>
            <w:vAlign w:val="center"/>
          </w:tcPr>
          <w:p w14:paraId="3B906DF9" w14:textId="2CB64B5E" w:rsidR="0078485B" w:rsidRPr="0078485B" w:rsidRDefault="0078485B" w:rsidP="00357068">
            <w:pPr>
              <w:rPr>
                <w:lang w:val="en-US"/>
              </w:rPr>
            </w:pPr>
            <w:r w:rsidRPr="0078485B">
              <w:rPr>
                <w:lang w:val="en-US"/>
              </w:rPr>
              <w:t>S</w:t>
            </w:r>
            <w:r>
              <w:rPr>
                <w:lang w:val="en-US"/>
              </w:rPr>
              <w:t>e</w:t>
            </w:r>
            <w:r w:rsidRPr="0078485B">
              <w:rPr>
                <w:lang w:val="en-US"/>
              </w:rPr>
              <w:t>mantic Modelling and Linking S</w:t>
            </w:r>
            <w:r>
              <w:rPr>
                <w:lang w:val="en-US"/>
              </w:rPr>
              <w:t>tandard</w:t>
            </w:r>
          </w:p>
        </w:tc>
      </w:tr>
      <w:tr w:rsidR="001328A0" w:rsidRPr="006724AC" w14:paraId="51180942" w14:textId="77777777" w:rsidTr="00D90E89">
        <w:trPr>
          <w:trHeight w:val="229"/>
          <w:tblHeader/>
          <w:jc w:val="center"/>
        </w:trPr>
        <w:tc>
          <w:tcPr>
            <w:tcW w:w="779" w:type="dxa"/>
            <w:vAlign w:val="center"/>
          </w:tcPr>
          <w:p w14:paraId="699FF776" w14:textId="74937700" w:rsidR="001328A0" w:rsidRDefault="001328A0" w:rsidP="0089074C">
            <w:r>
              <w:t>TO</w:t>
            </w:r>
          </w:p>
        </w:tc>
        <w:tc>
          <w:tcPr>
            <w:tcW w:w="8716" w:type="dxa"/>
            <w:vAlign w:val="center"/>
          </w:tcPr>
          <w:p w14:paraId="38E555C4" w14:textId="2F5144F6" w:rsidR="001328A0" w:rsidRPr="0078485B" w:rsidRDefault="007D1128" w:rsidP="00357068">
            <w:pPr>
              <w:rPr>
                <w:lang w:val="en-US"/>
              </w:rPr>
            </w:pPr>
            <w:proofErr w:type="spellStart"/>
            <w:r>
              <w:rPr>
                <w:lang w:val="en-US"/>
              </w:rPr>
              <w:t>t</w:t>
            </w:r>
            <w:r w:rsidR="001328A0">
              <w:rPr>
                <w:lang w:val="en-US"/>
              </w:rPr>
              <w:t>echnisch</w:t>
            </w:r>
            <w:proofErr w:type="spellEnd"/>
            <w:r w:rsidR="001328A0">
              <w:rPr>
                <w:lang w:val="en-US"/>
              </w:rPr>
              <w:t xml:space="preserve"> </w:t>
            </w:r>
            <w:r>
              <w:rPr>
                <w:lang w:val="en-US"/>
              </w:rPr>
              <w:t>o</w:t>
            </w:r>
            <w:r w:rsidR="001328A0">
              <w:rPr>
                <w:lang w:val="en-US"/>
              </w:rPr>
              <w:t>bject</w:t>
            </w:r>
          </w:p>
        </w:tc>
      </w:tr>
      <w:tr w:rsidR="0050269A" w:rsidRPr="006724AC" w14:paraId="4004C5C2" w14:textId="77777777" w:rsidTr="00D90E89">
        <w:trPr>
          <w:trHeight w:val="229"/>
          <w:tblHeader/>
          <w:jc w:val="center"/>
        </w:trPr>
        <w:tc>
          <w:tcPr>
            <w:tcW w:w="779" w:type="dxa"/>
            <w:vAlign w:val="center"/>
          </w:tcPr>
          <w:p w14:paraId="6C11CB14" w14:textId="7899951C" w:rsidR="0050269A" w:rsidRDefault="0050269A" w:rsidP="0089074C">
            <w:r>
              <w:t>W3C</w:t>
            </w:r>
          </w:p>
        </w:tc>
        <w:tc>
          <w:tcPr>
            <w:tcW w:w="8716" w:type="dxa"/>
            <w:vAlign w:val="center"/>
          </w:tcPr>
          <w:p w14:paraId="01A8B3C2" w14:textId="5A937ADE" w:rsidR="0050269A" w:rsidRDefault="007D1128" w:rsidP="00357068">
            <w:pPr>
              <w:rPr>
                <w:lang w:val="en-US"/>
              </w:rPr>
            </w:pPr>
            <w:r>
              <w:rPr>
                <w:lang w:val="en-US"/>
              </w:rPr>
              <w:t>w</w:t>
            </w:r>
            <w:r w:rsidR="0050269A">
              <w:rPr>
                <w:lang w:val="en-US"/>
              </w:rPr>
              <w:t xml:space="preserve">orld </w:t>
            </w:r>
            <w:r>
              <w:rPr>
                <w:lang w:val="en-US"/>
              </w:rPr>
              <w:t>w</w:t>
            </w:r>
            <w:r w:rsidR="0050269A">
              <w:rPr>
                <w:lang w:val="en-US"/>
              </w:rPr>
              <w:t xml:space="preserve">ide </w:t>
            </w:r>
            <w:r>
              <w:rPr>
                <w:lang w:val="en-US"/>
              </w:rPr>
              <w:t>w</w:t>
            </w:r>
            <w:r w:rsidR="0050269A">
              <w:rPr>
                <w:lang w:val="en-US"/>
              </w:rPr>
              <w:t xml:space="preserve">eb </w:t>
            </w:r>
            <w:r>
              <w:rPr>
                <w:lang w:val="en-US"/>
              </w:rPr>
              <w:t>c</w:t>
            </w:r>
            <w:r w:rsidR="0050269A">
              <w:rPr>
                <w:lang w:val="en-US"/>
              </w:rPr>
              <w:t>onsortium</w:t>
            </w:r>
          </w:p>
        </w:tc>
      </w:tr>
    </w:tbl>
    <w:p w14:paraId="2D3E0006" w14:textId="042F97FC" w:rsidR="00A4299E" w:rsidRPr="00C37DBF" w:rsidRDefault="00AB0721" w:rsidP="00A4299E">
      <w:pPr>
        <w:pStyle w:val="Kop1"/>
      </w:pPr>
      <w:bookmarkStart w:id="58" w:name="_Toc52359062"/>
      <w:bookmarkStart w:id="59" w:name="_Toc52375116"/>
      <w:bookmarkStart w:id="60" w:name="_Toc53126629"/>
      <w:r>
        <w:t>Areaal</w:t>
      </w:r>
      <w:r w:rsidR="00821B43">
        <w:t xml:space="preserve"> modelleerpatronen</w:t>
      </w:r>
      <w:bookmarkEnd w:id="58"/>
      <w:bookmarkEnd w:id="59"/>
      <w:bookmarkEnd w:id="60"/>
    </w:p>
    <w:p w14:paraId="2D3E0007" w14:textId="45BD16F1" w:rsidR="007271FF" w:rsidRDefault="00447E8B" w:rsidP="007271FF">
      <w:pPr>
        <w:pStyle w:val="Kop2"/>
      </w:pPr>
      <w:bookmarkStart w:id="61" w:name="_Toc53126630"/>
      <w:r>
        <w:t xml:space="preserve">Soorten </w:t>
      </w:r>
      <w:r w:rsidR="004A1BAE">
        <w:t xml:space="preserve">fysieke </w:t>
      </w:r>
      <w:r>
        <w:t>objecten</w:t>
      </w:r>
      <w:bookmarkEnd w:id="61"/>
    </w:p>
    <w:p w14:paraId="3C82B3D8" w14:textId="0449BC2E" w:rsidR="009A2BD3" w:rsidRDefault="009A2BD3" w:rsidP="009A2BD3">
      <w:bookmarkStart w:id="62" w:name="_Hlk53064877"/>
      <w:r>
        <w:t xml:space="preserve">Een </w:t>
      </w:r>
      <w:r w:rsidR="007D3075">
        <w:t>f</w:t>
      </w:r>
      <w:r>
        <w:t>ysiek</w:t>
      </w:r>
      <w:r w:rsidR="007D3075">
        <w:t xml:space="preserve"> o</w:t>
      </w:r>
      <w:r>
        <w:t>bject (</w:t>
      </w:r>
      <w:proofErr w:type="spellStart"/>
      <w:r w:rsidR="007D3075">
        <w:t>p</w:t>
      </w:r>
      <w:r>
        <w:t>hysical</w:t>
      </w:r>
      <w:proofErr w:type="spellEnd"/>
      <w:r w:rsidR="007D3075">
        <w:t xml:space="preserve"> o</w:t>
      </w:r>
      <w:r>
        <w:t xml:space="preserve">bject) wordt </w:t>
      </w:r>
      <w:r w:rsidR="00D85F7F">
        <w:t>gespecialiseerd naar:</w:t>
      </w:r>
    </w:p>
    <w:p w14:paraId="1BC4F1AD" w14:textId="75CEFC79" w:rsidR="00433EE5" w:rsidRDefault="00433EE5" w:rsidP="00433EE5">
      <w:pPr>
        <w:pStyle w:val="Lijstalinea"/>
        <w:numPr>
          <w:ilvl w:val="0"/>
          <w:numId w:val="21"/>
        </w:numPr>
      </w:pPr>
      <w:proofErr w:type="spellStart"/>
      <w:r>
        <w:t>FysiekObject</w:t>
      </w:r>
      <w:proofErr w:type="spellEnd"/>
      <w:r>
        <w:t xml:space="preserve"> (PhysicalObject)</w:t>
      </w:r>
    </w:p>
    <w:p w14:paraId="27C3E235" w14:textId="77777777" w:rsidR="007D1128" w:rsidRDefault="00D85F7F" w:rsidP="00433EE5">
      <w:pPr>
        <w:pStyle w:val="Lijstalinea"/>
        <w:numPr>
          <w:ilvl w:val="0"/>
          <w:numId w:val="7"/>
        </w:numPr>
        <w:ind w:left="1069"/>
      </w:pPr>
      <w:proofErr w:type="spellStart"/>
      <w:r>
        <w:t>VastObject</w:t>
      </w:r>
      <w:proofErr w:type="spellEnd"/>
      <w:r w:rsidR="001545C6">
        <w:t xml:space="preserve"> (</w:t>
      </w:r>
      <w:proofErr w:type="spellStart"/>
      <w:r w:rsidR="001545C6">
        <w:t>SolidObject</w:t>
      </w:r>
      <w:proofErr w:type="spellEnd"/>
      <w:r w:rsidR="001545C6">
        <w:t>)</w:t>
      </w:r>
    </w:p>
    <w:p w14:paraId="63C74C80" w14:textId="30A6BDC2" w:rsidR="00D85F7F" w:rsidRDefault="007D1128" w:rsidP="00C07650">
      <w:pPr>
        <w:ind w:left="1069"/>
      </w:pPr>
      <w:r>
        <w:t xml:space="preserve">- </w:t>
      </w:r>
      <w:proofErr w:type="spellStart"/>
      <w:r w:rsidR="008943FE">
        <w:t>bestaatUit</w:t>
      </w:r>
      <w:proofErr w:type="spellEnd"/>
      <w:r w:rsidR="00E6007C">
        <w:t xml:space="preserve"> </w:t>
      </w:r>
      <w:r>
        <w:t>(</w:t>
      </w:r>
      <w:proofErr w:type="spellStart"/>
      <w:r w:rsidR="008943FE">
        <w:t>consists</w:t>
      </w:r>
      <w:r>
        <w:t>Of</w:t>
      </w:r>
      <w:proofErr w:type="spellEnd"/>
      <w:r>
        <w:t xml:space="preserve">) </w:t>
      </w:r>
      <w:r w:rsidR="00E6007C">
        <w:t>Materiaal</w:t>
      </w:r>
    </w:p>
    <w:p w14:paraId="1553223F" w14:textId="77777777" w:rsidR="007D1128" w:rsidRDefault="00893696" w:rsidP="00433EE5">
      <w:pPr>
        <w:pStyle w:val="Lijstalinea"/>
        <w:numPr>
          <w:ilvl w:val="0"/>
          <w:numId w:val="7"/>
        </w:numPr>
        <w:ind w:left="1069"/>
      </w:pPr>
      <w:proofErr w:type="spellStart"/>
      <w:r>
        <w:t>RuimtelijkObject</w:t>
      </w:r>
      <w:proofErr w:type="spellEnd"/>
      <w:r>
        <w:t xml:space="preserve"> (</w:t>
      </w:r>
      <w:proofErr w:type="spellStart"/>
      <w:r>
        <w:t>SpatialObject</w:t>
      </w:r>
      <w:proofErr w:type="spellEnd"/>
      <w:r>
        <w:t>)</w:t>
      </w:r>
    </w:p>
    <w:p w14:paraId="45337ABC" w14:textId="77777777" w:rsidR="00C07650" w:rsidRDefault="00C07650" w:rsidP="00C07650">
      <w:pPr>
        <w:ind w:left="1069"/>
      </w:pPr>
      <w:r>
        <w:t xml:space="preserve">- </w:t>
      </w:r>
      <w:proofErr w:type="spellStart"/>
      <w:r>
        <w:t>wordtBegrensdDoor</w:t>
      </w:r>
      <w:proofErr w:type="spellEnd"/>
      <w:r>
        <w:t xml:space="preserve"> (</w:t>
      </w:r>
      <w:proofErr w:type="spellStart"/>
      <w:r>
        <w:t>isBoundBy</w:t>
      </w:r>
      <w:proofErr w:type="spellEnd"/>
      <w:r>
        <w:t xml:space="preserve">) </w:t>
      </w:r>
      <w:proofErr w:type="spellStart"/>
      <w:r>
        <w:t>VastObject</w:t>
      </w:r>
      <w:proofErr w:type="spellEnd"/>
    </w:p>
    <w:p w14:paraId="08C6C1FB" w14:textId="5C248249" w:rsidR="0013281D" w:rsidRDefault="005B79DA" w:rsidP="00C07650">
      <w:pPr>
        <w:ind w:left="1069"/>
      </w:pPr>
      <w:r>
        <w:t xml:space="preserve">- </w:t>
      </w:r>
      <w:r w:rsidR="00E6007C">
        <w:t xml:space="preserve">bevat </w:t>
      </w:r>
      <w:r w:rsidR="007D1128">
        <w:t>(</w:t>
      </w:r>
      <w:proofErr w:type="spellStart"/>
      <w:r w:rsidR="007D1128">
        <w:t>contains</w:t>
      </w:r>
      <w:proofErr w:type="spellEnd"/>
      <w:r w:rsidR="007D1128">
        <w:t xml:space="preserve">) </w:t>
      </w:r>
      <w:r w:rsidR="00E6007C">
        <w:t>Materiaal</w:t>
      </w:r>
    </w:p>
    <w:p w14:paraId="51F1804A" w14:textId="716C7443" w:rsidR="0013281D" w:rsidRPr="007F3455" w:rsidRDefault="0013281D" w:rsidP="00433EE5">
      <w:pPr>
        <w:pStyle w:val="Lijstalinea"/>
        <w:numPr>
          <w:ilvl w:val="0"/>
          <w:numId w:val="7"/>
        </w:numPr>
        <w:ind w:left="1069"/>
      </w:pPr>
      <w:r w:rsidRPr="007F3455">
        <w:t>Materiaal (</w:t>
      </w:r>
      <w:proofErr w:type="spellStart"/>
      <w:r w:rsidRPr="007F3455">
        <w:t>Mat</w:t>
      </w:r>
      <w:r w:rsidR="00862409" w:rsidRPr="007F3455">
        <w:t>tter</w:t>
      </w:r>
      <w:proofErr w:type="spellEnd"/>
      <w:r w:rsidRPr="007F3455">
        <w:t>)</w:t>
      </w:r>
    </w:p>
    <w:p w14:paraId="536084B4" w14:textId="1F350829" w:rsidR="0062048A" w:rsidRPr="007F3455" w:rsidRDefault="0054221D" w:rsidP="00AE655B">
      <w:pPr>
        <w:ind w:left="1080"/>
      </w:pPr>
      <w:commentRangeStart w:id="63"/>
      <w:commentRangeStart w:id="64"/>
      <w:r>
        <w:t>Technisch</w:t>
      </w:r>
      <w:r w:rsidR="00071299">
        <w:t>e objecten:</w:t>
      </w:r>
    </w:p>
    <w:p w14:paraId="7A4FE7F8" w14:textId="25E5B3C0" w:rsidR="00CD73A1" w:rsidRPr="00084C97" w:rsidRDefault="00A0111D" w:rsidP="00433EE5">
      <w:pPr>
        <w:pStyle w:val="Lijstalinea"/>
        <w:numPr>
          <w:ilvl w:val="1"/>
          <w:numId w:val="7"/>
        </w:numPr>
        <w:ind w:left="1789"/>
      </w:pPr>
      <w:proofErr w:type="spellStart"/>
      <w:r w:rsidRPr="00084C97">
        <w:t>Zuivere</w:t>
      </w:r>
      <w:r w:rsidR="00CD73A1" w:rsidRPr="00084C97">
        <w:t>Stof</w:t>
      </w:r>
      <w:proofErr w:type="spellEnd"/>
      <w:r w:rsidR="00CD73A1" w:rsidRPr="00084C97">
        <w:t xml:space="preserve"> (</w:t>
      </w:r>
      <w:proofErr w:type="spellStart"/>
      <w:r w:rsidRPr="00084C97">
        <w:t>PureSubstance</w:t>
      </w:r>
      <w:proofErr w:type="spellEnd"/>
      <w:r w:rsidR="00CD73A1" w:rsidRPr="00084C97">
        <w:t>)</w:t>
      </w:r>
    </w:p>
    <w:p w14:paraId="11640D90" w14:textId="32C493BE" w:rsidR="001E1A2C" w:rsidRPr="00084C97" w:rsidRDefault="00AE655B" w:rsidP="009C4EDD">
      <w:pPr>
        <w:pStyle w:val="Lijstalinea"/>
        <w:numPr>
          <w:ilvl w:val="2"/>
          <w:numId w:val="7"/>
        </w:numPr>
      </w:pPr>
      <w:proofErr w:type="spellStart"/>
      <w:r w:rsidRPr="00084C97">
        <w:t>ChemischElement</w:t>
      </w:r>
      <w:proofErr w:type="spellEnd"/>
      <w:r w:rsidRPr="00084C97">
        <w:t xml:space="preserve"> (</w:t>
      </w:r>
      <w:proofErr w:type="spellStart"/>
      <w:r w:rsidR="001E1A2C" w:rsidRPr="00084C97">
        <w:t>ChemicalElement</w:t>
      </w:r>
      <w:proofErr w:type="spellEnd"/>
      <w:r w:rsidRPr="00084C97">
        <w:t>)</w:t>
      </w:r>
    </w:p>
    <w:p w14:paraId="260EE1A8" w14:textId="47B43506" w:rsidR="00084C97" w:rsidRDefault="00084C97" w:rsidP="00084C97">
      <w:pPr>
        <w:pStyle w:val="Lijstalinea"/>
        <w:numPr>
          <w:ilvl w:val="3"/>
          <w:numId w:val="7"/>
        </w:numPr>
        <w:rPr>
          <w:i/>
          <w:iCs/>
        </w:rPr>
      </w:pPr>
      <w:r>
        <w:rPr>
          <w:i/>
          <w:iCs/>
        </w:rPr>
        <w:lastRenderedPageBreak/>
        <w:t>Zuurstof (</w:t>
      </w:r>
      <w:proofErr w:type="spellStart"/>
      <w:r>
        <w:rPr>
          <w:i/>
          <w:iCs/>
        </w:rPr>
        <w:t>Ox</w:t>
      </w:r>
      <w:r w:rsidR="00C84794">
        <w:rPr>
          <w:i/>
          <w:iCs/>
        </w:rPr>
        <w:t>y</w:t>
      </w:r>
      <w:r>
        <w:rPr>
          <w:i/>
          <w:iCs/>
        </w:rPr>
        <w:t>gen</w:t>
      </w:r>
      <w:proofErr w:type="spellEnd"/>
      <w:r>
        <w:rPr>
          <w:i/>
          <w:iCs/>
        </w:rPr>
        <w:t>)</w:t>
      </w:r>
    </w:p>
    <w:p w14:paraId="4B7D3959" w14:textId="495664A8" w:rsidR="007E0B02" w:rsidRDefault="007E0B02" w:rsidP="00084C97">
      <w:pPr>
        <w:pStyle w:val="Lijstalinea"/>
        <w:numPr>
          <w:ilvl w:val="3"/>
          <w:numId w:val="7"/>
        </w:numPr>
        <w:rPr>
          <w:i/>
          <w:iCs/>
        </w:rPr>
      </w:pPr>
      <w:r>
        <w:rPr>
          <w:i/>
          <w:iCs/>
        </w:rPr>
        <w:t>Waterstof (</w:t>
      </w:r>
      <w:proofErr w:type="spellStart"/>
      <w:r>
        <w:rPr>
          <w:i/>
          <w:iCs/>
        </w:rPr>
        <w:t>Hydrogen</w:t>
      </w:r>
      <w:proofErr w:type="spellEnd"/>
      <w:r>
        <w:rPr>
          <w:i/>
          <w:iCs/>
        </w:rPr>
        <w:t>)</w:t>
      </w:r>
    </w:p>
    <w:p w14:paraId="5C49C273" w14:textId="38191CF5" w:rsidR="001E1A2C" w:rsidRPr="00084C97" w:rsidRDefault="00AE655B" w:rsidP="009C4EDD">
      <w:pPr>
        <w:pStyle w:val="Lijstalinea"/>
        <w:numPr>
          <w:ilvl w:val="2"/>
          <w:numId w:val="7"/>
        </w:numPr>
      </w:pPr>
      <w:proofErr w:type="spellStart"/>
      <w:r w:rsidRPr="00084C97">
        <w:t>ChemischeVerbinding</w:t>
      </w:r>
      <w:proofErr w:type="spellEnd"/>
      <w:r w:rsidRPr="00084C97">
        <w:t xml:space="preserve"> (</w:t>
      </w:r>
      <w:proofErr w:type="spellStart"/>
      <w:r w:rsidRPr="00084C97">
        <w:t>ChemicalCompund</w:t>
      </w:r>
      <w:proofErr w:type="spellEnd"/>
      <w:r w:rsidRPr="00084C97">
        <w:t>)</w:t>
      </w:r>
    </w:p>
    <w:p w14:paraId="52250E4D" w14:textId="6C415BA8" w:rsidR="00AE655B" w:rsidRPr="007F3455" w:rsidRDefault="00AE655B" w:rsidP="00AE655B">
      <w:pPr>
        <w:pStyle w:val="Lijstalinea"/>
        <w:numPr>
          <w:ilvl w:val="3"/>
          <w:numId w:val="7"/>
        </w:numPr>
        <w:rPr>
          <w:i/>
          <w:iCs/>
        </w:rPr>
      </w:pPr>
      <w:r>
        <w:rPr>
          <w:i/>
          <w:iCs/>
        </w:rPr>
        <w:t>Water (</w:t>
      </w:r>
      <w:r w:rsidR="00C84794">
        <w:rPr>
          <w:i/>
          <w:iCs/>
        </w:rPr>
        <w:t>W</w:t>
      </w:r>
      <w:r>
        <w:rPr>
          <w:i/>
          <w:iCs/>
        </w:rPr>
        <w:t>ater)</w:t>
      </w:r>
    </w:p>
    <w:p w14:paraId="67AB9DAC" w14:textId="130449B3" w:rsidR="007E21AF" w:rsidRPr="00084C97" w:rsidRDefault="007E21AF" w:rsidP="00433EE5">
      <w:pPr>
        <w:pStyle w:val="Lijstalinea"/>
        <w:numPr>
          <w:ilvl w:val="1"/>
          <w:numId w:val="7"/>
        </w:numPr>
        <w:ind w:left="1789"/>
      </w:pPr>
      <w:r w:rsidRPr="00084C97">
        <w:t>Mengsel</w:t>
      </w:r>
      <w:r w:rsidR="00CD73A1" w:rsidRPr="00084C97">
        <w:t xml:space="preserve"> (</w:t>
      </w:r>
      <w:r w:rsidR="00071299" w:rsidRPr="00084C97">
        <w:t>Mixture</w:t>
      </w:r>
      <w:r w:rsidR="00CD73A1" w:rsidRPr="00084C97">
        <w:t>)</w:t>
      </w:r>
    </w:p>
    <w:p w14:paraId="12C7E2AD" w14:textId="7F7F7EFD" w:rsidR="00071299" w:rsidRDefault="003D6B2A" w:rsidP="00071299">
      <w:pPr>
        <w:pStyle w:val="Lijstalinea"/>
        <w:numPr>
          <w:ilvl w:val="2"/>
          <w:numId w:val="7"/>
        </w:numPr>
        <w:rPr>
          <w:i/>
          <w:iCs/>
        </w:rPr>
      </w:pPr>
      <w:r w:rsidRPr="007F3455">
        <w:rPr>
          <w:i/>
          <w:iCs/>
        </w:rPr>
        <w:t>Cement (Cement)</w:t>
      </w:r>
    </w:p>
    <w:p w14:paraId="472748F8" w14:textId="12B505CE" w:rsidR="00071299" w:rsidRPr="00071299" w:rsidRDefault="00071299" w:rsidP="00071299">
      <w:pPr>
        <w:pStyle w:val="Lijstalinea"/>
        <w:numPr>
          <w:ilvl w:val="2"/>
          <w:numId w:val="7"/>
        </w:numPr>
        <w:rPr>
          <w:i/>
          <w:iCs/>
        </w:rPr>
      </w:pPr>
      <w:r>
        <w:rPr>
          <w:i/>
          <w:iCs/>
        </w:rPr>
        <w:t>Staal (Steel)</w:t>
      </w:r>
    </w:p>
    <w:p w14:paraId="6BDEE96F" w14:textId="76C38CAC" w:rsidR="005B79DA" w:rsidRPr="007F3455" w:rsidRDefault="005B79DA" w:rsidP="00071299">
      <w:pPr>
        <w:pStyle w:val="Lijstalinea"/>
        <w:numPr>
          <w:ilvl w:val="2"/>
          <w:numId w:val="7"/>
        </w:numPr>
        <w:rPr>
          <w:i/>
          <w:iCs/>
        </w:rPr>
      </w:pPr>
      <w:r w:rsidRPr="007F3455">
        <w:rPr>
          <w:i/>
          <w:iCs/>
        </w:rPr>
        <w:t>Beton</w:t>
      </w:r>
      <w:r w:rsidR="00D528D2" w:rsidRPr="007F3455">
        <w:rPr>
          <w:i/>
          <w:iCs/>
        </w:rPr>
        <w:t xml:space="preserve"> (Concrete)</w:t>
      </w:r>
    </w:p>
    <w:p w14:paraId="29B5564A" w14:textId="1C2EA1C6" w:rsidR="005B79DA" w:rsidRPr="007F3455" w:rsidRDefault="005B79DA" w:rsidP="00084C97">
      <w:pPr>
        <w:pStyle w:val="Lijstalinea"/>
        <w:numPr>
          <w:ilvl w:val="2"/>
          <w:numId w:val="7"/>
        </w:numPr>
        <w:rPr>
          <w:i/>
          <w:iCs/>
        </w:rPr>
      </w:pPr>
      <w:proofErr w:type="spellStart"/>
      <w:r w:rsidRPr="007F3455">
        <w:rPr>
          <w:i/>
          <w:iCs/>
        </w:rPr>
        <w:t>Staal-Beton</w:t>
      </w:r>
      <w:proofErr w:type="spellEnd"/>
      <w:r w:rsidR="00D528D2" w:rsidRPr="007F3455">
        <w:rPr>
          <w:i/>
          <w:iCs/>
        </w:rPr>
        <w:t xml:space="preserve"> (Steel-Concrete)</w:t>
      </w:r>
    </w:p>
    <w:p w14:paraId="3440064B" w14:textId="6743551F" w:rsidR="00D528D2" w:rsidRPr="007F3455" w:rsidRDefault="00D528D2" w:rsidP="00084C97">
      <w:pPr>
        <w:pStyle w:val="Lijstalinea"/>
        <w:numPr>
          <w:ilvl w:val="2"/>
          <w:numId w:val="7"/>
        </w:numPr>
        <w:rPr>
          <w:i/>
          <w:iCs/>
        </w:rPr>
      </w:pPr>
      <w:r w:rsidRPr="007F3455">
        <w:rPr>
          <w:i/>
          <w:iCs/>
        </w:rPr>
        <w:t>Composiet (</w:t>
      </w:r>
      <w:proofErr w:type="spellStart"/>
      <w:r w:rsidR="00433EE5" w:rsidRPr="007F3455">
        <w:rPr>
          <w:i/>
          <w:iCs/>
        </w:rPr>
        <w:t>C</w:t>
      </w:r>
      <w:r w:rsidRPr="007F3455">
        <w:rPr>
          <w:i/>
          <w:iCs/>
        </w:rPr>
        <w:t>omposite</w:t>
      </w:r>
      <w:proofErr w:type="spellEnd"/>
      <w:r w:rsidRPr="007F3455">
        <w:rPr>
          <w:i/>
          <w:iCs/>
        </w:rPr>
        <w:t>)</w:t>
      </w:r>
    </w:p>
    <w:p w14:paraId="48566EC2" w14:textId="2A30520B" w:rsidR="005B79DA" w:rsidRPr="007F3455" w:rsidRDefault="005B79DA" w:rsidP="00084C97">
      <w:pPr>
        <w:pStyle w:val="Lijstalinea"/>
        <w:numPr>
          <w:ilvl w:val="2"/>
          <w:numId w:val="7"/>
        </w:numPr>
        <w:rPr>
          <w:i/>
          <w:iCs/>
        </w:rPr>
      </w:pPr>
      <w:r w:rsidRPr="007F3455">
        <w:rPr>
          <w:i/>
          <w:iCs/>
        </w:rPr>
        <w:t>Asfalt</w:t>
      </w:r>
      <w:r w:rsidR="00D528D2" w:rsidRPr="007F3455">
        <w:rPr>
          <w:i/>
          <w:iCs/>
        </w:rPr>
        <w:t xml:space="preserve"> (</w:t>
      </w:r>
      <w:proofErr w:type="spellStart"/>
      <w:r w:rsidR="00D528D2" w:rsidRPr="007F3455">
        <w:rPr>
          <w:i/>
          <w:iCs/>
        </w:rPr>
        <w:t>Asphalt</w:t>
      </w:r>
      <w:proofErr w:type="spellEnd"/>
      <w:r w:rsidR="00D528D2" w:rsidRPr="007F3455">
        <w:rPr>
          <w:i/>
          <w:iCs/>
        </w:rPr>
        <w:t>)</w:t>
      </w:r>
    </w:p>
    <w:p w14:paraId="1BFBF17C" w14:textId="3C45A34E" w:rsidR="001B22FE" w:rsidRPr="007F3455" w:rsidRDefault="007A26CA" w:rsidP="00084C97">
      <w:pPr>
        <w:pStyle w:val="Lijstalinea"/>
        <w:numPr>
          <w:ilvl w:val="2"/>
          <w:numId w:val="7"/>
        </w:numPr>
        <w:rPr>
          <w:i/>
          <w:iCs/>
        </w:rPr>
      </w:pPr>
      <w:r w:rsidRPr="007F3455">
        <w:rPr>
          <w:i/>
          <w:iCs/>
        </w:rPr>
        <w:t>Zand (Sand)</w:t>
      </w:r>
    </w:p>
    <w:p w14:paraId="67C4748F" w14:textId="312425A9" w:rsidR="004B5530" w:rsidRPr="007F3455" w:rsidRDefault="004B5530" w:rsidP="00084C97">
      <w:pPr>
        <w:pStyle w:val="Lijstalinea"/>
        <w:numPr>
          <w:ilvl w:val="2"/>
          <w:numId w:val="7"/>
        </w:numPr>
        <w:rPr>
          <w:i/>
          <w:iCs/>
        </w:rPr>
      </w:pPr>
      <w:r w:rsidRPr="007F3455">
        <w:rPr>
          <w:i/>
          <w:iCs/>
        </w:rPr>
        <w:t>Steenslag (</w:t>
      </w:r>
      <w:proofErr w:type="spellStart"/>
      <w:r w:rsidR="00D27788">
        <w:rPr>
          <w:i/>
          <w:iCs/>
        </w:rPr>
        <w:t>CrushedStone</w:t>
      </w:r>
      <w:proofErr w:type="spellEnd"/>
      <w:r w:rsidRPr="007F3455">
        <w:rPr>
          <w:i/>
          <w:iCs/>
        </w:rPr>
        <w:t>)</w:t>
      </w:r>
    </w:p>
    <w:p w14:paraId="1916EACB" w14:textId="18396F1C" w:rsidR="0008435D" w:rsidRPr="0008435D" w:rsidRDefault="0008435D" w:rsidP="0008435D">
      <w:pPr>
        <w:ind w:left="1418"/>
        <w:rPr>
          <w:i/>
          <w:iCs/>
        </w:rPr>
      </w:pPr>
      <w:r w:rsidRPr="0008435D">
        <w:rPr>
          <w:i/>
          <w:iCs/>
        </w:rPr>
        <w:t xml:space="preserve">- </w:t>
      </w:r>
      <w:proofErr w:type="spellStart"/>
      <w:r>
        <w:rPr>
          <w:i/>
          <w:iCs/>
        </w:rPr>
        <w:t>bestaatUit</w:t>
      </w:r>
      <w:proofErr w:type="spellEnd"/>
      <w:r>
        <w:rPr>
          <w:i/>
          <w:iCs/>
        </w:rPr>
        <w:t xml:space="preserve"> (</w:t>
      </w:r>
      <w:proofErr w:type="spellStart"/>
      <w:r>
        <w:rPr>
          <w:i/>
          <w:iCs/>
        </w:rPr>
        <w:t>consistsOf</w:t>
      </w:r>
      <w:proofErr w:type="spellEnd"/>
      <w:r>
        <w:rPr>
          <w:i/>
          <w:iCs/>
        </w:rPr>
        <w:t>) Materiaal</w:t>
      </w:r>
    </w:p>
    <w:p w14:paraId="0B8BCA3A" w14:textId="4219FDED" w:rsidR="00C1306B" w:rsidRDefault="00C1306B" w:rsidP="00C1306B">
      <w:pPr>
        <w:ind w:left="1429"/>
        <w:rPr>
          <w:i/>
          <w:iCs/>
        </w:rPr>
      </w:pPr>
      <w:r w:rsidRPr="00881040">
        <w:rPr>
          <w:i/>
          <w:iCs/>
        </w:rPr>
        <w:t xml:space="preserve">- </w:t>
      </w:r>
      <w:proofErr w:type="spellStart"/>
      <w:r w:rsidR="00F01A01">
        <w:rPr>
          <w:i/>
          <w:iCs/>
        </w:rPr>
        <w:t>c</w:t>
      </w:r>
      <w:r w:rsidR="00BE6491">
        <w:rPr>
          <w:i/>
          <w:iCs/>
        </w:rPr>
        <w:t>hemische</w:t>
      </w:r>
      <w:r w:rsidRPr="00881040">
        <w:rPr>
          <w:i/>
          <w:iCs/>
        </w:rPr>
        <w:t>Formule</w:t>
      </w:r>
      <w:proofErr w:type="spellEnd"/>
      <w:r w:rsidRPr="00881040">
        <w:rPr>
          <w:i/>
          <w:iCs/>
        </w:rPr>
        <w:t xml:space="preserve"> (</w:t>
      </w:r>
      <w:proofErr w:type="spellStart"/>
      <w:r w:rsidR="00907BAB">
        <w:rPr>
          <w:i/>
          <w:iCs/>
        </w:rPr>
        <w:t>c</w:t>
      </w:r>
      <w:r w:rsidR="00BE6491">
        <w:rPr>
          <w:i/>
          <w:iCs/>
        </w:rPr>
        <w:t>hemical</w:t>
      </w:r>
      <w:r w:rsidRPr="00881040">
        <w:rPr>
          <w:i/>
          <w:iCs/>
        </w:rPr>
        <w:t>Formula</w:t>
      </w:r>
      <w:proofErr w:type="spellEnd"/>
      <w:r w:rsidRPr="00881040">
        <w:rPr>
          <w:i/>
          <w:iCs/>
        </w:rPr>
        <w:t>)</w:t>
      </w:r>
      <w:r w:rsidR="00621755" w:rsidRPr="00881040">
        <w:rPr>
          <w:i/>
          <w:iCs/>
        </w:rPr>
        <w:t xml:space="preserve"> String</w:t>
      </w:r>
      <w:r w:rsidR="00553973" w:rsidRPr="00881040">
        <w:rPr>
          <w:i/>
          <w:iCs/>
        </w:rPr>
        <w:t xml:space="preserve"> (optioneel want alleen relevant voor technische materialen)</w:t>
      </w:r>
    </w:p>
    <w:p w14:paraId="3A0BF2B6" w14:textId="216B94F2" w:rsidR="000038DA" w:rsidRDefault="000038DA" w:rsidP="00C1306B">
      <w:pPr>
        <w:ind w:left="1429"/>
        <w:rPr>
          <w:i/>
          <w:iCs/>
        </w:rPr>
      </w:pPr>
      <w:r>
        <w:rPr>
          <w:i/>
          <w:iCs/>
        </w:rPr>
        <w:t xml:space="preserve">- </w:t>
      </w:r>
      <w:proofErr w:type="spellStart"/>
      <w:r>
        <w:rPr>
          <w:i/>
          <w:iCs/>
        </w:rPr>
        <w:t>ntp</w:t>
      </w:r>
      <w:r w:rsidR="00E3792B">
        <w:rPr>
          <w:i/>
          <w:iCs/>
        </w:rPr>
        <w:t>State</w:t>
      </w:r>
      <w:proofErr w:type="spellEnd"/>
      <w:r w:rsidR="00E3792B">
        <w:rPr>
          <w:i/>
          <w:iCs/>
        </w:rPr>
        <w:t xml:space="preserve">: </w:t>
      </w:r>
      <w:r w:rsidR="00AF4834">
        <w:rPr>
          <w:i/>
          <w:iCs/>
        </w:rPr>
        <w:t>[</w:t>
      </w:r>
      <w:r w:rsidR="00E3792B">
        <w:rPr>
          <w:i/>
          <w:iCs/>
        </w:rPr>
        <w:t>Gas (Gas), Vloeistof</w:t>
      </w:r>
      <w:r w:rsidR="00AF4834">
        <w:rPr>
          <w:i/>
          <w:iCs/>
        </w:rPr>
        <w:t xml:space="preserve"> (</w:t>
      </w:r>
      <w:proofErr w:type="spellStart"/>
      <w:r w:rsidR="00E3792B">
        <w:rPr>
          <w:i/>
          <w:iCs/>
        </w:rPr>
        <w:t>Fluid</w:t>
      </w:r>
      <w:proofErr w:type="spellEnd"/>
      <w:r w:rsidR="00E3792B">
        <w:rPr>
          <w:i/>
          <w:iCs/>
        </w:rPr>
        <w:t xml:space="preserve"> )</w:t>
      </w:r>
      <w:r w:rsidR="00AF4834">
        <w:rPr>
          <w:i/>
          <w:iCs/>
        </w:rPr>
        <w:t xml:space="preserve">, </w:t>
      </w:r>
      <w:proofErr w:type="spellStart"/>
      <w:r w:rsidR="00AF4834">
        <w:rPr>
          <w:i/>
          <w:iCs/>
        </w:rPr>
        <w:t>VasteStof</w:t>
      </w:r>
      <w:proofErr w:type="spellEnd"/>
      <w:r w:rsidR="00AF4834">
        <w:rPr>
          <w:i/>
          <w:iCs/>
        </w:rPr>
        <w:t xml:space="preserve"> (Solid)]</w:t>
      </w:r>
    </w:p>
    <w:p w14:paraId="432ED879" w14:textId="267473AF" w:rsidR="002312CB" w:rsidRPr="002312CB" w:rsidRDefault="002312CB" w:rsidP="7193E656">
      <w:pPr>
        <w:ind w:left="1429"/>
        <w:rPr>
          <w:i/>
          <w:iCs/>
          <w:lang w:val="en-US"/>
        </w:rPr>
      </w:pPr>
      <w:r w:rsidRPr="7193E656">
        <w:rPr>
          <w:i/>
          <w:iCs/>
          <w:lang w:val="en-US"/>
        </w:rPr>
        <w:t>(</w:t>
      </w:r>
      <w:proofErr w:type="spellStart"/>
      <w:r w:rsidRPr="7193E656">
        <w:rPr>
          <w:i/>
          <w:iCs/>
          <w:lang w:val="en-US"/>
        </w:rPr>
        <w:t>ntp</w:t>
      </w:r>
      <w:proofErr w:type="spellEnd"/>
      <w:r w:rsidRPr="7193E656">
        <w:rPr>
          <w:i/>
          <w:iCs/>
          <w:lang w:val="en-US"/>
        </w:rPr>
        <w:t>: “normal temperature and pressure”</w:t>
      </w:r>
      <w:commentRangeEnd w:id="63"/>
      <w:r>
        <w:rPr>
          <w:rStyle w:val="Verwijzingopmerking"/>
        </w:rPr>
        <w:commentReference w:id="63"/>
      </w:r>
      <w:commentRangeEnd w:id="64"/>
      <w:r w:rsidR="001E70DA">
        <w:rPr>
          <w:rStyle w:val="Verwijzingopmerking"/>
        </w:rPr>
        <w:commentReference w:id="64"/>
      </w:r>
    </w:p>
    <w:p w14:paraId="13DE9DF1" w14:textId="77777777" w:rsidR="00504875" w:rsidRPr="000038DA" w:rsidRDefault="009D2C26" w:rsidP="005A7929">
      <w:pPr>
        <w:ind w:left="1080"/>
      </w:pPr>
      <w:r w:rsidRPr="000038DA">
        <w:t>Functionel</w:t>
      </w:r>
      <w:r w:rsidR="008750B7" w:rsidRPr="000038DA">
        <w:t xml:space="preserve">e </w:t>
      </w:r>
      <w:r w:rsidR="00504875" w:rsidRPr="000038DA">
        <w:t>objecten:</w:t>
      </w:r>
    </w:p>
    <w:p w14:paraId="3A35E0B0" w14:textId="39D620D2" w:rsidR="00504875" w:rsidRPr="00881040" w:rsidRDefault="008750B7" w:rsidP="00881040">
      <w:pPr>
        <w:pStyle w:val="Lijstalinea"/>
        <w:numPr>
          <w:ilvl w:val="0"/>
          <w:numId w:val="27"/>
        </w:numPr>
        <w:rPr>
          <w:i/>
          <w:iCs/>
        </w:rPr>
      </w:pPr>
      <w:r w:rsidRPr="00881040">
        <w:rPr>
          <w:i/>
          <w:iCs/>
        </w:rPr>
        <w:t>Grondstof</w:t>
      </w:r>
      <w:r w:rsidR="006C2BB4">
        <w:rPr>
          <w:i/>
          <w:iCs/>
        </w:rPr>
        <w:t xml:space="preserve"> (</w:t>
      </w:r>
      <w:proofErr w:type="spellStart"/>
      <w:r w:rsidR="006C2BB4">
        <w:rPr>
          <w:i/>
          <w:iCs/>
        </w:rPr>
        <w:t>RawMaterial</w:t>
      </w:r>
      <w:proofErr w:type="spellEnd"/>
      <w:r w:rsidR="006C2BB4">
        <w:rPr>
          <w:i/>
          <w:iCs/>
        </w:rPr>
        <w:t>)</w:t>
      </w:r>
    </w:p>
    <w:p w14:paraId="05B9B2D5" w14:textId="6EFCCB7A" w:rsidR="00504875" w:rsidRPr="00881040" w:rsidRDefault="008750B7" w:rsidP="00881040">
      <w:pPr>
        <w:pStyle w:val="Lijstalinea"/>
        <w:numPr>
          <w:ilvl w:val="0"/>
          <w:numId w:val="27"/>
        </w:numPr>
        <w:rPr>
          <w:i/>
          <w:iCs/>
        </w:rPr>
      </w:pPr>
      <w:r w:rsidRPr="00881040">
        <w:rPr>
          <w:i/>
          <w:iCs/>
        </w:rPr>
        <w:t>Bouwstof</w:t>
      </w:r>
      <w:r w:rsidR="00A87852">
        <w:rPr>
          <w:i/>
          <w:iCs/>
        </w:rPr>
        <w:t xml:space="preserve"> (</w:t>
      </w:r>
      <w:proofErr w:type="spellStart"/>
      <w:r w:rsidR="00A87852">
        <w:rPr>
          <w:i/>
          <w:iCs/>
        </w:rPr>
        <w:t>BuildingMaterial</w:t>
      </w:r>
      <w:proofErr w:type="spellEnd"/>
      <w:r w:rsidR="00A87852">
        <w:rPr>
          <w:i/>
          <w:iCs/>
        </w:rPr>
        <w:t>)</w:t>
      </w:r>
    </w:p>
    <w:p w14:paraId="090587F0" w14:textId="0531356B" w:rsidR="00881040" w:rsidRPr="00881040" w:rsidRDefault="008750B7" w:rsidP="00881040">
      <w:pPr>
        <w:pStyle w:val="Lijstalinea"/>
        <w:numPr>
          <w:ilvl w:val="0"/>
          <w:numId w:val="27"/>
        </w:numPr>
        <w:rPr>
          <w:i/>
          <w:iCs/>
        </w:rPr>
      </w:pPr>
      <w:proofErr w:type="spellStart"/>
      <w:r w:rsidRPr="00881040">
        <w:rPr>
          <w:i/>
          <w:iCs/>
        </w:rPr>
        <w:t>Gevaarlijke</w:t>
      </w:r>
      <w:r w:rsidR="007B70CA" w:rsidRPr="00881040">
        <w:rPr>
          <w:i/>
          <w:iCs/>
        </w:rPr>
        <w:t>S</w:t>
      </w:r>
      <w:r w:rsidRPr="00881040">
        <w:rPr>
          <w:i/>
          <w:iCs/>
        </w:rPr>
        <w:t>tof</w:t>
      </w:r>
      <w:proofErr w:type="spellEnd"/>
      <w:r w:rsidR="00A87852">
        <w:rPr>
          <w:i/>
          <w:iCs/>
        </w:rPr>
        <w:t xml:space="preserve"> (</w:t>
      </w:r>
      <w:proofErr w:type="spellStart"/>
      <w:r w:rsidR="00F63023">
        <w:rPr>
          <w:i/>
          <w:iCs/>
        </w:rPr>
        <w:t>DangerousSubstance</w:t>
      </w:r>
      <w:proofErr w:type="spellEnd"/>
      <w:r w:rsidR="00A87852">
        <w:rPr>
          <w:i/>
          <w:iCs/>
        </w:rPr>
        <w:t>)</w:t>
      </w:r>
    </w:p>
    <w:p w14:paraId="7BC6B7CD" w14:textId="75B324A2" w:rsidR="009D2C26" w:rsidRPr="00881040" w:rsidRDefault="007B70CA" w:rsidP="00881040">
      <w:pPr>
        <w:pStyle w:val="Lijstalinea"/>
        <w:numPr>
          <w:ilvl w:val="0"/>
          <w:numId w:val="27"/>
        </w:numPr>
        <w:rPr>
          <w:i/>
          <w:iCs/>
        </w:rPr>
      </w:pPr>
      <w:r w:rsidRPr="00881040">
        <w:rPr>
          <w:i/>
          <w:iCs/>
        </w:rPr>
        <w:t>Additief</w:t>
      </w:r>
      <w:r w:rsidR="00FB40FE">
        <w:rPr>
          <w:i/>
          <w:iCs/>
        </w:rPr>
        <w:t xml:space="preserve"> (Additive)</w:t>
      </w:r>
    </w:p>
    <w:bookmarkEnd w:id="62"/>
    <w:p w14:paraId="503612A2" w14:textId="0379FC42" w:rsidR="008F6147" w:rsidRDefault="008F6147" w:rsidP="008F6147">
      <w:pPr>
        <w:rPr>
          <w:i/>
          <w:iCs/>
        </w:rPr>
      </w:pPr>
      <w:r>
        <w:rPr>
          <w:i/>
          <w:iCs/>
        </w:rPr>
        <w:t>Cursieve items zijn voorbeelden en geen standaard onderdeel van het patroon.</w:t>
      </w:r>
    </w:p>
    <w:p w14:paraId="03ED09C5" w14:textId="77777777" w:rsidR="007716E8" w:rsidRDefault="16BB858E" w:rsidP="007716E8">
      <w:pPr>
        <w:keepNext/>
        <w:jc w:val="center"/>
      </w:pPr>
      <w:r>
        <w:rPr>
          <w:noProof/>
        </w:rPr>
        <w:drawing>
          <wp:inline distT="0" distB="0" distL="0" distR="0" wp14:anchorId="54ADF784" wp14:editId="5667660D">
            <wp:extent cx="3994099" cy="1528877"/>
            <wp:effectExtent l="0" t="0" r="6985" b="0"/>
            <wp:docPr id="11" name="Picture 11" descr="http://www.meta-synthesis.com/webbook/31_matter/matter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994099" cy="1528877"/>
                    </a:xfrm>
                    <a:prstGeom prst="rect">
                      <a:avLst/>
                    </a:prstGeom>
                  </pic:spPr>
                </pic:pic>
              </a:graphicData>
            </a:graphic>
          </wp:inline>
        </w:drawing>
      </w:r>
    </w:p>
    <w:p w14:paraId="79CF2C84" w14:textId="068F874B" w:rsidR="006674E2" w:rsidRPr="008F6147" w:rsidRDefault="007716E8" w:rsidP="007716E8">
      <w:pPr>
        <w:pStyle w:val="Bijschrift"/>
        <w:jc w:val="center"/>
        <w:rPr>
          <w:i w:val="0"/>
          <w:iCs w:val="0"/>
        </w:rPr>
      </w:pPr>
      <w:r>
        <w:t xml:space="preserve">Figuur </w:t>
      </w:r>
      <w:r>
        <w:fldChar w:fldCharType="begin"/>
      </w:r>
      <w:r>
        <w:instrText>SEQ Figuur \* ARABIC</w:instrText>
      </w:r>
      <w:r>
        <w:fldChar w:fldCharType="separate"/>
      </w:r>
      <w:r>
        <w:rPr>
          <w:noProof/>
        </w:rPr>
        <w:t>1</w:t>
      </w:r>
      <w:r>
        <w:fldChar w:fldCharType="end"/>
      </w:r>
      <w:r>
        <w:t xml:space="preserve">: </w:t>
      </w:r>
      <w:r w:rsidRPr="007716E8">
        <w:rPr>
          <w:highlight w:val="yellow"/>
        </w:rPr>
        <w:t>?bron</w:t>
      </w:r>
    </w:p>
    <w:p w14:paraId="7EBED700" w14:textId="2B53FC2B" w:rsidR="00893696" w:rsidRDefault="00893696" w:rsidP="00893696">
      <w:r>
        <w:t>OPMERKING</w:t>
      </w:r>
      <w:r w:rsidR="00A0111D">
        <w:t xml:space="preserve"> 1</w:t>
      </w:r>
    </w:p>
    <w:p w14:paraId="6B3F835B" w14:textId="03D0943A" w:rsidR="000619C4" w:rsidRDefault="0060350D" w:rsidP="00501BC4">
      <w:proofErr w:type="spellStart"/>
      <w:r w:rsidRPr="0060350D">
        <w:t>OG</w:t>
      </w:r>
      <w:r>
        <w:t>C’s</w:t>
      </w:r>
      <w:proofErr w:type="spellEnd"/>
      <w:r>
        <w:t xml:space="preserve"> </w:t>
      </w:r>
      <w:proofErr w:type="spellStart"/>
      <w:r w:rsidR="00E24964" w:rsidRPr="0060350D">
        <w:t>GeoSPARQL</w:t>
      </w:r>
      <w:proofErr w:type="spellEnd"/>
      <w:r w:rsidR="00E24964" w:rsidRPr="0060350D">
        <w:t xml:space="preserve"> kent ook een “ruimtelijk object</w:t>
      </w:r>
      <w:r w:rsidR="003D5DF3" w:rsidRPr="0060350D">
        <w:t>”</w:t>
      </w:r>
      <w:r w:rsidR="00C35949" w:rsidRPr="0060350D">
        <w:t xml:space="preserve">: </w:t>
      </w:r>
      <w:proofErr w:type="spellStart"/>
      <w:r w:rsidR="00C35949" w:rsidRPr="0060350D">
        <w:t>geo:SpatialObject</w:t>
      </w:r>
      <w:proofErr w:type="spellEnd"/>
      <w:r w:rsidR="00C35949" w:rsidRPr="0060350D">
        <w:t>, gedefinieerd als: “</w:t>
      </w:r>
      <w:proofErr w:type="spellStart"/>
      <w:r w:rsidR="00C35949" w:rsidRPr="0060350D">
        <w:t>t</w:t>
      </w:r>
      <w:r w:rsidR="00501BC4" w:rsidRPr="0060350D">
        <w:t>he</w:t>
      </w:r>
      <w:proofErr w:type="spellEnd"/>
      <w:r w:rsidR="00501BC4" w:rsidRPr="0060350D">
        <w:t xml:space="preserve"> class </w:t>
      </w:r>
      <w:proofErr w:type="spellStart"/>
      <w:r w:rsidR="00B64F99" w:rsidRPr="0060350D">
        <w:t>s</w:t>
      </w:r>
      <w:r w:rsidR="00501BC4" w:rsidRPr="0060350D">
        <w:t>patial</w:t>
      </w:r>
      <w:proofErr w:type="spellEnd"/>
      <w:r w:rsidR="00501BC4" w:rsidRPr="0060350D">
        <w:t xml:space="preserve"> </w:t>
      </w:r>
      <w:r w:rsidR="00B64F99" w:rsidRPr="0060350D">
        <w:t>o</w:t>
      </w:r>
      <w:r w:rsidR="00501BC4" w:rsidRPr="0060350D">
        <w:t xml:space="preserve">bject </w:t>
      </w:r>
      <w:proofErr w:type="spellStart"/>
      <w:r w:rsidR="00501BC4" w:rsidRPr="0060350D">
        <w:t>represents</w:t>
      </w:r>
      <w:proofErr w:type="spellEnd"/>
      <w:r w:rsidR="00501BC4" w:rsidRPr="0060350D">
        <w:t xml:space="preserve"> </w:t>
      </w:r>
      <w:proofErr w:type="spellStart"/>
      <w:r w:rsidR="00501BC4" w:rsidRPr="0060350D">
        <w:t>everything</w:t>
      </w:r>
      <w:proofErr w:type="spellEnd"/>
      <w:r w:rsidR="00501BC4" w:rsidRPr="0060350D">
        <w:t xml:space="preserve"> </w:t>
      </w:r>
      <w:proofErr w:type="spellStart"/>
      <w:r w:rsidR="00501BC4" w:rsidRPr="0060350D">
        <w:t>that</w:t>
      </w:r>
      <w:proofErr w:type="spellEnd"/>
      <w:r w:rsidR="00501BC4" w:rsidRPr="0060350D">
        <w:t xml:space="preserve"> </w:t>
      </w:r>
      <w:proofErr w:type="spellStart"/>
      <w:r w:rsidR="00501BC4" w:rsidRPr="0060350D">
        <w:t>can</w:t>
      </w:r>
      <w:proofErr w:type="spellEnd"/>
      <w:r w:rsidR="00501BC4" w:rsidRPr="0060350D">
        <w:t xml:space="preserve"> have a </w:t>
      </w:r>
      <w:proofErr w:type="spellStart"/>
      <w:r w:rsidR="00501BC4" w:rsidRPr="0060350D">
        <w:t>spatial</w:t>
      </w:r>
      <w:proofErr w:type="spellEnd"/>
      <w:r w:rsidR="00501BC4" w:rsidRPr="0060350D">
        <w:t xml:space="preserve"> </w:t>
      </w:r>
      <w:proofErr w:type="spellStart"/>
      <w:r w:rsidR="00501BC4" w:rsidRPr="0060350D">
        <w:t>representation</w:t>
      </w:r>
      <w:proofErr w:type="spellEnd"/>
      <w:r w:rsidR="00501BC4" w:rsidRPr="0060350D">
        <w:t xml:space="preserve">. </w:t>
      </w:r>
      <w:r w:rsidR="00501BC4" w:rsidRPr="00162147">
        <w:rPr>
          <w:lang w:val="en-US"/>
        </w:rPr>
        <w:t>It is</w:t>
      </w:r>
      <w:r w:rsidR="00B64F99">
        <w:rPr>
          <w:lang w:val="en-US"/>
        </w:rPr>
        <w:t xml:space="preserve"> a</w:t>
      </w:r>
      <w:r w:rsidR="00501BC4" w:rsidRPr="00162147">
        <w:rPr>
          <w:lang w:val="en-US"/>
        </w:rPr>
        <w:t xml:space="preserve"> superclass of feature</w:t>
      </w:r>
      <w:r w:rsidR="00162147" w:rsidRPr="00162147">
        <w:rPr>
          <w:lang w:val="en-US"/>
        </w:rPr>
        <w:t xml:space="preserve"> </w:t>
      </w:r>
      <w:r w:rsidR="00501BC4" w:rsidRPr="00162147">
        <w:rPr>
          <w:lang w:val="en-US"/>
        </w:rPr>
        <w:t>and geometry</w:t>
      </w:r>
      <w:r w:rsidR="00162147" w:rsidRPr="00162147">
        <w:rPr>
          <w:lang w:val="en-US"/>
        </w:rPr>
        <w:t xml:space="preserve">”. </w:t>
      </w:r>
      <w:proofErr w:type="spellStart"/>
      <w:r w:rsidR="00162147" w:rsidRPr="006724AC">
        <w:rPr>
          <w:lang w:val="en-US"/>
        </w:rPr>
        <w:t>Dit</w:t>
      </w:r>
      <w:proofErr w:type="spellEnd"/>
      <w:r w:rsidR="00162147" w:rsidRPr="006724AC">
        <w:rPr>
          <w:lang w:val="en-US"/>
        </w:rPr>
        <w:t xml:space="preserve"> is </w:t>
      </w:r>
      <w:proofErr w:type="spellStart"/>
      <w:r w:rsidR="00162147" w:rsidRPr="006724AC">
        <w:rPr>
          <w:lang w:val="en-US"/>
        </w:rPr>
        <w:t>du</w:t>
      </w:r>
      <w:r w:rsidR="00603FCC">
        <w:rPr>
          <w:lang w:val="en-US"/>
        </w:rPr>
        <w:t>s</w:t>
      </w:r>
      <w:proofErr w:type="spellEnd"/>
      <w:r w:rsidR="00603FCC">
        <w:rPr>
          <w:lang w:val="en-US"/>
        </w:rPr>
        <w:t xml:space="preserve"> </w:t>
      </w:r>
      <w:proofErr w:type="spellStart"/>
      <w:r w:rsidR="00162147" w:rsidRPr="006724AC">
        <w:rPr>
          <w:lang w:val="en-US"/>
        </w:rPr>
        <w:t>een</w:t>
      </w:r>
      <w:proofErr w:type="spellEnd"/>
      <w:r w:rsidR="00162147" w:rsidRPr="006724AC">
        <w:rPr>
          <w:lang w:val="en-US"/>
        </w:rPr>
        <w:t xml:space="preserve"> </w:t>
      </w:r>
      <w:proofErr w:type="spellStart"/>
      <w:r w:rsidR="00162147" w:rsidRPr="006724AC">
        <w:rPr>
          <w:lang w:val="en-US"/>
        </w:rPr>
        <w:t>veel</w:t>
      </w:r>
      <w:proofErr w:type="spellEnd"/>
      <w:r w:rsidR="00162147" w:rsidRPr="006724AC">
        <w:rPr>
          <w:lang w:val="en-US"/>
        </w:rPr>
        <w:t xml:space="preserve"> </w:t>
      </w:r>
      <w:proofErr w:type="spellStart"/>
      <w:r w:rsidR="00162147" w:rsidRPr="006724AC">
        <w:rPr>
          <w:lang w:val="en-US"/>
        </w:rPr>
        <w:t>ruimere</w:t>
      </w:r>
      <w:proofErr w:type="spellEnd"/>
      <w:r w:rsidR="00162147" w:rsidRPr="006724AC">
        <w:rPr>
          <w:lang w:val="en-US"/>
        </w:rPr>
        <w:t xml:space="preserve"> </w:t>
      </w:r>
      <w:proofErr w:type="spellStart"/>
      <w:r w:rsidR="00162147" w:rsidRPr="006724AC">
        <w:rPr>
          <w:lang w:val="en-US"/>
        </w:rPr>
        <w:t>definitie</w:t>
      </w:r>
      <w:proofErr w:type="spellEnd"/>
      <w:r w:rsidR="00162147" w:rsidRPr="006724AC">
        <w:rPr>
          <w:lang w:val="en-US"/>
        </w:rPr>
        <w:t>.</w:t>
      </w:r>
      <w:r w:rsidR="00CB5D38" w:rsidRPr="006724AC">
        <w:rPr>
          <w:lang w:val="en-US"/>
        </w:rPr>
        <w:t xml:space="preserve"> </w:t>
      </w:r>
      <w:r w:rsidR="00CB5D38" w:rsidRPr="00CB5D38">
        <w:t>Een vast o</w:t>
      </w:r>
      <w:r w:rsidR="00CB5D38">
        <w:t xml:space="preserve">bject </w:t>
      </w:r>
      <w:r w:rsidR="004B55DC">
        <w:t>zou bijvoorbeeld in deze</w:t>
      </w:r>
      <w:r w:rsidR="002D1065">
        <w:t xml:space="preserve"> interpretatie </w:t>
      </w:r>
      <w:r w:rsidR="004B55DC">
        <w:t>ook een ruimtelijk object zijn.</w:t>
      </w:r>
    </w:p>
    <w:p w14:paraId="7548FCB8" w14:textId="77777777" w:rsidR="000619C4" w:rsidRPr="000619C4" w:rsidRDefault="000619C4" w:rsidP="00501BC4">
      <w:r w:rsidRPr="000619C4">
        <w:t>OPMERKING 2</w:t>
      </w:r>
    </w:p>
    <w:p w14:paraId="39CAD948" w14:textId="532E535B" w:rsidR="000619C4" w:rsidRPr="000619C4" w:rsidRDefault="000619C4" w:rsidP="00501BC4">
      <w:r w:rsidRPr="000619C4">
        <w:t>Synoniem voor materi</w:t>
      </w:r>
      <w:r w:rsidR="009D1C1A">
        <w:t>a</w:t>
      </w:r>
      <w:r w:rsidRPr="000619C4">
        <w:t>al is chemische stof (</w:t>
      </w:r>
      <w:proofErr w:type="spellStart"/>
      <w:r w:rsidRPr="000619C4">
        <w:t>chemical</w:t>
      </w:r>
      <w:proofErr w:type="spellEnd"/>
      <w:r w:rsidRPr="000619C4">
        <w:t xml:space="preserve"> </w:t>
      </w:r>
      <w:proofErr w:type="spellStart"/>
      <w:r w:rsidRPr="000619C4">
        <w:t>substance</w:t>
      </w:r>
      <w:proofErr w:type="spellEnd"/>
      <w:r w:rsidRPr="000619C4">
        <w:t>)</w:t>
      </w:r>
    </w:p>
    <w:p w14:paraId="72DB871A" w14:textId="77777777" w:rsidR="000B7CB5" w:rsidRDefault="00BC3CC9" w:rsidP="00BC3CC9">
      <w:pPr>
        <w:pStyle w:val="Opmerkingingesprongen"/>
        <w:ind w:left="0"/>
        <w:rPr>
          <w:sz w:val="22"/>
        </w:rPr>
      </w:pPr>
      <w:r w:rsidRPr="00451035">
        <w:rPr>
          <w:sz w:val="22"/>
        </w:rPr>
        <w:lastRenderedPageBreak/>
        <w:t>VOORBEELD</w:t>
      </w:r>
      <w:r w:rsidR="001666D7" w:rsidRPr="00451035">
        <w:rPr>
          <w:sz w:val="22"/>
        </w:rPr>
        <w:t xml:space="preserve"> 1</w:t>
      </w:r>
    </w:p>
    <w:p w14:paraId="3C3262CE" w14:textId="3117A32B" w:rsidR="00BC3CC9" w:rsidRPr="00451035" w:rsidRDefault="00BC3CC9" w:rsidP="00BC3CC9">
      <w:pPr>
        <w:pStyle w:val="Opmerkingingesprongen"/>
        <w:ind w:left="0"/>
        <w:rPr>
          <w:sz w:val="22"/>
        </w:rPr>
      </w:pPr>
      <w:proofErr w:type="spellStart"/>
      <w:r w:rsidRPr="00451035">
        <w:rPr>
          <w:sz w:val="22"/>
        </w:rPr>
        <w:t>IfcSpace</w:t>
      </w:r>
      <w:proofErr w:type="spellEnd"/>
      <w:r w:rsidR="00E217EB" w:rsidRPr="00451035">
        <w:rPr>
          <w:sz w:val="22"/>
        </w:rPr>
        <w:t xml:space="preserve"> wordt in IFC gebruikt om een </w:t>
      </w:r>
      <w:r w:rsidR="004E3264" w:rsidRPr="00451035">
        <w:rPr>
          <w:sz w:val="22"/>
        </w:rPr>
        <w:t>ruimtelijke gebouwobject</w:t>
      </w:r>
      <w:r w:rsidR="00E217EB" w:rsidRPr="00451035">
        <w:rPr>
          <w:sz w:val="22"/>
        </w:rPr>
        <w:t xml:space="preserve"> te modelleren</w:t>
      </w:r>
    </w:p>
    <w:p w14:paraId="6E20648C" w14:textId="77777777" w:rsidR="000B7CB5" w:rsidRDefault="00BC61E6" w:rsidP="00BC3CC9">
      <w:pPr>
        <w:pStyle w:val="Opmerkingingesprongen"/>
        <w:ind w:left="0"/>
        <w:rPr>
          <w:sz w:val="22"/>
        </w:rPr>
      </w:pPr>
      <w:r w:rsidRPr="00451035">
        <w:rPr>
          <w:sz w:val="22"/>
        </w:rPr>
        <w:t xml:space="preserve">VOORBEELD </w:t>
      </w:r>
      <w:r w:rsidR="00F97D33" w:rsidRPr="00451035">
        <w:rPr>
          <w:sz w:val="22"/>
        </w:rPr>
        <w:t>2</w:t>
      </w:r>
    </w:p>
    <w:p w14:paraId="4AEC746A" w14:textId="6C96BEBE" w:rsidR="00BC61E6" w:rsidRPr="00451035" w:rsidRDefault="00623D9C" w:rsidP="00BC3CC9">
      <w:pPr>
        <w:pStyle w:val="Opmerkingingesprongen"/>
        <w:ind w:left="0"/>
        <w:rPr>
          <w:sz w:val="22"/>
        </w:rPr>
      </w:pPr>
      <w:r w:rsidRPr="00451035">
        <w:rPr>
          <w:sz w:val="22"/>
        </w:rPr>
        <w:t>Andere v</w:t>
      </w:r>
      <w:r w:rsidR="0054657A" w:rsidRPr="00451035">
        <w:rPr>
          <w:sz w:val="22"/>
        </w:rPr>
        <w:t xml:space="preserve">oorbeelden van </w:t>
      </w:r>
      <w:r w:rsidR="000A04C2" w:rsidRPr="00451035">
        <w:rPr>
          <w:sz w:val="22"/>
        </w:rPr>
        <w:t>ruimtelijke</w:t>
      </w:r>
      <w:r w:rsidR="0054657A" w:rsidRPr="00451035">
        <w:rPr>
          <w:sz w:val="22"/>
        </w:rPr>
        <w:t xml:space="preserve"> objecten</w:t>
      </w:r>
      <w:r w:rsidR="00050755" w:rsidRPr="00451035">
        <w:rPr>
          <w:sz w:val="22"/>
        </w:rPr>
        <w:t xml:space="preserve"> zijn </w:t>
      </w:r>
      <w:r w:rsidR="0054657A" w:rsidRPr="00451035">
        <w:rPr>
          <w:sz w:val="22"/>
        </w:rPr>
        <w:t xml:space="preserve">rijbaan, rijstrook, </w:t>
      </w:r>
      <w:r w:rsidR="00005D76" w:rsidRPr="00451035">
        <w:rPr>
          <w:sz w:val="22"/>
        </w:rPr>
        <w:t>tankinhoud</w:t>
      </w:r>
      <w:r w:rsidR="000A22E4" w:rsidRPr="00451035">
        <w:rPr>
          <w:sz w:val="22"/>
        </w:rPr>
        <w:t xml:space="preserve">, </w:t>
      </w:r>
      <w:r w:rsidR="0036484D" w:rsidRPr="00451035">
        <w:rPr>
          <w:sz w:val="22"/>
        </w:rPr>
        <w:t>landgebruik</w:t>
      </w:r>
      <w:r w:rsidR="000F2E98" w:rsidRPr="00451035">
        <w:rPr>
          <w:sz w:val="22"/>
        </w:rPr>
        <w:t xml:space="preserve">, </w:t>
      </w:r>
      <w:r w:rsidR="00BB3FC0" w:rsidRPr="00451035">
        <w:rPr>
          <w:sz w:val="22"/>
        </w:rPr>
        <w:t>land</w:t>
      </w:r>
      <w:r w:rsidR="0036484D" w:rsidRPr="00451035">
        <w:rPr>
          <w:sz w:val="22"/>
        </w:rPr>
        <w:t xml:space="preserve"> </w:t>
      </w:r>
      <w:r w:rsidR="00BB3FC0" w:rsidRPr="00451035">
        <w:rPr>
          <w:sz w:val="22"/>
        </w:rPr>
        <w:t>fysiek voorkomen</w:t>
      </w:r>
      <w:r w:rsidR="00974D39" w:rsidRPr="00451035">
        <w:rPr>
          <w:sz w:val="22"/>
        </w:rPr>
        <w:t xml:space="preserve">, </w:t>
      </w:r>
      <w:proofErr w:type="spellStart"/>
      <w:r w:rsidR="00974D39" w:rsidRPr="00451035">
        <w:rPr>
          <w:sz w:val="22"/>
        </w:rPr>
        <w:t>funnel</w:t>
      </w:r>
      <w:proofErr w:type="spellEnd"/>
      <w:r w:rsidR="00974D39" w:rsidRPr="00451035">
        <w:rPr>
          <w:sz w:val="22"/>
        </w:rPr>
        <w:t xml:space="preserve">, </w:t>
      </w:r>
      <w:r w:rsidR="00F22D5C" w:rsidRPr="00451035">
        <w:rPr>
          <w:sz w:val="22"/>
        </w:rPr>
        <w:t xml:space="preserve">corridor, </w:t>
      </w:r>
      <w:r w:rsidR="0051097A" w:rsidRPr="00451035">
        <w:rPr>
          <w:sz w:val="22"/>
        </w:rPr>
        <w:t xml:space="preserve">profiel van </w:t>
      </w:r>
      <w:r w:rsidR="00294EAF" w:rsidRPr="00451035">
        <w:rPr>
          <w:sz w:val="22"/>
        </w:rPr>
        <w:t>vrije ruimte</w:t>
      </w:r>
    </w:p>
    <w:p w14:paraId="4D2CC962" w14:textId="77777777" w:rsidR="000B7CB5" w:rsidRDefault="001666D7" w:rsidP="00BC3CC9">
      <w:pPr>
        <w:pStyle w:val="Opmerkingingesprongen"/>
        <w:ind w:left="0"/>
        <w:rPr>
          <w:sz w:val="22"/>
        </w:rPr>
      </w:pPr>
      <w:r w:rsidRPr="00451035">
        <w:rPr>
          <w:sz w:val="22"/>
        </w:rPr>
        <w:t>VOOR</w:t>
      </w:r>
      <w:r w:rsidR="00361AA9" w:rsidRPr="00451035">
        <w:rPr>
          <w:sz w:val="22"/>
        </w:rPr>
        <w:t>B</w:t>
      </w:r>
      <w:r w:rsidRPr="00451035">
        <w:rPr>
          <w:sz w:val="22"/>
        </w:rPr>
        <w:t xml:space="preserve">EELD </w:t>
      </w:r>
      <w:r w:rsidR="0049114E" w:rsidRPr="00451035">
        <w:rPr>
          <w:sz w:val="22"/>
        </w:rPr>
        <w:t>3</w:t>
      </w:r>
    </w:p>
    <w:p w14:paraId="23A5C496" w14:textId="2BFAEC7D" w:rsidR="001666D7" w:rsidRPr="00451035" w:rsidRDefault="00050755" w:rsidP="00BC3CC9">
      <w:pPr>
        <w:pStyle w:val="Opmerkingingesprongen"/>
        <w:ind w:left="0"/>
        <w:rPr>
          <w:sz w:val="22"/>
        </w:rPr>
      </w:pPr>
      <w:r w:rsidRPr="00451035">
        <w:rPr>
          <w:sz w:val="22"/>
        </w:rPr>
        <w:t xml:space="preserve">Voorbeelden van vaste objecten zijn </w:t>
      </w:r>
      <w:r w:rsidR="00A46E9E" w:rsidRPr="00451035">
        <w:rPr>
          <w:sz w:val="22"/>
        </w:rPr>
        <w:t>o</w:t>
      </w:r>
      <w:r w:rsidR="00E72125" w:rsidRPr="00451035">
        <w:rPr>
          <w:sz w:val="22"/>
        </w:rPr>
        <w:t xml:space="preserve">verbrugging, </w:t>
      </w:r>
      <w:r w:rsidR="00A46E9E" w:rsidRPr="00451035">
        <w:rPr>
          <w:sz w:val="22"/>
        </w:rPr>
        <w:t>b</w:t>
      </w:r>
      <w:r w:rsidR="001666D7" w:rsidRPr="00451035">
        <w:rPr>
          <w:sz w:val="22"/>
        </w:rPr>
        <w:t xml:space="preserve">rug, </w:t>
      </w:r>
      <w:r w:rsidR="00A46E9E" w:rsidRPr="00451035">
        <w:rPr>
          <w:sz w:val="22"/>
        </w:rPr>
        <w:t>b</w:t>
      </w:r>
      <w:r w:rsidR="001666D7" w:rsidRPr="00451035">
        <w:rPr>
          <w:sz w:val="22"/>
        </w:rPr>
        <w:t>rug</w:t>
      </w:r>
      <w:r w:rsidR="00A46E9E" w:rsidRPr="00451035">
        <w:rPr>
          <w:sz w:val="22"/>
        </w:rPr>
        <w:t>d</w:t>
      </w:r>
      <w:r w:rsidR="001666D7" w:rsidRPr="00451035">
        <w:rPr>
          <w:sz w:val="22"/>
        </w:rPr>
        <w:t>ek</w:t>
      </w:r>
      <w:r w:rsidR="00E72125" w:rsidRPr="00451035">
        <w:rPr>
          <w:sz w:val="22"/>
        </w:rPr>
        <w:t xml:space="preserve">, </w:t>
      </w:r>
      <w:r w:rsidR="00A46E9E" w:rsidRPr="00451035">
        <w:rPr>
          <w:sz w:val="22"/>
        </w:rPr>
        <w:t>v</w:t>
      </w:r>
      <w:r w:rsidR="00313D28" w:rsidRPr="00451035">
        <w:rPr>
          <w:sz w:val="22"/>
        </w:rPr>
        <w:t xml:space="preserve">erharding, </w:t>
      </w:r>
      <w:r w:rsidR="00A46E9E" w:rsidRPr="00451035">
        <w:rPr>
          <w:sz w:val="22"/>
        </w:rPr>
        <w:t>m</w:t>
      </w:r>
      <w:r w:rsidR="00E72125" w:rsidRPr="00451035">
        <w:rPr>
          <w:sz w:val="22"/>
        </w:rPr>
        <w:t>uur</w:t>
      </w:r>
      <w:r w:rsidR="001666D7" w:rsidRPr="00451035">
        <w:rPr>
          <w:sz w:val="22"/>
        </w:rPr>
        <w:t xml:space="preserve"> en </w:t>
      </w:r>
      <w:r w:rsidR="00295988" w:rsidRPr="00451035">
        <w:rPr>
          <w:sz w:val="22"/>
        </w:rPr>
        <w:t>v</w:t>
      </w:r>
      <w:r w:rsidR="001666D7" w:rsidRPr="00451035">
        <w:rPr>
          <w:sz w:val="22"/>
        </w:rPr>
        <w:t>oertuig</w:t>
      </w:r>
      <w:r w:rsidR="00867F04">
        <w:rPr>
          <w:sz w:val="22"/>
        </w:rPr>
        <w:t xml:space="preserve"> (de laatste in deze standaard buiten scope)</w:t>
      </w:r>
      <w:r w:rsidR="00295988" w:rsidRPr="00451035">
        <w:rPr>
          <w:sz w:val="22"/>
        </w:rPr>
        <w:t>.</w:t>
      </w:r>
    </w:p>
    <w:p w14:paraId="3CFE7803" w14:textId="77777777" w:rsidR="005B364D" w:rsidRDefault="005B364D" w:rsidP="005B364D">
      <w:pPr>
        <w:pStyle w:val="Kop2"/>
      </w:pPr>
      <w:bookmarkStart w:id="65" w:name="_Toc53126631"/>
      <w:r>
        <w:t>Functioneel versus Technisch</w:t>
      </w:r>
      <w:bookmarkEnd w:id="65"/>
    </w:p>
    <w:p w14:paraId="094EE562" w14:textId="50765EC5" w:rsidR="005B364D" w:rsidRDefault="00B46CF7" w:rsidP="005B364D">
      <w:r>
        <w:t>Een</w:t>
      </w:r>
      <w:r w:rsidR="005B364D">
        <w:t xml:space="preserve"> </w:t>
      </w:r>
      <w:r w:rsidR="0087180D">
        <w:t>f</w:t>
      </w:r>
      <w:r>
        <w:t>ysiek</w:t>
      </w:r>
      <w:r w:rsidR="0087180D">
        <w:t xml:space="preserve"> o</w:t>
      </w:r>
      <w:r w:rsidR="005B364D">
        <w:t>bject (en al zijn subklassen) k</w:t>
      </w:r>
      <w:r w:rsidR="00AA5A75">
        <w:t>an</w:t>
      </w:r>
      <w:r w:rsidR="005B364D">
        <w:t xml:space="preserve">  worden </w:t>
      </w:r>
      <w:r w:rsidR="00AA5A75">
        <w:t>onderverdeeld</w:t>
      </w:r>
      <w:r w:rsidR="005B364D">
        <w:t xml:space="preserve"> naar functioneel en technisch:</w:t>
      </w:r>
    </w:p>
    <w:p w14:paraId="681E81CF" w14:textId="11ADB19B" w:rsidR="0087180D" w:rsidRDefault="0087180D" w:rsidP="00E6102F">
      <w:pPr>
        <w:pStyle w:val="Lijstalinea"/>
        <w:numPr>
          <w:ilvl w:val="0"/>
          <w:numId w:val="7"/>
        </w:numPr>
      </w:pPr>
      <w:proofErr w:type="spellStart"/>
      <w:r>
        <w:t>FysiekObject</w:t>
      </w:r>
      <w:proofErr w:type="spellEnd"/>
      <w:r>
        <w:t>(PhysicalObject)</w:t>
      </w:r>
    </w:p>
    <w:p w14:paraId="539C6EF1" w14:textId="32ED9275" w:rsidR="00345EC1" w:rsidRDefault="00A442F8" w:rsidP="00E6102F">
      <w:pPr>
        <w:pStyle w:val="Lijstalinea"/>
        <w:numPr>
          <w:ilvl w:val="0"/>
          <w:numId w:val="19"/>
        </w:numPr>
        <w:ind w:left="1069"/>
      </w:pPr>
      <w:proofErr w:type="spellStart"/>
      <w:r>
        <w:t>Functioneel</w:t>
      </w:r>
      <w:r w:rsidR="005B364D">
        <w:t>Object</w:t>
      </w:r>
      <w:proofErr w:type="spellEnd"/>
      <w:r w:rsidR="005B364D">
        <w:t xml:space="preserve"> (</w:t>
      </w:r>
      <w:r>
        <w:t>Functional</w:t>
      </w:r>
      <w:r w:rsidR="005B364D">
        <w:t>Object)</w:t>
      </w:r>
    </w:p>
    <w:p w14:paraId="5F185AC5" w14:textId="717A6019" w:rsidR="0030193F" w:rsidRDefault="0030193F" w:rsidP="00EB49B6">
      <w:pPr>
        <w:ind w:left="1069"/>
      </w:pPr>
      <w:r>
        <w:t xml:space="preserve">- </w:t>
      </w:r>
      <w:proofErr w:type="spellStart"/>
      <w:r>
        <w:t>wordtGeimplementeerdDoor</w:t>
      </w:r>
      <w:proofErr w:type="spellEnd"/>
      <w:r>
        <w:t xml:space="preserve"> (</w:t>
      </w:r>
      <w:proofErr w:type="spellStart"/>
      <w:r>
        <w:t>isImplementedBy</w:t>
      </w:r>
      <w:proofErr w:type="spellEnd"/>
      <w:r>
        <w:t xml:space="preserve">) </w:t>
      </w:r>
      <w:proofErr w:type="spellStart"/>
      <w:r>
        <w:t>TechnischObject</w:t>
      </w:r>
      <w:proofErr w:type="spellEnd"/>
    </w:p>
    <w:p w14:paraId="4DCB01D8" w14:textId="22823BBF" w:rsidR="00345EC1" w:rsidRDefault="00A442F8" w:rsidP="00E6102F">
      <w:pPr>
        <w:pStyle w:val="Lijstalinea"/>
        <w:numPr>
          <w:ilvl w:val="0"/>
          <w:numId w:val="19"/>
        </w:numPr>
        <w:ind w:left="1069"/>
      </w:pPr>
      <w:commentRangeStart w:id="66"/>
      <w:r>
        <w:t>Technical</w:t>
      </w:r>
      <w:r w:rsidR="00345EC1">
        <w:t>Object (</w:t>
      </w:r>
      <w:r>
        <w:t>Technical</w:t>
      </w:r>
      <w:r w:rsidR="00345EC1">
        <w:t>Object)</w:t>
      </w:r>
      <w:commentRangeEnd w:id="66"/>
      <w:r>
        <w:rPr>
          <w:rStyle w:val="Verwijzingopmerking"/>
        </w:rPr>
        <w:commentReference w:id="66"/>
      </w:r>
    </w:p>
    <w:p w14:paraId="61FE9FA1" w14:textId="5EF0960C" w:rsidR="005B364D" w:rsidRDefault="005B364D" w:rsidP="005B364D">
      <w:r>
        <w:t>Als een individu als een technisch object wordt geclassificeerd, zal dit normaal gesproken zijn hele leven geldig blijven en op iedere plek waar hij zich bevindt. Deze classificatie is tijd- en ruimte onafhankelijk. Als iets ooit een boek is, zal het normaal gesproken altijd een boek blijven. Het gaat erom wat iets “is”. Als een individu als een functioneel object wordt geclassificeerd, is deze vaak gerelateerd aan een bepaalde periode in de tijd en/of een bepaalde locatie in de ruimte. Als iemand een vader is, was hij dat normaal gesproken vanaf een bepaald startpunt in de tijd. Iemand “is” dus geen vader, maar speelt de rol van vader.</w:t>
      </w:r>
      <w:r w:rsidR="00CC3A6D">
        <w:t xml:space="preserve"> Een typisch</w:t>
      </w:r>
      <w:r w:rsidR="009D4B59">
        <w:t xml:space="preserve"> ruimtelijk voorbeeld is een technisch vertrek in een gebouw die zowel vergaderruim</w:t>
      </w:r>
      <w:r w:rsidR="00427E0B">
        <w:t xml:space="preserve">te als brandcompartiment kan zijn. </w:t>
      </w:r>
      <w:r w:rsidR="00080056">
        <w:t>Of een wiel dat een voorwiel of achterwiel rol kan spelen.</w:t>
      </w:r>
      <w:r w:rsidR="00483B5F">
        <w:t xml:space="preserve"> </w:t>
      </w:r>
      <w:r w:rsidR="00E14845">
        <w:t>Een technisch object</w:t>
      </w:r>
      <w:r>
        <w:t xml:space="preserve"> kan </w:t>
      </w:r>
      <w:r w:rsidR="00E14845">
        <w:t>een</w:t>
      </w:r>
      <w:r>
        <w:t xml:space="preserve"> rol ook meerdere keren in de tijd</w:t>
      </w:r>
      <w:r w:rsidR="00603D0F">
        <w:t xml:space="preserve"> of ruimte</w:t>
      </w:r>
      <w:r>
        <w:t>, spelen.</w:t>
      </w:r>
    </w:p>
    <w:p w14:paraId="003EBD8E" w14:textId="5F1A83B2" w:rsidR="005B364D" w:rsidRDefault="005B364D" w:rsidP="005B364D">
      <w:r>
        <w:t xml:space="preserve">OPMERKING </w:t>
      </w:r>
      <w:r w:rsidR="00CC3A6D">
        <w:t>1</w:t>
      </w:r>
    </w:p>
    <w:p w14:paraId="01FAB0CE" w14:textId="77777777" w:rsidR="005B364D" w:rsidRDefault="005B364D" w:rsidP="005B364D">
      <w:r>
        <w:t xml:space="preserve">Deze dimensie is volledig orthogonaal is met decompositie. Het onderscheid kan gemaakt worden op ieder schaalniveau: gebieden, netwerken, complexe assets, assets, systemen, elementen, componenten en features. </w:t>
      </w:r>
    </w:p>
    <w:p w14:paraId="095D7581" w14:textId="77777777" w:rsidR="005B364D" w:rsidRDefault="005B364D" w:rsidP="005B364D">
      <w:r>
        <w:t>VOORBEELD</w:t>
      </w:r>
    </w:p>
    <w:p w14:paraId="61718D39" w14:textId="77777777" w:rsidR="005B364D" w:rsidRDefault="005B364D" w:rsidP="005B364D">
      <w:r>
        <w:t>Functionele objecten kunnen door een klant worden opgedeeld in sub-functionele objecten waarbij de bladeren van de decompositieboom worden geïmplementeerd in technische objecten door (onder)aannemers/leveranciers die maak- respectievelijk koop-oplossingen bieden, die zélf weer verder worden opgedeeld in sub-technische objecten. Het is duidelijk dat dit proces recursief kan zijn, met meerdere "FO-TO"-sprongen door opeenvolgende partijen in de toeleveringsketen.</w:t>
      </w:r>
    </w:p>
    <w:p w14:paraId="5C43A693" w14:textId="77777777" w:rsidR="005B364D" w:rsidRDefault="005B364D" w:rsidP="005B364D">
      <w:r>
        <w:t>OPMERKING 4</w:t>
      </w:r>
    </w:p>
    <w:p w14:paraId="2A5A35E9" w14:textId="04F23C3A" w:rsidR="005B364D" w:rsidRDefault="005B364D" w:rsidP="005B364D">
      <w:r>
        <w:t>Een synoniem voor “</w:t>
      </w:r>
      <w:proofErr w:type="spellStart"/>
      <w:r>
        <w:t>FunctioneelObject</w:t>
      </w:r>
      <w:proofErr w:type="spellEnd"/>
      <w:r>
        <w:t>” is “Rol”</w:t>
      </w:r>
    </w:p>
    <w:p w14:paraId="61D303AF" w14:textId="77777777" w:rsidR="005B364D" w:rsidRDefault="005B364D" w:rsidP="005B364D">
      <w:r>
        <w:lastRenderedPageBreak/>
        <w:t>OPMERKING 5</w:t>
      </w:r>
    </w:p>
    <w:p w14:paraId="77413AD2" w14:textId="77777777" w:rsidR="005B364D" w:rsidRDefault="005B364D" w:rsidP="005B364D">
      <w:r>
        <w:t>Een synoniem voor “</w:t>
      </w:r>
      <w:proofErr w:type="spellStart"/>
      <w:r w:rsidRPr="00620CAE">
        <w:t>wordtGeimplementeerdDoor</w:t>
      </w:r>
      <w:proofErr w:type="spellEnd"/>
      <w:r>
        <w:t>”</w:t>
      </w:r>
      <w:r w:rsidRPr="00620CAE">
        <w:t xml:space="preserve"> </w:t>
      </w:r>
      <w:r>
        <w:t xml:space="preserve">is </w:t>
      </w:r>
      <w:r w:rsidRPr="00620CAE">
        <w:t>“</w:t>
      </w:r>
      <w:proofErr w:type="spellStart"/>
      <w:r w:rsidRPr="00620CAE">
        <w:t>w</w:t>
      </w:r>
      <w:r>
        <w:t>ordtGespeeldDoor</w:t>
      </w:r>
      <w:proofErr w:type="spellEnd"/>
      <w:r>
        <w:t>”</w:t>
      </w:r>
    </w:p>
    <w:p w14:paraId="1C7A79DC" w14:textId="77777777" w:rsidR="005B364D" w:rsidRDefault="005B364D" w:rsidP="005B364D">
      <w:r>
        <w:t>OPMERKING 6</w:t>
      </w:r>
    </w:p>
    <w:p w14:paraId="21A1B23C" w14:textId="4FF57E28" w:rsidR="005B364D" w:rsidRDefault="005B364D" w:rsidP="005B364D">
      <w:commentRangeStart w:id="67"/>
      <w:commentRangeStart w:id="68"/>
      <w:r>
        <w:t xml:space="preserve">Een functioneel vast </w:t>
      </w:r>
      <w:r w:rsidR="004A4CD4">
        <w:t xml:space="preserve">of ruimtelijk </w:t>
      </w:r>
      <w:r>
        <w:t xml:space="preserve">object </w:t>
      </w:r>
      <w:r w:rsidR="00113723">
        <w:t>kan</w:t>
      </w:r>
      <w:r>
        <w:t xml:space="preserve"> een functie </w:t>
      </w:r>
      <w:r w:rsidR="00F871D2">
        <w:t>uitvoeren</w:t>
      </w:r>
      <w:r>
        <w:t xml:space="preserve"> die een subklasse is van activiteit. Net als bij activiteit heeft deze functie altijd de vorm van een werkwoord (geen zelfstandig naamwoord) zoals "verbinden", "pompen"</w:t>
      </w:r>
      <w:r w:rsidR="007E0CD6">
        <w:t xml:space="preserve"> of</w:t>
      </w:r>
      <w:r>
        <w:t xml:space="preserve"> "kopen".</w:t>
      </w:r>
      <w:commentRangeEnd w:id="67"/>
      <w:r>
        <w:rPr>
          <w:rStyle w:val="Verwijzingopmerking"/>
        </w:rPr>
        <w:commentReference w:id="67"/>
      </w:r>
      <w:commentRangeEnd w:id="68"/>
      <w:r>
        <w:rPr>
          <w:rStyle w:val="Verwijzingopmerking"/>
        </w:rPr>
        <w:commentReference w:id="68"/>
      </w:r>
    </w:p>
    <w:p w14:paraId="33A39603" w14:textId="18020785" w:rsidR="00775473" w:rsidRDefault="00DA36E5" w:rsidP="00775473">
      <w:pPr>
        <w:pStyle w:val="Kop2"/>
      </w:pPr>
      <w:bookmarkStart w:id="69" w:name="_Toc53126632"/>
      <w:r>
        <w:t xml:space="preserve">Taxonomie en </w:t>
      </w:r>
      <w:proofErr w:type="spellStart"/>
      <w:r>
        <w:t>meronomie</w:t>
      </w:r>
      <w:bookmarkEnd w:id="69"/>
      <w:proofErr w:type="spellEnd"/>
    </w:p>
    <w:p w14:paraId="66BF41B0" w14:textId="25FCB7A8" w:rsidR="003E4459" w:rsidRDefault="00775473" w:rsidP="00773BFA">
      <w:r>
        <w:t>In deel 1 is gespecificeerd dat een fysieke object gedecomponeerd kan worden in andere fysieke objecten.</w:t>
      </w:r>
      <w:r w:rsidR="00773BFA">
        <w:t xml:space="preserve"> </w:t>
      </w:r>
      <w:r w:rsidR="00512E8A">
        <w:t>Een vast object kan gedecomp</w:t>
      </w:r>
      <w:r w:rsidR="002C6F88">
        <w:t>oneerd worden in vaste objecten en ruimtelijke objecten. Andersom kan een ruimtelijk object gedecomponeerd worden in ruimtelijke objecten en vaste objecten</w:t>
      </w:r>
      <w:r w:rsidR="00A254DC">
        <w:t>.</w:t>
      </w:r>
    </w:p>
    <w:p w14:paraId="3CE65E20" w14:textId="77777777" w:rsidR="005D10BA" w:rsidRDefault="005D10BA" w:rsidP="005D10BA">
      <w:pPr>
        <w:pStyle w:val="opsommingstreepje"/>
        <w:numPr>
          <w:ilvl w:val="0"/>
          <w:numId w:val="0"/>
        </w:numPr>
      </w:pPr>
      <w:r>
        <w:t>VOORBEELD</w:t>
      </w:r>
    </w:p>
    <w:p w14:paraId="6CB5D221" w14:textId="05F9004A" w:rsidR="005D10BA" w:rsidRDefault="005D10BA" w:rsidP="005D10BA">
      <w:pPr>
        <w:pStyle w:val="opsommingstreepje"/>
        <w:numPr>
          <w:ilvl w:val="0"/>
          <w:numId w:val="0"/>
        </w:numPr>
      </w:pPr>
      <w:r>
        <w:t xml:space="preserve">Een gebouw </w:t>
      </w:r>
      <w:proofErr w:type="spellStart"/>
      <w:r>
        <w:t>decomponeert</w:t>
      </w:r>
      <w:proofErr w:type="spellEnd"/>
      <w:r>
        <w:t xml:space="preserve"> in zowel vaste objecten als muren als ruimtelijke objecten zoals vertrekken</w:t>
      </w:r>
      <w:r w:rsidR="008E0E94">
        <w:t>.</w:t>
      </w:r>
    </w:p>
    <w:p w14:paraId="50604B9F" w14:textId="77777777" w:rsidR="00434352" w:rsidRDefault="00434352" w:rsidP="00434352">
      <w:r>
        <w:t>VOORBEELD</w:t>
      </w:r>
    </w:p>
    <w:p w14:paraId="5D999D23" w14:textId="3F09C55B" w:rsidR="00434352" w:rsidRDefault="00434352" w:rsidP="00434352">
      <w:r>
        <w:t>Het Nederlandse hoofdwegennetwerk (HWN) zoals beheert door Rijkswaterstaat is een Netwerk</w:t>
      </w:r>
    </w:p>
    <w:p w14:paraId="4E380369" w14:textId="4F65F11C" w:rsidR="00604BEB" w:rsidRDefault="00604BEB" w:rsidP="005D10BA">
      <w:pPr>
        <w:pStyle w:val="opsommingstreepje"/>
        <w:numPr>
          <w:ilvl w:val="0"/>
          <w:numId w:val="0"/>
        </w:numPr>
      </w:pPr>
      <w:r>
        <w:t>VOORBEELD</w:t>
      </w:r>
      <w:r w:rsidR="00FD0CB7">
        <w:t xml:space="preserve"> (</w:t>
      </w:r>
      <w:r w:rsidR="00DB573D">
        <w:t>taxonomie voor technische ruimtelijke objecten voor</w:t>
      </w:r>
      <w:r w:rsidR="00D54560">
        <w:t xml:space="preserve"> </w:t>
      </w:r>
      <w:r w:rsidR="00F14B14">
        <w:t>lijninfra</w:t>
      </w:r>
      <w:r w:rsidR="008F5AD5">
        <w:t>)</w:t>
      </w:r>
    </w:p>
    <w:p w14:paraId="6C33D60D" w14:textId="37F187CF" w:rsidR="00A66B6B" w:rsidRDefault="00407ABA" w:rsidP="00DA0C2C">
      <w:pPr>
        <w:pStyle w:val="opsommingstreepje"/>
        <w:numPr>
          <w:ilvl w:val="0"/>
          <w:numId w:val="7"/>
        </w:numPr>
        <w:spacing w:after="0" w:line="240" w:lineRule="auto"/>
        <w:ind w:hanging="357"/>
        <w:rPr>
          <w:lang w:val="en-US"/>
        </w:rPr>
      </w:pPr>
      <w:proofErr w:type="spellStart"/>
      <w:r>
        <w:rPr>
          <w:lang w:val="en-US"/>
        </w:rPr>
        <w:t>Technisch</w:t>
      </w:r>
      <w:r w:rsidR="00A66B6B" w:rsidRPr="00D33193">
        <w:rPr>
          <w:lang w:val="en-US"/>
        </w:rPr>
        <w:t>Object</w:t>
      </w:r>
      <w:proofErr w:type="spellEnd"/>
      <w:r w:rsidR="00FF0613">
        <w:rPr>
          <w:lang w:val="en-US"/>
        </w:rPr>
        <w:t xml:space="preserve"> &amp; </w:t>
      </w:r>
      <w:proofErr w:type="spellStart"/>
      <w:r w:rsidR="00FF0613">
        <w:rPr>
          <w:lang w:val="en-US"/>
        </w:rPr>
        <w:t>RuimtelijkObject</w:t>
      </w:r>
      <w:proofErr w:type="spellEnd"/>
      <w:r w:rsidR="00A66B6B" w:rsidRPr="00D33193">
        <w:rPr>
          <w:lang w:val="en-US"/>
        </w:rPr>
        <w:t xml:space="preserve"> (</w:t>
      </w:r>
      <w:r>
        <w:rPr>
          <w:lang w:val="en-US"/>
        </w:rPr>
        <w:t>Technical</w:t>
      </w:r>
      <w:r w:rsidR="00A66B6B" w:rsidRPr="00D33193">
        <w:rPr>
          <w:lang w:val="en-US"/>
        </w:rPr>
        <w:t>Object</w:t>
      </w:r>
      <w:r w:rsidR="00FF0613">
        <w:rPr>
          <w:lang w:val="en-US"/>
        </w:rPr>
        <w:t xml:space="preserve"> &amp; </w:t>
      </w:r>
      <w:proofErr w:type="spellStart"/>
      <w:r w:rsidR="00FF0613">
        <w:rPr>
          <w:lang w:val="en-US"/>
        </w:rPr>
        <w:t>SpatialObject</w:t>
      </w:r>
      <w:proofErr w:type="spellEnd"/>
      <w:r w:rsidR="00A66B6B" w:rsidRPr="00D33193">
        <w:rPr>
          <w:lang w:val="en-US"/>
        </w:rPr>
        <w:t>)</w:t>
      </w:r>
    </w:p>
    <w:p w14:paraId="0A49D0B6" w14:textId="77777777" w:rsidR="00A66B6B" w:rsidRPr="00D33193" w:rsidRDefault="00A66B6B" w:rsidP="00DA0C2C">
      <w:pPr>
        <w:pStyle w:val="opsommingstreepje"/>
        <w:numPr>
          <w:ilvl w:val="1"/>
          <w:numId w:val="7"/>
        </w:numPr>
        <w:spacing w:after="0" w:line="240" w:lineRule="auto"/>
        <w:ind w:hanging="357"/>
        <w:rPr>
          <w:lang w:val="en-US"/>
        </w:rPr>
      </w:pPr>
      <w:proofErr w:type="spellStart"/>
      <w:r w:rsidRPr="00D33193">
        <w:rPr>
          <w:lang w:val="en-US"/>
        </w:rPr>
        <w:t>Gebied</w:t>
      </w:r>
      <w:proofErr w:type="spellEnd"/>
      <w:r w:rsidRPr="00D33193">
        <w:rPr>
          <w:lang w:val="en-US"/>
        </w:rPr>
        <w:t xml:space="preserve"> (Area)</w:t>
      </w:r>
    </w:p>
    <w:p w14:paraId="4CD89103" w14:textId="77777777" w:rsidR="00A66B6B" w:rsidRDefault="00A66B6B" w:rsidP="00DA0C2C">
      <w:pPr>
        <w:pStyle w:val="opsommingstreepje"/>
        <w:numPr>
          <w:ilvl w:val="1"/>
          <w:numId w:val="7"/>
        </w:numPr>
        <w:spacing w:after="0" w:line="240" w:lineRule="auto"/>
        <w:ind w:hanging="357"/>
        <w:rPr>
          <w:lang w:val="en-US"/>
        </w:rPr>
      </w:pPr>
      <w:proofErr w:type="spellStart"/>
      <w:r w:rsidRPr="006A715D">
        <w:rPr>
          <w:lang w:val="en-US"/>
        </w:rPr>
        <w:t>Netwerk</w:t>
      </w:r>
      <w:proofErr w:type="spellEnd"/>
      <w:r w:rsidRPr="006A715D">
        <w:rPr>
          <w:lang w:val="en-US"/>
        </w:rPr>
        <w:t xml:space="preserve"> (Network)</w:t>
      </w:r>
    </w:p>
    <w:p w14:paraId="2B3FF117" w14:textId="77777777" w:rsidR="00A66B6B" w:rsidRDefault="00A66B6B" w:rsidP="00DA0C2C">
      <w:pPr>
        <w:pStyle w:val="opsommingstreepje"/>
        <w:numPr>
          <w:ilvl w:val="2"/>
          <w:numId w:val="7"/>
        </w:numPr>
        <w:spacing w:after="0" w:line="240" w:lineRule="auto"/>
        <w:ind w:hanging="357"/>
        <w:rPr>
          <w:lang w:val="en-US"/>
        </w:rPr>
      </w:pPr>
      <w:proofErr w:type="spellStart"/>
      <w:r>
        <w:rPr>
          <w:lang w:val="en-US"/>
        </w:rPr>
        <w:t>WegNetwerk</w:t>
      </w:r>
      <w:proofErr w:type="spellEnd"/>
      <w:r>
        <w:rPr>
          <w:lang w:val="en-US"/>
        </w:rPr>
        <w:t xml:space="preserve"> (</w:t>
      </w:r>
      <w:proofErr w:type="spellStart"/>
      <w:r>
        <w:rPr>
          <w:lang w:val="en-US"/>
        </w:rPr>
        <w:t>RoadNetwork</w:t>
      </w:r>
      <w:proofErr w:type="spellEnd"/>
      <w:r>
        <w:rPr>
          <w:lang w:val="en-US"/>
        </w:rPr>
        <w:t>)</w:t>
      </w:r>
    </w:p>
    <w:p w14:paraId="4F10C065" w14:textId="55B2EF91" w:rsidR="00A66B6B" w:rsidRDefault="00A66B6B" w:rsidP="00DA0C2C">
      <w:pPr>
        <w:pStyle w:val="opsommingstreepje"/>
        <w:numPr>
          <w:ilvl w:val="2"/>
          <w:numId w:val="7"/>
        </w:numPr>
        <w:spacing w:after="0" w:line="240" w:lineRule="auto"/>
        <w:ind w:hanging="357"/>
        <w:rPr>
          <w:lang w:val="en-US"/>
        </w:rPr>
      </w:pPr>
      <w:proofErr w:type="spellStart"/>
      <w:r>
        <w:rPr>
          <w:lang w:val="en-US"/>
        </w:rPr>
        <w:t>SpoorNetwerk</w:t>
      </w:r>
      <w:proofErr w:type="spellEnd"/>
      <w:r>
        <w:rPr>
          <w:lang w:val="en-US"/>
        </w:rPr>
        <w:t xml:space="preserve"> (</w:t>
      </w:r>
      <w:proofErr w:type="spellStart"/>
      <w:r>
        <w:rPr>
          <w:lang w:val="en-US"/>
        </w:rPr>
        <w:t>RailNetwork</w:t>
      </w:r>
      <w:proofErr w:type="spellEnd"/>
      <w:r>
        <w:rPr>
          <w:lang w:val="en-US"/>
        </w:rPr>
        <w:t>)</w:t>
      </w:r>
    </w:p>
    <w:p w14:paraId="4C9D83C3" w14:textId="625E6D2D" w:rsidR="00F329CD" w:rsidRDefault="00ED010D" w:rsidP="00DA0C2C">
      <w:pPr>
        <w:pStyle w:val="opsommingstreepje"/>
        <w:numPr>
          <w:ilvl w:val="2"/>
          <w:numId w:val="7"/>
        </w:numPr>
        <w:spacing w:after="0" w:line="240" w:lineRule="auto"/>
        <w:ind w:hanging="357"/>
        <w:rPr>
          <w:lang w:val="en-US"/>
        </w:rPr>
      </w:pPr>
      <w:proofErr w:type="spellStart"/>
      <w:r>
        <w:rPr>
          <w:lang w:val="en-US"/>
        </w:rPr>
        <w:t>W</w:t>
      </w:r>
      <w:r w:rsidR="00F329CD">
        <w:rPr>
          <w:lang w:val="en-US"/>
        </w:rPr>
        <w:t>ater</w:t>
      </w:r>
      <w:r>
        <w:rPr>
          <w:lang w:val="en-US"/>
        </w:rPr>
        <w:t>wegNetwerk</w:t>
      </w:r>
      <w:proofErr w:type="spellEnd"/>
      <w:r>
        <w:rPr>
          <w:lang w:val="en-US"/>
        </w:rPr>
        <w:t xml:space="preserve"> (</w:t>
      </w:r>
      <w:proofErr w:type="spellStart"/>
      <w:r>
        <w:rPr>
          <w:lang w:val="en-US"/>
        </w:rPr>
        <w:t>WaterwayNetwork</w:t>
      </w:r>
      <w:proofErr w:type="spellEnd"/>
      <w:r>
        <w:rPr>
          <w:lang w:val="en-US"/>
        </w:rPr>
        <w:t>)</w:t>
      </w:r>
    </w:p>
    <w:p w14:paraId="3947EC93" w14:textId="368F526A" w:rsidR="00AC0FB6" w:rsidRPr="008F5AD5" w:rsidRDefault="00AC0FB6" w:rsidP="00DA0C2C">
      <w:pPr>
        <w:pStyle w:val="opsommingstreepje"/>
        <w:numPr>
          <w:ilvl w:val="1"/>
          <w:numId w:val="7"/>
        </w:numPr>
        <w:spacing w:after="0" w:line="240" w:lineRule="auto"/>
        <w:ind w:hanging="357"/>
      </w:pPr>
      <w:r w:rsidRPr="008F5AD5">
        <w:t>Weg</w:t>
      </w:r>
      <w:r w:rsidR="00436963" w:rsidRPr="008F5AD5">
        <w:t xml:space="preserve"> (de </w:t>
      </w:r>
      <w:r w:rsidR="008F5AD5">
        <w:t>“</w:t>
      </w:r>
      <w:r w:rsidR="00436963" w:rsidRPr="008F5AD5">
        <w:t>ruimtelijke weg”)</w:t>
      </w:r>
      <w:r w:rsidR="003F63BC" w:rsidRPr="008F5AD5">
        <w:t xml:space="preserve"> (Road)</w:t>
      </w:r>
    </w:p>
    <w:p w14:paraId="50B1AFA4" w14:textId="08ED24A5" w:rsidR="00A66B6B" w:rsidRDefault="00A66B6B" w:rsidP="00DA0C2C">
      <w:pPr>
        <w:pStyle w:val="opsommingstreepje"/>
        <w:numPr>
          <w:ilvl w:val="1"/>
          <w:numId w:val="7"/>
        </w:numPr>
        <w:spacing w:after="0" w:line="240" w:lineRule="auto"/>
        <w:ind w:hanging="357"/>
        <w:rPr>
          <w:lang w:val="en-US"/>
        </w:rPr>
      </w:pPr>
      <w:bookmarkStart w:id="70" w:name="_Hlk52896019"/>
      <w:proofErr w:type="spellStart"/>
      <w:r>
        <w:rPr>
          <w:lang w:val="en-US"/>
        </w:rPr>
        <w:t>Wegment</w:t>
      </w:r>
      <w:proofErr w:type="spellEnd"/>
      <w:r w:rsidR="003F63BC">
        <w:rPr>
          <w:lang w:val="en-US"/>
        </w:rPr>
        <w:t xml:space="preserve"> </w:t>
      </w:r>
      <w:r w:rsidR="003F63BC" w:rsidRPr="486146D3">
        <w:rPr>
          <w:lang w:val="en-US"/>
        </w:rPr>
        <w:t>(</w:t>
      </w:r>
      <w:proofErr w:type="spellStart"/>
      <w:r w:rsidR="006D703E">
        <w:rPr>
          <w:lang w:val="en-US"/>
        </w:rPr>
        <w:t>RoadSement</w:t>
      </w:r>
      <w:proofErr w:type="spellEnd"/>
      <w:r w:rsidR="006D703E">
        <w:rPr>
          <w:lang w:val="en-US"/>
        </w:rPr>
        <w:t>)</w:t>
      </w:r>
      <w:r w:rsidR="003F63BC" w:rsidRPr="486146D3">
        <w:rPr>
          <w:lang w:val="en-US"/>
        </w:rPr>
        <w:t>)</w:t>
      </w:r>
    </w:p>
    <w:p w14:paraId="23BAD677" w14:textId="6B3575FF" w:rsidR="00A66B6B" w:rsidRDefault="00A66B6B" w:rsidP="00DA0C2C">
      <w:pPr>
        <w:pStyle w:val="opsommingstreepje"/>
        <w:numPr>
          <w:ilvl w:val="1"/>
          <w:numId w:val="7"/>
        </w:numPr>
        <w:spacing w:after="0" w:line="240" w:lineRule="auto"/>
        <w:ind w:hanging="357"/>
        <w:rPr>
          <w:lang w:val="en-US"/>
        </w:rPr>
      </w:pPr>
      <w:proofErr w:type="spellStart"/>
      <w:r>
        <w:rPr>
          <w:lang w:val="en-US"/>
        </w:rPr>
        <w:t>Rijbaan</w:t>
      </w:r>
      <w:proofErr w:type="spellEnd"/>
      <w:r w:rsidR="00AA395F">
        <w:rPr>
          <w:lang w:val="en-US"/>
        </w:rPr>
        <w:t xml:space="preserve"> (Carriageway)</w:t>
      </w:r>
    </w:p>
    <w:p w14:paraId="177DF34A" w14:textId="7F7441A3" w:rsidR="00141C17" w:rsidRDefault="00141C17" w:rsidP="00DA0C2C">
      <w:pPr>
        <w:pStyle w:val="opsommingstreepje"/>
        <w:numPr>
          <w:ilvl w:val="1"/>
          <w:numId w:val="7"/>
        </w:numPr>
        <w:spacing w:after="0" w:line="240" w:lineRule="auto"/>
        <w:ind w:hanging="357"/>
        <w:rPr>
          <w:lang w:val="en-US"/>
        </w:rPr>
      </w:pPr>
      <w:proofErr w:type="spellStart"/>
      <w:r w:rsidRPr="486146D3">
        <w:rPr>
          <w:lang w:val="en-US"/>
        </w:rPr>
        <w:t>Weg</w:t>
      </w:r>
      <w:r w:rsidR="006D703E">
        <w:rPr>
          <w:lang w:val="en-US"/>
        </w:rPr>
        <w:t>v</w:t>
      </w:r>
      <w:r w:rsidRPr="486146D3">
        <w:rPr>
          <w:lang w:val="en-US"/>
        </w:rPr>
        <w:t>ak</w:t>
      </w:r>
      <w:proofErr w:type="spellEnd"/>
      <w:r w:rsidR="00AA395F" w:rsidRPr="486146D3">
        <w:rPr>
          <w:lang w:val="en-US"/>
        </w:rPr>
        <w:t xml:space="preserve"> (</w:t>
      </w:r>
      <w:proofErr w:type="spellStart"/>
      <w:r w:rsidR="1D2A143D" w:rsidRPr="486146D3">
        <w:rPr>
          <w:lang w:val="en-US"/>
        </w:rPr>
        <w:t>RoadSection</w:t>
      </w:r>
      <w:proofErr w:type="spellEnd"/>
      <w:r w:rsidR="00AA395F" w:rsidRPr="486146D3">
        <w:rPr>
          <w:lang w:val="en-US"/>
        </w:rPr>
        <w:t>)</w:t>
      </w:r>
    </w:p>
    <w:p w14:paraId="51C24761" w14:textId="28044E56" w:rsidR="00A66B6B" w:rsidRPr="00BA5C86" w:rsidRDefault="00436963" w:rsidP="00DA0C2C">
      <w:pPr>
        <w:pStyle w:val="opsommingstreepje"/>
        <w:numPr>
          <w:ilvl w:val="1"/>
          <w:numId w:val="7"/>
        </w:numPr>
        <w:spacing w:after="0" w:line="240" w:lineRule="auto"/>
        <w:ind w:hanging="357"/>
      </w:pPr>
      <w:r w:rsidRPr="00BA5C86">
        <w:t>Strook</w:t>
      </w:r>
      <w:r w:rsidR="00AA395F" w:rsidRPr="00BA5C86">
        <w:t xml:space="preserve"> (Lane)</w:t>
      </w:r>
      <w:r w:rsidR="00BA5C86" w:rsidRPr="00BA5C86">
        <w:t xml:space="preserve"> (functioneel: rijstrook, v</w:t>
      </w:r>
      <w:r w:rsidR="00BA5C86">
        <w:t>luchtstrook, redresseerstrook)</w:t>
      </w:r>
    </w:p>
    <w:p w14:paraId="6C2EE16C" w14:textId="7AB3B47E" w:rsidR="00436963" w:rsidRDefault="00436963" w:rsidP="00DA0C2C">
      <w:pPr>
        <w:pStyle w:val="opsommingstreepje"/>
        <w:numPr>
          <w:ilvl w:val="1"/>
          <w:numId w:val="7"/>
        </w:numPr>
        <w:spacing w:after="0" w:line="240" w:lineRule="auto"/>
        <w:ind w:hanging="357"/>
        <w:rPr>
          <w:lang w:val="en-US"/>
        </w:rPr>
      </w:pPr>
      <w:proofErr w:type="spellStart"/>
      <w:r>
        <w:rPr>
          <w:lang w:val="en-US"/>
        </w:rPr>
        <w:t>Strook</w:t>
      </w:r>
      <w:r w:rsidR="006D703E">
        <w:rPr>
          <w:lang w:val="en-US"/>
        </w:rPr>
        <w:t>v</w:t>
      </w:r>
      <w:r>
        <w:rPr>
          <w:lang w:val="en-US"/>
        </w:rPr>
        <w:t>ak</w:t>
      </w:r>
      <w:proofErr w:type="spellEnd"/>
      <w:r w:rsidR="00F329CD">
        <w:rPr>
          <w:lang w:val="en-US"/>
        </w:rPr>
        <w:t xml:space="preserve"> </w:t>
      </w:r>
      <w:r w:rsidR="00F329CD" w:rsidRPr="486146D3">
        <w:rPr>
          <w:lang w:val="en-US"/>
        </w:rPr>
        <w:t>(</w:t>
      </w:r>
      <w:proofErr w:type="spellStart"/>
      <w:r w:rsidR="53CE20D8" w:rsidRPr="486146D3">
        <w:rPr>
          <w:lang w:val="en-US"/>
        </w:rPr>
        <w:t>LaneSection</w:t>
      </w:r>
      <w:proofErr w:type="spellEnd"/>
      <w:r w:rsidR="00F329CD" w:rsidRPr="486146D3">
        <w:rPr>
          <w:lang w:val="en-US"/>
        </w:rPr>
        <w:t>)</w:t>
      </w:r>
    </w:p>
    <w:p w14:paraId="0CCF9F07" w14:textId="7FDFBA94" w:rsidR="008E3E5D" w:rsidRDefault="008E3E5D" w:rsidP="00DA0C2C">
      <w:pPr>
        <w:pStyle w:val="opsommingstreepje"/>
        <w:numPr>
          <w:ilvl w:val="1"/>
          <w:numId w:val="7"/>
        </w:numPr>
        <w:spacing w:after="0" w:line="240" w:lineRule="auto"/>
        <w:ind w:hanging="357"/>
        <w:rPr>
          <w:lang w:val="en-US"/>
        </w:rPr>
      </w:pPr>
      <w:r>
        <w:rPr>
          <w:lang w:val="en-US"/>
        </w:rPr>
        <w:t>Spoor (Track)</w:t>
      </w:r>
    </w:p>
    <w:p w14:paraId="7C5EE2B6" w14:textId="77777777" w:rsidR="00DA0C2C" w:rsidRDefault="00DA0C2C" w:rsidP="00DA0C2C">
      <w:pPr>
        <w:pStyle w:val="opsommingstreepje"/>
        <w:numPr>
          <w:ilvl w:val="0"/>
          <w:numId w:val="0"/>
        </w:numPr>
        <w:spacing w:after="0" w:line="240" w:lineRule="auto"/>
        <w:ind w:left="1440"/>
        <w:rPr>
          <w:lang w:val="en-US"/>
        </w:rPr>
      </w:pPr>
    </w:p>
    <w:bookmarkEnd w:id="70"/>
    <w:p w14:paraId="7E37DB2A" w14:textId="2BA4878B" w:rsidR="00F14B14" w:rsidRDefault="00F14B14" w:rsidP="00DA0C2C">
      <w:pPr>
        <w:pStyle w:val="opsommingstreepje"/>
        <w:numPr>
          <w:ilvl w:val="0"/>
          <w:numId w:val="0"/>
        </w:numPr>
        <w:ind w:left="283" w:hanging="283"/>
      </w:pPr>
      <w:r>
        <w:t xml:space="preserve">VOORBEELD (taxonomie </w:t>
      </w:r>
      <w:r w:rsidR="00C53AF8">
        <w:t xml:space="preserve">voor </w:t>
      </w:r>
      <w:r w:rsidR="00D90B12">
        <w:t xml:space="preserve">technische </w:t>
      </w:r>
      <w:r w:rsidR="00645041">
        <w:t>ruimtelijke</w:t>
      </w:r>
      <w:r w:rsidR="00F1227D">
        <w:t xml:space="preserve"> objecten</w:t>
      </w:r>
      <w:r w:rsidR="00DB573D">
        <w:t xml:space="preserve"> voor </w:t>
      </w:r>
      <w:r>
        <w:t>gebouw)</w:t>
      </w:r>
    </w:p>
    <w:p w14:paraId="20166B01" w14:textId="77777777" w:rsidR="00A66B6B" w:rsidRPr="00DA0C2C" w:rsidRDefault="00A66B6B" w:rsidP="00434352">
      <w:pPr>
        <w:pStyle w:val="opsommingstreepje"/>
        <w:numPr>
          <w:ilvl w:val="0"/>
          <w:numId w:val="7"/>
        </w:numPr>
        <w:spacing w:after="0" w:line="240" w:lineRule="auto"/>
      </w:pPr>
      <w:r w:rsidRPr="00DA0C2C">
        <w:t>Zone (Zone)</w:t>
      </w:r>
    </w:p>
    <w:p w14:paraId="1713D6F7" w14:textId="4E99E349" w:rsidR="00A66B6B" w:rsidRDefault="00A66B6B" w:rsidP="00434352">
      <w:pPr>
        <w:pStyle w:val="opsommingstreepje"/>
        <w:numPr>
          <w:ilvl w:val="0"/>
          <w:numId w:val="7"/>
        </w:numPr>
        <w:spacing w:after="0" w:line="240" w:lineRule="auto"/>
      </w:pPr>
      <w:r w:rsidRPr="00DA0C2C">
        <w:t>Vertrek (Room)</w:t>
      </w:r>
    </w:p>
    <w:p w14:paraId="2F3FE06B" w14:textId="77777777" w:rsidR="00DA0C2C" w:rsidRPr="00DA0C2C" w:rsidRDefault="00DA0C2C" w:rsidP="00DA0C2C">
      <w:pPr>
        <w:pStyle w:val="opsommingstreepje"/>
        <w:numPr>
          <w:ilvl w:val="0"/>
          <w:numId w:val="0"/>
        </w:numPr>
        <w:spacing w:after="0" w:line="240" w:lineRule="auto"/>
        <w:ind w:left="1440"/>
      </w:pPr>
    </w:p>
    <w:p w14:paraId="4352CDC3" w14:textId="4F90CAA2" w:rsidR="004F6B45" w:rsidRDefault="006A20B0" w:rsidP="004F6B45">
      <w:pPr>
        <w:pStyle w:val="opsommingstreepje"/>
        <w:numPr>
          <w:ilvl w:val="0"/>
          <w:numId w:val="0"/>
        </w:numPr>
      </w:pPr>
      <w:r>
        <w:t>VOORBEELD (</w:t>
      </w:r>
      <w:r w:rsidR="003E4459">
        <w:t xml:space="preserve">taxonomie voor </w:t>
      </w:r>
      <w:r w:rsidR="001B2540">
        <w:t xml:space="preserve">technische </w:t>
      </w:r>
      <w:r w:rsidR="003E4459">
        <w:t>vaste objecten</w:t>
      </w:r>
      <w:r w:rsidR="001519B9">
        <w:t xml:space="preserve"> naar schaalniveau</w:t>
      </w:r>
      <w:r w:rsidR="00360F22">
        <w:t>)</w:t>
      </w:r>
    </w:p>
    <w:p w14:paraId="64E64976" w14:textId="5654708A" w:rsidR="001519B9" w:rsidRPr="001519B9" w:rsidRDefault="001D213D" w:rsidP="00DB573D">
      <w:pPr>
        <w:pStyle w:val="opsommingstreepje"/>
        <w:numPr>
          <w:ilvl w:val="0"/>
          <w:numId w:val="7"/>
        </w:numPr>
        <w:spacing w:after="0"/>
        <w:rPr>
          <w:lang w:val="en-US"/>
        </w:rPr>
      </w:pPr>
      <w:proofErr w:type="spellStart"/>
      <w:r>
        <w:rPr>
          <w:lang w:val="en-US"/>
        </w:rPr>
        <w:t>Technisch</w:t>
      </w:r>
      <w:r w:rsidR="00FF0613">
        <w:rPr>
          <w:lang w:val="en-US"/>
        </w:rPr>
        <w:t>Object</w:t>
      </w:r>
      <w:proofErr w:type="spellEnd"/>
      <w:r w:rsidR="00FF0613">
        <w:rPr>
          <w:lang w:val="en-US"/>
        </w:rPr>
        <w:t xml:space="preserve"> &amp; </w:t>
      </w:r>
      <w:proofErr w:type="spellStart"/>
      <w:r w:rsidR="001519B9" w:rsidRPr="001519B9">
        <w:rPr>
          <w:lang w:val="en-US"/>
        </w:rPr>
        <w:t>VastObject</w:t>
      </w:r>
      <w:proofErr w:type="spellEnd"/>
      <w:r w:rsidR="001519B9" w:rsidRPr="001519B9">
        <w:rPr>
          <w:lang w:val="en-US"/>
        </w:rPr>
        <w:t xml:space="preserve"> (</w:t>
      </w:r>
      <w:proofErr w:type="spellStart"/>
      <w:r>
        <w:rPr>
          <w:lang w:val="en-US"/>
        </w:rPr>
        <w:t>Techical</w:t>
      </w:r>
      <w:r w:rsidR="001519B9" w:rsidRPr="001519B9">
        <w:rPr>
          <w:lang w:val="en-US"/>
        </w:rPr>
        <w:t>Object</w:t>
      </w:r>
      <w:proofErr w:type="spellEnd"/>
      <w:r w:rsidR="00FF0613">
        <w:rPr>
          <w:lang w:val="en-US"/>
        </w:rPr>
        <w:t xml:space="preserve"> &amp; </w:t>
      </w:r>
      <w:proofErr w:type="spellStart"/>
      <w:r w:rsidR="00FF0613">
        <w:rPr>
          <w:lang w:val="en-US"/>
        </w:rPr>
        <w:t>SolidObject</w:t>
      </w:r>
      <w:proofErr w:type="spellEnd"/>
      <w:r w:rsidR="001519B9" w:rsidRPr="001519B9">
        <w:rPr>
          <w:lang w:val="en-US"/>
        </w:rPr>
        <w:t>)</w:t>
      </w:r>
    </w:p>
    <w:p w14:paraId="503ED7EB" w14:textId="3F135D12" w:rsidR="001519B9" w:rsidRPr="001519B9" w:rsidRDefault="001519B9" w:rsidP="00DB573D">
      <w:pPr>
        <w:pStyle w:val="opsommingstreepje"/>
        <w:numPr>
          <w:ilvl w:val="1"/>
          <w:numId w:val="7"/>
        </w:numPr>
        <w:spacing w:after="0"/>
        <w:rPr>
          <w:lang w:val="en-US"/>
        </w:rPr>
      </w:pPr>
      <w:proofErr w:type="spellStart"/>
      <w:r w:rsidRPr="001519B9">
        <w:rPr>
          <w:lang w:val="en-US"/>
        </w:rPr>
        <w:t>ComplexAsset</w:t>
      </w:r>
      <w:proofErr w:type="spellEnd"/>
      <w:r w:rsidRPr="001519B9">
        <w:rPr>
          <w:lang w:val="en-US"/>
        </w:rPr>
        <w:t xml:space="preserve"> (</w:t>
      </w:r>
      <w:proofErr w:type="spellStart"/>
      <w:r w:rsidRPr="001519B9">
        <w:rPr>
          <w:lang w:val="en-US"/>
        </w:rPr>
        <w:t>ComplexAsset</w:t>
      </w:r>
      <w:proofErr w:type="spellEnd"/>
      <w:r w:rsidRPr="001519B9">
        <w:rPr>
          <w:lang w:val="en-US"/>
        </w:rPr>
        <w:t>)</w:t>
      </w:r>
    </w:p>
    <w:p w14:paraId="0C64CDED" w14:textId="2B95A5C3" w:rsidR="001519B9" w:rsidRDefault="001519B9" w:rsidP="00DB573D">
      <w:pPr>
        <w:pStyle w:val="opsommingstreepje"/>
        <w:numPr>
          <w:ilvl w:val="1"/>
          <w:numId w:val="7"/>
        </w:numPr>
        <w:spacing w:after="0"/>
        <w:rPr>
          <w:lang w:val="en-US"/>
        </w:rPr>
      </w:pPr>
      <w:r w:rsidRPr="001519B9">
        <w:rPr>
          <w:lang w:val="en-US"/>
        </w:rPr>
        <w:t>Asset (Asset)</w:t>
      </w:r>
    </w:p>
    <w:p w14:paraId="686A834E" w14:textId="05952CAD" w:rsidR="00AA34AA" w:rsidRPr="00786C4E" w:rsidRDefault="00570369" w:rsidP="00DB573D">
      <w:pPr>
        <w:pStyle w:val="opsommingstreepje"/>
        <w:numPr>
          <w:ilvl w:val="2"/>
          <w:numId w:val="7"/>
        </w:numPr>
        <w:spacing w:after="0"/>
        <w:rPr>
          <w:lang w:val="en-US"/>
        </w:rPr>
      </w:pPr>
      <w:proofErr w:type="spellStart"/>
      <w:r>
        <w:rPr>
          <w:lang w:val="en-US"/>
        </w:rPr>
        <w:t>Gebouw</w:t>
      </w:r>
      <w:proofErr w:type="spellEnd"/>
      <w:r>
        <w:rPr>
          <w:lang w:val="en-US"/>
        </w:rPr>
        <w:t xml:space="preserve"> (Building)</w:t>
      </w:r>
    </w:p>
    <w:p w14:paraId="1A8EF848" w14:textId="7A0B7B42" w:rsidR="00570369" w:rsidRDefault="00570369" w:rsidP="00DB573D">
      <w:pPr>
        <w:pStyle w:val="opsommingstreepje"/>
        <w:numPr>
          <w:ilvl w:val="2"/>
          <w:numId w:val="7"/>
        </w:numPr>
        <w:spacing w:after="0"/>
        <w:rPr>
          <w:lang w:val="en-US"/>
        </w:rPr>
      </w:pPr>
      <w:proofErr w:type="spellStart"/>
      <w:r>
        <w:rPr>
          <w:lang w:val="en-US"/>
        </w:rPr>
        <w:t>Kunstwerk</w:t>
      </w:r>
      <w:proofErr w:type="spellEnd"/>
      <w:r>
        <w:rPr>
          <w:lang w:val="en-US"/>
        </w:rPr>
        <w:t xml:space="preserve"> (</w:t>
      </w:r>
      <w:proofErr w:type="spellStart"/>
      <w:r>
        <w:rPr>
          <w:lang w:val="en-US"/>
        </w:rPr>
        <w:t>CivilStructure</w:t>
      </w:r>
      <w:proofErr w:type="spellEnd"/>
      <w:r>
        <w:rPr>
          <w:lang w:val="en-US"/>
        </w:rPr>
        <w:t>)</w:t>
      </w:r>
    </w:p>
    <w:p w14:paraId="6B39B3A4" w14:textId="71DB7086" w:rsidR="00570369" w:rsidRDefault="00570369" w:rsidP="00DB573D">
      <w:pPr>
        <w:pStyle w:val="opsommingstreepje"/>
        <w:numPr>
          <w:ilvl w:val="3"/>
          <w:numId w:val="7"/>
        </w:numPr>
        <w:spacing w:after="0"/>
        <w:rPr>
          <w:lang w:val="en-US"/>
        </w:rPr>
      </w:pPr>
      <w:proofErr w:type="spellStart"/>
      <w:r>
        <w:rPr>
          <w:lang w:val="en-US"/>
        </w:rPr>
        <w:lastRenderedPageBreak/>
        <w:t>Brug</w:t>
      </w:r>
      <w:proofErr w:type="spellEnd"/>
      <w:r>
        <w:rPr>
          <w:lang w:val="en-US"/>
        </w:rPr>
        <w:t xml:space="preserve"> (Bridge)</w:t>
      </w:r>
    </w:p>
    <w:p w14:paraId="0A78BC45" w14:textId="208BAA1D" w:rsidR="00A21980" w:rsidRDefault="00A21980" w:rsidP="00DB573D">
      <w:pPr>
        <w:pStyle w:val="opsommingstreepje"/>
        <w:numPr>
          <w:ilvl w:val="4"/>
          <w:numId w:val="7"/>
        </w:numPr>
        <w:spacing w:after="0"/>
        <w:rPr>
          <w:lang w:val="en-US"/>
        </w:rPr>
      </w:pPr>
      <w:proofErr w:type="spellStart"/>
      <w:r>
        <w:rPr>
          <w:lang w:val="en-US"/>
        </w:rPr>
        <w:t>LiggerBrug</w:t>
      </w:r>
      <w:proofErr w:type="spellEnd"/>
      <w:r>
        <w:rPr>
          <w:lang w:val="en-US"/>
        </w:rPr>
        <w:t xml:space="preserve"> (</w:t>
      </w:r>
      <w:proofErr w:type="spellStart"/>
      <w:r>
        <w:rPr>
          <w:lang w:val="en-US"/>
        </w:rPr>
        <w:t>GirderBridge</w:t>
      </w:r>
      <w:proofErr w:type="spellEnd"/>
      <w:r>
        <w:rPr>
          <w:lang w:val="en-US"/>
        </w:rPr>
        <w:t>)</w:t>
      </w:r>
    </w:p>
    <w:p w14:paraId="1D613BC5" w14:textId="718A5110" w:rsidR="006F10FC" w:rsidRDefault="006F10FC" w:rsidP="00DB573D">
      <w:pPr>
        <w:pStyle w:val="opsommingstreepje"/>
        <w:numPr>
          <w:ilvl w:val="5"/>
          <w:numId w:val="7"/>
        </w:numPr>
        <w:spacing w:after="0"/>
        <w:rPr>
          <w:lang w:val="en-US"/>
        </w:rPr>
      </w:pPr>
      <w:proofErr w:type="spellStart"/>
      <w:r>
        <w:rPr>
          <w:lang w:val="en-US"/>
        </w:rPr>
        <w:t>StalenLiggerBrug</w:t>
      </w:r>
      <w:proofErr w:type="spellEnd"/>
      <w:r>
        <w:rPr>
          <w:lang w:val="en-US"/>
        </w:rPr>
        <w:t xml:space="preserve"> (</w:t>
      </w:r>
      <w:proofErr w:type="spellStart"/>
      <w:r>
        <w:rPr>
          <w:lang w:val="en-US"/>
        </w:rPr>
        <w:t>SteelGirderBridge</w:t>
      </w:r>
      <w:proofErr w:type="spellEnd"/>
      <w:r>
        <w:rPr>
          <w:lang w:val="en-US"/>
        </w:rPr>
        <w:t>)</w:t>
      </w:r>
    </w:p>
    <w:p w14:paraId="2909E3D1" w14:textId="67B2FBED" w:rsidR="00BC1956" w:rsidRDefault="00BC1956" w:rsidP="00DB573D">
      <w:pPr>
        <w:pStyle w:val="opsommingstreepje"/>
        <w:numPr>
          <w:ilvl w:val="4"/>
          <w:numId w:val="7"/>
        </w:numPr>
        <w:spacing w:after="0"/>
        <w:rPr>
          <w:lang w:val="en-US"/>
        </w:rPr>
      </w:pPr>
      <w:proofErr w:type="spellStart"/>
      <w:r>
        <w:rPr>
          <w:lang w:val="en-US"/>
        </w:rPr>
        <w:t>TuiBrug</w:t>
      </w:r>
      <w:proofErr w:type="spellEnd"/>
      <w:r>
        <w:rPr>
          <w:lang w:val="en-US"/>
        </w:rPr>
        <w:t xml:space="preserve"> (</w:t>
      </w:r>
      <w:proofErr w:type="spellStart"/>
      <w:r>
        <w:rPr>
          <w:lang w:val="en-US"/>
        </w:rPr>
        <w:t>CableBridge</w:t>
      </w:r>
      <w:proofErr w:type="spellEnd"/>
      <w:r>
        <w:rPr>
          <w:lang w:val="en-US"/>
        </w:rPr>
        <w:t>)</w:t>
      </w:r>
    </w:p>
    <w:p w14:paraId="75FCFD08" w14:textId="20B81731" w:rsidR="00570369" w:rsidRDefault="00570369" w:rsidP="00DB573D">
      <w:pPr>
        <w:pStyle w:val="opsommingstreepje"/>
        <w:numPr>
          <w:ilvl w:val="3"/>
          <w:numId w:val="7"/>
        </w:numPr>
        <w:spacing w:after="0"/>
        <w:rPr>
          <w:lang w:val="en-US"/>
        </w:rPr>
      </w:pPr>
      <w:r>
        <w:rPr>
          <w:lang w:val="en-US"/>
        </w:rPr>
        <w:t>Tunnel (Tunnel)</w:t>
      </w:r>
    </w:p>
    <w:p w14:paraId="158131FF" w14:textId="55675F41" w:rsidR="00A46722" w:rsidRDefault="00A46722" w:rsidP="00DB573D">
      <w:pPr>
        <w:pStyle w:val="opsommingstreepje"/>
        <w:numPr>
          <w:ilvl w:val="3"/>
          <w:numId w:val="7"/>
        </w:numPr>
        <w:spacing w:after="0"/>
        <w:rPr>
          <w:lang w:val="en-US"/>
        </w:rPr>
      </w:pPr>
      <w:r>
        <w:rPr>
          <w:lang w:val="en-US"/>
        </w:rPr>
        <w:t>Dijk (Dike)</w:t>
      </w:r>
    </w:p>
    <w:p w14:paraId="0F374CBA" w14:textId="0810E2F5" w:rsidR="00A46722" w:rsidRDefault="00A46722" w:rsidP="00DB573D">
      <w:pPr>
        <w:pStyle w:val="opsommingstreepje"/>
        <w:numPr>
          <w:ilvl w:val="3"/>
          <w:numId w:val="7"/>
        </w:numPr>
        <w:spacing w:after="0"/>
        <w:rPr>
          <w:lang w:val="en-US"/>
        </w:rPr>
      </w:pPr>
      <w:proofErr w:type="spellStart"/>
      <w:r>
        <w:rPr>
          <w:lang w:val="en-US"/>
        </w:rPr>
        <w:t>Sluis</w:t>
      </w:r>
      <w:proofErr w:type="spellEnd"/>
      <w:r>
        <w:rPr>
          <w:lang w:val="en-US"/>
        </w:rPr>
        <w:t xml:space="preserve"> (Sluice)</w:t>
      </w:r>
    </w:p>
    <w:p w14:paraId="27F88363" w14:textId="77777777" w:rsidR="00E874BD" w:rsidRDefault="00E874BD" w:rsidP="00DB573D">
      <w:pPr>
        <w:pStyle w:val="opsommingstreepje"/>
        <w:numPr>
          <w:ilvl w:val="2"/>
          <w:numId w:val="7"/>
        </w:numPr>
        <w:spacing w:after="0"/>
        <w:rPr>
          <w:lang w:val="en-US"/>
        </w:rPr>
      </w:pPr>
      <w:proofErr w:type="spellStart"/>
      <w:r>
        <w:rPr>
          <w:lang w:val="en-US"/>
        </w:rPr>
        <w:t>LijnInfraObject</w:t>
      </w:r>
      <w:proofErr w:type="spellEnd"/>
    </w:p>
    <w:p w14:paraId="7A753F57" w14:textId="56554FD5" w:rsidR="00570369" w:rsidRPr="00541078" w:rsidRDefault="00570369" w:rsidP="00DB573D">
      <w:pPr>
        <w:pStyle w:val="opsommingstreepje"/>
        <w:numPr>
          <w:ilvl w:val="3"/>
          <w:numId w:val="7"/>
        </w:numPr>
        <w:spacing w:after="0"/>
      </w:pPr>
      <w:r w:rsidRPr="00541078">
        <w:t xml:space="preserve">Weg </w:t>
      </w:r>
      <w:r w:rsidR="00541078" w:rsidRPr="00541078">
        <w:t xml:space="preserve">(de “vaste weg”) </w:t>
      </w:r>
      <w:r w:rsidRPr="00541078">
        <w:t>(Road)</w:t>
      </w:r>
    </w:p>
    <w:p w14:paraId="700C3860" w14:textId="0342BAB1" w:rsidR="00ED010D" w:rsidRPr="00541078" w:rsidRDefault="00ED010D" w:rsidP="00DB573D">
      <w:pPr>
        <w:pStyle w:val="opsommingstreepje"/>
        <w:numPr>
          <w:ilvl w:val="3"/>
          <w:numId w:val="7"/>
        </w:numPr>
        <w:spacing w:after="0"/>
      </w:pPr>
      <w:r w:rsidRPr="00541078">
        <w:t>Waterweg (</w:t>
      </w:r>
      <w:proofErr w:type="spellStart"/>
      <w:r w:rsidRPr="00541078">
        <w:t>Waterway</w:t>
      </w:r>
      <w:proofErr w:type="spellEnd"/>
      <w:r w:rsidRPr="00541078">
        <w:t>)</w:t>
      </w:r>
    </w:p>
    <w:p w14:paraId="2655322B" w14:textId="3D093C5D" w:rsidR="00E874BD" w:rsidRDefault="00E874BD" w:rsidP="00DB573D">
      <w:pPr>
        <w:pStyle w:val="opsommingstreepje"/>
        <w:numPr>
          <w:ilvl w:val="3"/>
          <w:numId w:val="7"/>
        </w:numPr>
        <w:spacing w:after="0"/>
        <w:rPr>
          <w:lang w:val="en-US"/>
        </w:rPr>
      </w:pPr>
      <w:proofErr w:type="spellStart"/>
      <w:r>
        <w:rPr>
          <w:lang w:val="en-US"/>
        </w:rPr>
        <w:t>Spoor</w:t>
      </w:r>
      <w:r w:rsidR="00E66AF4">
        <w:rPr>
          <w:lang w:val="en-US"/>
        </w:rPr>
        <w:t>weg</w:t>
      </w:r>
      <w:proofErr w:type="spellEnd"/>
      <w:r>
        <w:rPr>
          <w:lang w:val="en-US"/>
        </w:rPr>
        <w:t xml:space="preserve"> (Rail</w:t>
      </w:r>
      <w:r w:rsidR="00E66AF4">
        <w:rPr>
          <w:lang w:val="en-US"/>
        </w:rPr>
        <w:t>way</w:t>
      </w:r>
      <w:r>
        <w:rPr>
          <w:lang w:val="en-US"/>
        </w:rPr>
        <w:t>)</w:t>
      </w:r>
    </w:p>
    <w:p w14:paraId="468D9002" w14:textId="49304723" w:rsidR="00F329CD" w:rsidRPr="00C547B0" w:rsidRDefault="00F329CD" w:rsidP="00DB573D">
      <w:pPr>
        <w:pStyle w:val="opsommingstreepje"/>
        <w:numPr>
          <w:ilvl w:val="2"/>
          <w:numId w:val="7"/>
        </w:numPr>
        <w:spacing w:after="0"/>
        <w:rPr>
          <w:lang w:val="en-US"/>
        </w:rPr>
      </w:pPr>
      <w:proofErr w:type="spellStart"/>
      <w:r w:rsidRPr="00C547B0">
        <w:rPr>
          <w:lang w:val="en-US"/>
        </w:rPr>
        <w:t>Maritime</w:t>
      </w:r>
      <w:r w:rsidR="00A21980" w:rsidRPr="00C547B0">
        <w:rPr>
          <w:lang w:val="en-US"/>
        </w:rPr>
        <w:t>Constructie</w:t>
      </w:r>
      <w:proofErr w:type="spellEnd"/>
      <w:r w:rsidR="00A21980" w:rsidRPr="00C547B0">
        <w:rPr>
          <w:lang w:val="en-US"/>
        </w:rPr>
        <w:t xml:space="preserve"> (</w:t>
      </w:r>
      <w:proofErr w:type="spellStart"/>
      <w:r w:rsidR="00A21980" w:rsidRPr="00C547B0">
        <w:rPr>
          <w:lang w:val="en-US"/>
        </w:rPr>
        <w:t>MaritimeStructure</w:t>
      </w:r>
      <w:proofErr w:type="spellEnd"/>
      <w:r w:rsidR="00A21980" w:rsidRPr="00C547B0">
        <w:rPr>
          <w:lang w:val="en-US"/>
        </w:rPr>
        <w:t>)</w:t>
      </w:r>
    </w:p>
    <w:p w14:paraId="4CAF46BF" w14:textId="2E1C91FE" w:rsidR="00F329CD" w:rsidRPr="00A21980" w:rsidRDefault="00F329CD" w:rsidP="00DB573D">
      <w:pPr>
        <w:pStyle w:val="opsommingstreepje"/>
        <w:numPr>
          <w:ilvl w:val="3"/>
          <w:numId w:val="7"/>
        </w:numPr>
        <w:spacing w:after="0"/>
        <w:rPr>
          <w:lang w:val="en-US"/>
        </w:rPr>
      </w:pPr>
      <w:proofErr w:type="spellStart"/>
      <w:r>
        <w:rPr>
          <w:lang w:val="en-US"/>
        </w:rPr>
        <w:t>Offshor</w:t>
      </w:r>
      <w:r w:rsidR="002153E0">
        <w:rPr>
          <w:lang w:val="en-US"/>
        </w:rPr>
        <w:t>e</w:t>
      </w:r>
      <w:r>
        <w:rPr>
          <w:lang w:val="en-US"/>
        </w:rPr>
        <w:t>Structure</w:t>
      </w:r>
      <w:proofErr w:type="spellEnd"/>
    </w:p>
    <w:p w14:paraId="58AC05FB" w14:textId="77777777" w:rsidR="00181F60" w:rsidRDefault="00181F60" w:rsidP="00DB573D">
      <w:pPr>
        <w:pStyle w:val="opsommingstreepje"/>
        <w:numPr>
          <w:ilvl w:val="1"/>
          <w:numId w:val="7"/>
        </w:numPr>
        <w:spacing w:after="0"/>
        <w:rPr>
          <w:lang w:val="en-US"/>
        </w:rPr>
      </w:pPr>
      <w:proofErr w:type="spellStart"/>
      <w:r w:rsidRPr="0064272A">
        <w:rPr>
          <w:lang w:val="en-US"/>
        </w:rPr>
        <w:t>Systeem</w:t>
      </w:r>
      <w:proofErr w:type="spellEnd"/>
      <w:r w:rsidRPr="0064272A">
        <w:rPr>
          <w:lang w:val="en-US"/>
        </w:rPr>
        <w:t xml:space="preserve"> (System)</w:t>
      </w:r>
    </w:p>
    <w:p w14:paraId="5A6E4DF1" w14:textId="48609410" w:rsidR="00181F60" w:rsidRPr="0064272A" w:rsidRDefault="00181F60" w:rsidP="00DB573D">
      <w:pPr>
        <w:pStyle w:val="opsommingstreepje"/>
        <w:numPr>
          <w:ilvl w:val="2"/>
          <w:numId w:val="7"/>
        </w:numPr>
        <w:spacing w:after="0"/>
        <w:rPr>
          <w:lang w:val="en-US"/>
        </w:rPr>
      </w:pPr>
      <w:proofErr w:type="spellStart"/>
      <w:r>
        <w:rPr>
          <w:lang w:val="en-US"/>
        </w:rPr>
        <w:t>HoofdDraagSysteem</w:t>
      </w:r>
      <w:proofErr w:type="spellEnd"/>
      <w:r>
        <w:rPr>
          <w:lang w:val="en-US"/>
        </w:rPr>
        <w:t xml:space="preserve"> (</w:t>
      </w:r>
      <w:proofErr w:type="spellStart"/>
      <w:r>
        <w:rPr>
          <w:lang w:val="en-US"/>
        </w:rPr>
        <w:t>MainLoadbearingSystem</w:t>
      </w:r>
      <w:proofErr w:type="spellEnd"/>
      <w:r>
        <w:rPr>
          <w:lang w:val="en-US"/>
        </w:rPr>
        <w:t>)</w:t>
      </w:r>
    </w:p>
    <w:p w14:paraId="1A2A7E3A" w14:textId="53CB011F" w:rsidR="00CF0D1A" w:rsidRDefault="00CF0D1A" w:rsidP="00DB573D">
      <w:pPr>
        <w:pStyle w:val="opsommingstreepje"/>
        <w:numPr>
          <w:ilvl w:val="2"/>
          <w:numId w:val="7"/>
        </w:numPr>
        <w:spacing w:after="0"/>
        <w:rPr>
          <w:lang w:val="en-US"/>
        </w:rPr>
      </w:pPr>
      <w:proofErr w:type="spellStart"/>
      <w:r>
        <w:rPr>
          <w:lang w:val="en-US"/>
        </w:rPr>
        <w:t>OndersteuningsSysteem</w:t>
      </w:r>
      <w:proofErr w:type="spellEnd"/>
      <w:r>
        <w:rPr>
          <w:lang w:val="en-US"/>
        </w:rPr>
        <w:t xml:space="preserve"> (</w:t>
      </w:r>
      <w:proofErr w:type="spellStart"/>
      <w:r>
        <w:rPr>
          <w:lang w:val="en-US"/>
        </w:rPr>
        <w:t>SupportSystem</w:t>
      </w:r>
      <w:proofErr w:type="spellEnd"/>
      <w:r>
        <w:rPr>
          <w:lang w:val="en-US"/>
        </w:rPr>
        <w:t>)</w:t>
      </w:r>
    </w:p>
    <w:p w14:paraId="2DF6E731" w14:textId="7B0183BE" w:rsidR="00CF0D1A" w:rsidRPr="0064272A" w:rsidRDefault="00CF0D1A" w:rsidP="00DB573D">
      <w:pPr>
        <w:pStyle w:val="opsommingstreepje"/>
        <w:numPr>
          <w:ilvl w:val="2"/>
          <w:numId w:val="7"/>
        </w:numPr>
        <w:spacing w:after="0"/>
        <w:rPr>
          <w:lang w:val="en-US"/>
        </w:rPr>
      </w:pPr>
      <w:proofErr w:type="spellStart"/>
      <w:r>
        <w:rPr>
          <w:lang w:val="en-US"/>
        </w:rPr>
        <w:t>FunderingsSysteem</w:t>
      </w:r>
      <w:proofErr w:type="spellEnd"/>
      <w:r>
        <w:rPr>
          <w:lang w:val="en-US"/>
        </w:rPr>
        <w:t xml:space="preserve"> (</w:t>
      </w:r>
      <w:proofErr w:type="spellStart"/>
      <w:r>
        <w:rPr>
          <w:lang w:val="en-US"/>
        </w:rPr>
        <w:t>FoundationSystem</w:t>
      </w:r>
      <w:proofErr w:type="spellEnd"/>
      <w:r>
        <w:rPr>
          <w:lang w:val="en-US"/>
        </w:rPr>
        <w:t>)</w:t>
      </w:r>
    </w:p>
    <w:p w14:paraId="54B0F5A2" w14:textId="77777777" w:rsidR="00181F60" w:rsidRDefault="00181F60" w:rsidP="00DB573D">
      <w:pPr>
        <w:pStyle w:val="opsommingstreepje"/>
        <w:numPr>
          <w:ilvl w:val="1"/>
          <w:numId w:val="7"/>
        </w:numPr>
        <w:spacing w:after="0"/>
        <w:rPr>
          <w:lang w:val="en-US"/>
        </w:rPr>
      </w:pPr>
      <w:r w:rsidRPr="0064272A">
        <w:rPr>
          <w:lang w:val="en-US"/>
        </w:rPr>
        <w:t>Element (Element)</w:t>
      </w:r>
    </w:p>
    <w:p w14:paraId="23CC34F3" w14:textId="77777777" w:rsidR="00181F60" w:rsidRDefault="00181F60" w:rsidP="00DB573D">
      <w:pPr>
        <w:pStyle w:val="opsommingstreepje"/>
        <w:numPr>
          <w:ilvl w:val="2"/>
          <w:numId w:val="7"/>
        </w:numPr>
        <w:spacing w:after="0"/>
        <w:rPr>
          <w:lang w:val="en-US"/>
        </w:rPr>
      </w:pPr>
      <w:proofErr w:type="spellStart"/>
      <w:r>
        <w:rPr>
          <w:lang w:val="en-US"/>
        </w:rPr>
        <w:t>Muur</w:t>
      </w:r>
      <w:proofErr w:type="spellEnd"/>
      <w:r>
        <w:rPr>
          <w:lang w:val="en-US"/>
        </w:rPr>
        <w:t xml:space="preserve"> (Wall)</w:t>
      </w:r>
    </w:p>
    <w:p w14:paraId="0E8465BC" w14:textId="41C80877" w:rsidR="00B97FB1" w:rsidRDefault="00B97FB1" w:rsidP="00DB573D">
      <w:pPr>
        <w:pStyle w:val="opsommingstreepje"/>
        <w:numPr>
          <w:ilvl w:val="2"/>
          <w:numId w:val="7"/>
        </w:numPr>
        <w:spacing w:after="0"/>
        <w:rPr>
          <w:lang w:val="en-US"/>
        </w:rPr>
      </w:pPr>
      <w:r>
        <w:rPr>
          <w:lang w:val="en-US"/>
        </w:rPr>
        <w:t>B</w:t>
      </w:r>
      <w:r w:rsidR="00DC45BC">
        <w:rPr>
          <w:lang w:val="en-US"/>
        </w:rPr>
        <w:t>alk</w:t>
      </w:r>
      <w:r>
        <w:rPr>
          <w:lang w:val="en-US"/>
        </w:rPr>
        <w:t xml:space="preserve"> (B</w:t>
      </w:r>
      <w:r w:rsidR="00DC45BC">
        <w:rPr>
          <w:lang w:val="en-US"/>
        </w:rPr>
        <w:t>eam</w:t>
      </w:r>
      <w:r>
        <w:rPr>
          <w:lang w:val="en-US"/>
        </w:rPr>
        <w:t>)</w:t>
      </w:r>
    </w:p>
    <w:p w14:paraId="6DA3AAAB" w14:textId="0AD4ABA3" w:rsidR="00D30635" w:rsidRDefault="00D30635" w:rsidP="00DB573D">
      <w:pPr>
        <w:pStyle w:val="opsommingstreepje"/>
        <w:numPr>
          <w:ilvl w:val="2"/>
          <w:numId w:val="7"/>
        </w:numPr>
        <w:spacing w:after="0"/>
        <w:rPr>
          <w:lang w:val="en-US"/>
        </w:rPr>
      </w:pPr>
      <w:proofErr w:type="spellStart"/>
      <w:r>
        <w:rPr>
          <w:lang w:val="en-US"/>
        </w:rPr>
        <w:t>Kolom</w:t>
      </w:r>
      <w:proofErr w:type="spellEnd"/>
      <w:r>
        <w:rPr>
          <w:lang w:val="en-US"/>
        </w:rPr>
        <w:t xml:space="preserve"> (Column)</w:t>
      </w:r>
    </w:p>
    <w:p w14:paraId="4F64A7D4" w14:textId="3F218073" w:rsidR="00DC45BC" w:rsidRDefault="00DC45BC" w:rsidP="00DB573D">
      <w:pPr>
        <w:pStyle w:val="opsommingstreepje"/>
        <w:numPr>
          <w:ilvl w:val="2"/>
          <w:numId w:val="7"/>
        </w:numPr>
        <w:spacing w:after="0"/>
        <w:rPr>
          <w:lang w:val="en-US"/>
        </w:rPr>
      </w:pPr>
      <w:proofErr w:type="spellStart"/>
      <w:r>
        <w:rPr>
          <w:lang w:val="en-US"/>
        </w:rPr>
        <w:t>Vloer</w:t>
      </w:r>
      <w:proofErr w:type="spellEnd"/>
      <w:r>
        <w:rPr>
          <w:lang w:val="en-US"/>
        </w:rPr>
        <w:t xml:space="preserve"> (Floor)</w:t>
      </w:r>
    </w:p>
    <w:p w14:paraId="410CBE54" w14:textId="4AF5C1E0" w:rsidR="00A16103" w:rsidRDefault="00A16103" w:rsidP="00DB573D">
      <w:pPr>
        <w:pStyle w:val="opsommingstreepje"/>
        <w:numPr>
          <w:ilvl w:val="2"/>
          <w:numId w:val="7"/>
        </w:numPr>
        <w:spacing w:after="0"/>
        <w:rPr>
          <w:lang w:val="en-US"/>
        </w:rPr>
      </w:pPr>
      <w:r>
        <w:rPr>
          <w:lang w:val="en-US"/>
        </w:rPr>
        <w:t>Plafond (Ceiling)</w:t>
      </w:r>
    </w:p>
    <w:p w14:paraId="2D19D762" w14:textId="587CF26C" w:rsidR="00B97FB1" w:rsidRDefault="00B97FB1" w:rsidP="00DB573D">
      <w:pPr>
        <w:pStyle w:val="opsommingstreepje"/>
        <w:numPr>
          <w:ilvl w:val="2"/>
          <w:numId w:val="7"/>
        </w:numPr>
        <w:spacing w:after="0"/>
        <w:rPr>
          <w:lang w:val="en-US"/>
        </w:rPr>
      </w:pPr>
      <w:proofErr w:type="spellStart"/>
      <w:r>
        <w:rPr>
          <w:lang w:val="en-US"/>
        </w:rPr>
        <w:t>Brugdek</w:t>
      </w:r>
      <w:proofErr w:type="spellEnd"/>
      <w:r>
        <w:rPr>
          <w:lang w:val="en-US"/>
        </w:rPr>
        <w:t xml:space="preserve"> (</w:t>
      </w:r>
      <w:proofErr w:type="spellStart"/>
      <w:r>
        <w:rPr>
          <w:lang w:val="en-US"/>
        </w:rPr>
        <w:t>BridgeDeck</w:t>
      </w:r>
      <w:proofErr w:type="spellEnd"/>
      <w:r>
        <w:rPr>
          <w:lang w:val="en-US"/>
        </w:rPr>
        <w:t>)</w:t>
      </w:r>
    </w:p>
    <w:p w14:paraId="72BBDC2C" w14:textId="0DE2CDB6" w:rsidR="009C1E4F" w:rsidRDefault="009C1E4F" w:rsidP="00DB573D">
      <w:pPr>
        <w:pStyle w:val="opsommingstreepje"/>
        <w:numPr>
          <w:ilvl w:val="2"/>
          <w:numId w:val="7"/>
        </w:numPr>
        <w:spacing w:after="0"/>
        <w:rPr>
          <w:lang w:val="en-US"/>
        </w:rPr>
      </w:pPr>
      <w:proofErr w:type="spellStart"/>
      <w:r>
        <w:rPr>
          <w:lang w:val="en-US"/>
        </w:rPr>
        <w:t>Hoofdligger</w:t>
      </w:r>
      <w:proofErr w:type="spellEnd"/>
      <w:r>
        <w:rPr>
          <w:lang w:val="en-US"/>
        </w:rPr>
        <w:t xml:space="preserve"> (</w:t>
      </w:r>
      <w:proofErr w:type="spellStart"/>
      <w:r>
        <w:rPr>
          <w:lang w:val="en-US"/>
        </w:rPr>
        <w:t>MainGirder</w:t>
      </w:r>
      <w:proofErr w:type="spellEnd"/>
      <w:r>
        <w:rPr>
          <w:lang w:val="en-US"/>
        </w:rPr>
        <w:t>)</w:t>
      </w:r>
    </w:p>
    <w:p w14:paraId="079E223D" w14:textId="4F4D99B6" w:rsidR="009C1E4F" w:rsidRPr="0064272A" w:rsidRDefault="009C1E4F" w:rsidP="00DB573D">
      <w:pPr>
        <w:pStyle w:val="opsommingstreepje"/>
        <w:numPr>
          <w:ilvl w:val="2"/>
          <w:numId w:val="7"/>
        </w:numPr>
        <w:spacing w:after="0"/>
        <w:rPr>
          <w:lang w:val="en-US"/>
        </w:rPr>
      </w:pPr>
      <w:proofErr w:type="spellStart"/>
      <w:r>
        <w:rPr>
          <w:lang w:val="en-US"/>
        </w:rPr>
        <w:t>Dwarsligger</w:t>
      </w:r>
      <w:proofErr w:type="spellEnd"/>
      <w:r>
        <w:rPr>
          <w:lang w:val="en-US"/>
        </w:rPr>
        <w:t xml:space="preserve"> (</w:t>
      </w:r>
      <w:proofErr w:type="spellStart"/>
      <w:r>
        <w:rPr>
          <w:lang w:val="en-US"/>
        </w:rPr>
        <w:t>CrossBeam</w:t>
      </w:r>
      <w:proofErr w:type="spellEnd"/>
      <w:r>
        <w:rPr>
          <w:lang w:val="en-US"/>
        </w:rPr>
        <w:t>)</w:t>
      </w:r>
    </w:p>
    <w:p w14:paraId="4096354A" w14:textId="77777777" w:rsidR="00CF0D1A" w:rsidRDefault="00CF0D1A" w:rsidP="00DB573D">
      <w:pPr>
        <w:pStyle w:val="opsommingstreepje"/>
        <w:numPr>
          <w:ilvl w:val="2"/>
          <w:numId w:val="7"/>
        </w:numPr>
        <w:spacing w:after="0"/>
        <w:rPr>
          <w:lang w:val="en-US"/>
        </w:rPr>
      </w:pPr>
      <w:proofErr w:type="spellStart"/>
      <w:r>
        <w:rPr>
          <w:lang w:val="en-US"/>
        </w:rPr>
        <w:t>Spant</w:t>
      </w:r>
      <w:proofErr w:type="spellEnd"/>
      <w:r>
        <w:rPr>
          <w:lang w:val="en-US"/>
        </w:rPr>
        <w:t xml:space="preserve"> (Truss)</w:t>
      </w:r>
    </w:p>
    <w:p w14:paraId="5D87237C" w14:textId="77777777" w:rsidR="00CF0D1A" w:rsidRDefault="00CF0D1A" w:rsidP="00DB573D">
      <w:pPr>
        <w:pStyle w:val="opsommingstreepje"/>
        <w:numPr>
          <w:ilvl w:val="3"/>
          <w:numId w:val="7"/>
        </w:numPr>
        <w:spacing w:after="0"/>
        <w:rPr>
          <w:lang w:val="en-US"/>
        </w:rPr>
      </w:pPr>
      <w:r>
        <w:rPr>
          <w:lang w:val="en-US"/>
        </w:rPr>
        <w:t>K-</w:t>
      </w:r>
      <w:proofErr w:type="spellStart"/>
      <w:r>
        <w:rPr>
          <w:lang w:val="en-US"/>
        </w:rPr>
        <w:t>spant</w:t>
      </w:r>
      <w:proofErr w:type="spellEnd"/>
      <w:r>
        <w:rPr>
          <w:lang w:val="en-US"/>
        </w:rPr>
        <w:t xml:space="preserve"> (K-truss)</w:t>
      </w:r>
    </w:p>
    <w:p w14:paraId="24693074" w14:textId="77777777" w:rsidR="00CF0D1A" w:rsidRPr="009E684C" w:rsidRDefault="00CF0D1A" w:rsidP="00DB573D">
      <w:pPr>
        <w:pStyle w:val="opsommingstreepje"/>
        <w:numPr>
          <w:ilvl w:val="4"/>
          <w:numId w:val="7"/>
        </w:numPr>
        <w:spacing w:after="0"/>
      </w:pPr>
      <w:r w:rsidRPr="009E684C">
        <w:t>Versterkte K-spant (</w:t>
      </w:r>
      <w:proofErr w:type="spellStart"/>
      <w:r w:rsidRPr="009E684C">
        <w:t>Reinforced</w:t>
      </w:r>
      <w:proofErr w:type="spellEnd"/>
      <w:r w:rsidRPr="009E684C">
        <w:t xml:space="preserve"> K-</w:t>
      </w:r>
      <w:proofErr w:type="spellStart"/>
      <w:r w:rsidRPr="009E684C">
        <w:t>truss</w:t>
      </w:r>
      <w:proofErr w:type="spellEnd"/>
      <w:r w:rsidRPr="009E684C">
        <w:t>)</w:t>
      </w:r>
    </w:p>
    <w:p w14:paraId="727494E6" w14:textId="77777777" w:rsidR="00CF0D1A" w:rsidRPr="009E684C" w:rsidRDefault="00CF0D1A" w:rsidP="00DB573D">
      <w:pPr>
        <w:pStyle w:val="opsommingstreepje"/>
        <w:numPr>
          <w:ilvl w:val="4"/>
          <w:numId w:val="7"/>
        </w:numPr>
        <w:spacing w:after="0"/>
      </w:pPr>
      <w:r>
        <w:t>Niet-versterkte K-spant (</w:t>
      </w:r>
      <w:r w:rsidRPr="009E684C">
        <w:t>Non-</w:t>
      </w:r>
      <w:proofErr w:type="spellStart"/>
      <w:r w:rsidRPr="009E684C">
        <w:t>reinforced</w:t>
      </w:r>
      <w:proofErr w:type="spellEnd"/>
      <w:r w:rsidRPr="009E684C">
        <w:t xml:space="preserve"> K-</w:t>
      </w:r>
      <w:proofErr w:type="spellStart"/>
      <w:r w:rsidRPr="009E684C">
        <w:t>truss</w:t>
      </w:r>
      <w:proofErr w:type="spellEnd"/>
      <w:r w:rsidRPr="009E684C">
        <w:t>)</w:t>
      </w:r>
    </w:p>
    <w:p w14:paraId="6F0EB494" w14:textId="1D4D72FA" w:rsidR="00CF0D1A" w:rsidRDefault="00CF0D1A" w:rsidP="00DB573D">
      <w:pPr>
        <w:pStyle w:val="opsommingstreepje"/>
        <w:numPr>
          <w:ilvl w:val="3"/>
          <w:numId w:val="7"/>
        </w:numPr>
        <w:spacing w:after="0"/>
        <w:rPr>
          <w:lang w:val="en-US"/>
        </w:rPr>
      </w:pPr>
      <w:r>
        <w:rPr>
          <w:lang w:val="en-US"/>
        </w:rPr>
        <w:t>U-</w:t>
      </w:r>
      <w:proofErr w:type="spellStart"/>
      <w:r w:rsidR="00C547B0">
        <w:rPr>
          <w:lang w:val="en-US"/>
        </w:rPr>
        <w:t>s</w:t>
      </w:r>
      <w:r>
        <w:rPr>
          <w:lang w:val="en-US"/>
        </w:rPr>
        <w:t>pant</w:t>
      </w:r>
      <w:proofErr w:type="spellEnd"/>
      <w:r>
        <w:rPr>
          <w:lang w:val="en-US"/>
        </w:rPr>
        <w:t xml:space="preserve"> (U-Truss)</w:t>
      </w:r>
    </w:p>
    <w:p w14:paraId="2DC23362" w14:textId="4F5F8E2D" w:rsidR="00066D96" w:rsidRDefault="00066D96" w:rsidP="00DB573D">
      <w:pPr>
        <w:pStyle w:val="opsommingstreepje"/>
        <w:numPr>
          <w:ilvl w:val="2"/>
          <w:numId w:val="7"/>
        </w:numPr>
        <w:spacing w:after="0"/>
        <w:rPr>
          <w:lang w:val="en-US"/>
        </w:rPr>
      </w:pPr>
      <w:proofErr w:type="spellStart"/>
      <w:r>
        <w:rPr>
          <w:lang w:val="en-US"/>
        </w:rPr>
        <w:t>Oplegging</w:t>
      </w:r>
      <w:proofErr w:type="spellEnd"/>
      <w:r>
        <w:rPr>
          <w:lang w:val="en-US"/>
        </w:rPr>
        <w:t xml:space="preserve"> (Bearing)</w:t>
      </w:r>
    </w:p>
    <w:p w14:paraId="2C7038A6" w14:textId="79A20991" w:rsidR="00066D96" w:rsidRDefault="00066D96" w:rsidP="00DB573D">
      <w:pPr>
        <w:pStyle w:val="opsommingstreepje"/>
        <w:numPr>
          <w:ilvl w:val="3"/>
          <w:numId w:val="7"/>
        </w:numPr>
        <w:spacing w:after="0"/>
        <w:rPr>
          <w:lang w:val="en-US"/>
        </w:rPr>
      </w:pPr>
      <w:proofErr w:type="spellStart"/>
      <w:r>
        <w:rPr>
          <w:lang w:val="en-US"/>
        </w:rPr>
        <w:t>VasteOplegging</w:t>
      </w:r>
      <w:proofErr w:type="spellEnd"/>
      <w:r>
        <w:rPr>
          <w:lang w:val="en-US"/>
        </w:rPr>
        <w:t xml:space="preserve"> (</w:t>
      </w:r>
      <w:proofErr w:type="spellStart"/>
      <w:r>
        <w:rPr>
          <w:lang w:val="en-US"/>
        </w:rPr>
        <w:t>FixedBearing</w:t>
      </w:r>
      <w:proofErr w:type="spellEnd"/>
      <w:r>
        <w:rPr>
          <w:lang w:val="en-US"/>
        </w:rPr>
        <w:t>)</w:t>
      </w:r>
    </w:p>
    <w:p w14:paraId="050E9A35" w14:textId="2E3134DA" w:rsidR="00D05E4F" w:rsidRDefault="00D05E4F" w:rsidP="00DB573D">
      <w:pPr>
        <w:pStyle w:val="opsommingstreepje"/>
        <w:numPr>
          <w:ilvl w:val="3"/>
          <w:numId w:val="7"/>
        </w:numPr>
        <w:spacing w:after="0"/>
        <w:rPr>
          <w:lang w:val="en-US"/>
        </w:rPr>
      </w:pPr>
      <w:proofErr w:type="spellStart"/>
      <w:r>
        <w:rPr>
          <w:lang w:val="en-US"/>
        </w:rPr>
        <w:t>VrijeOplegging</w:t>
      </w:r>
      <w:proofErr w:type="spellEnd"/>
      <w:r>
        <w:rPr>
          <w:lang w:val="en-US"/>
        </w:rPr>
        <w:t xml:space="preserve"> (</w:t>
      </w:r>
      <w:proofErr w:type="spellStart"/>
      <w:r>
        <w:rPr>
          <w:lang w:val="en-US"/>
        </w:rPr>
        <w:t>MovableBearing</w:t>
      </w:r>
      <w:proofErr w:type="spellEnd"/>
      <w:r>
        <w:rPr>
          <w:lang w:val="en-US"/>
        </w:rPr>
        <w:t>)</w:t>
      </w:r>
    </w:p>
    <w:p w14:paraId="54DE5D96" w14:textId="5334C103" w:rsidR="00691086" w:rsidRDefault="00AC4C2F" w:rsidP="00DB573D">
      <w:pPr>
        <w:pStyle w:val="opsommingstreepje"/>
        <w:numPr>
          <w:ilvl w:val="2"/>
          <w:numId w:val="7"/>
        </w:numPr>
        <w:spacing w:after="0"/>
        <w:rPr>
          <w:lang w:val="en-US"/>
        </w:rPr>
      </w:pPr>
      <w:proofErr w:type="spellStart"/>
      <w:r>
        <w:rPr>
          <w:lang w:val="en-US"/>
        </w:rPr>
        <w:t>Ondersteuning</w:t>
      </w:r>
      <w:proofErr w:type="spellEnd"/>
      <w:r w:rsidR="00691086">
        <w:rPr>
          <w:lang w:val="en-US"/>
        </w:rPr>
        <w:t xml:space="preserve"> (Support)</w:t>
      </w:r>
    </w:p>
    <w:p w14:paraId="13A32673" w14:textId="0437AA11" w:rsidR="00691086" w:rsidRDefault="00691086" w:rsidP="00DB573D">
      <w:pPr>
        <w:pStyle w:val="opsommingstreepje"/>
        <w:numPr>
          <w:ilvl w:val="3"/>
          <w:numId w:val="7"/>
        </w:numPr>
        <w:spacing w:after="0"/>
        <w:rPr>
          <w:lang w:val="en-US"/>
        </w:rPr>
      </w:pPr>
      <w:proofErr w:type="spellStart"/>
      <w:r>
        <w:rPr>
          <w:lang w:val="en-US"/>
        </w:rPr>
        <w:t>Pijler</w:t>
      </w:r>
      <w:proofErr w:type="spellEnd"/>
      <w:r>
        <w:rPr>
          <w:lang w:val="en-US"/>
        </w:rPr>
        <w:t xml:space="preserve"> (Pillar)</w:t>
      </w:r>
    </w:p>
    <w:p w14:paraId="59015586" w14:textId="49E0DC1C" w:rsidR="00284C38" w:rsidRDefault="00AD0AF0" w:rsidP="00DB573D">
      <w:pPr>
        <w:pStyle w:val="opsommingstreepje"/>
        <w:numPr>
          <w:ilvl w:val="2"/>
          <w:numId w:val="7"/>
        </w:numPr>
        <w:spacing w:after="0"/>
        <w:rPr>
          <w:lang w:val="en-US"/>
        </w:rPr>
      </w:pPr>
      <w:proofErr w:type="spellStart"/>
      <w:r>
        <w:rPr>
          <w:lang w:val="en-US"/>
        </w:rPr>
        <w:t>Verbinding</w:t>
      </w:r>
      <w:proofErr w:type="spellEnd"/>
      <w:r w:rsidR="00284C38">
        <w:rPr>
          <w:lang w:val="en-US"/>
        </w:rPr>
        <w:t xml:space="preserve"> (Connection)</w:t>
      </w:r>
    </w:p>
    <w:p w14:paraId="28E958C1" w14:textId="32128EEE" w:rsidR="00C20CCC" w:rsidRDefault="00284C38" w:rsidP="00DB573D">
      <w:pPr>
        <w:pStyle w:val="opsommingstreepje"/>
        <w:numPr>
          <w:ilvl w:val="3"/>
          <w:numId w:val="7"/>
        </w:numPr>
        <w:spacing w:after="0"/>
        <w:rPr>
          <w:lang w:val="en-US"/>
        </w:rPr>
      </w:pPr>
      <w:proofErr w:type="spellStart"/>
      <w:r>
        <w:rPr>
          <w:lang w:val="en-US"/>
        </w:rPr>
        <w:t>Voegovergang</w:t>
      </w:r>
      <w:proofErr w:type="spellEnd"/>
      <w:r>
        <w:rPr>
          <w:lang w:val="en-US"/>
        </w:rPr>
        <w:t xml:space="preserve"> </w:t>
      </w:r>
      <w:r w:rsidR="00035076">
        <w:rPr>
          <w:lang w:val="en-US"/>
        </w:rPr>
        <w:t>(Joint)</w:t>
      </w:r>
    </w:p>
    <w:p w14:paraId="11A8F8D4" w14:textId="48CA226F" w:rsidR="00EB7EFB" w:rsidRDefault="00035076" w:rsidP="00DB573D">
      <w:pPr>
        <w:pStyle w:val="opsommingstreepje"/>
        <w:numPr>
          <w:ilvl w:val="4"/>
          <w:numId w:val="7"/>
        </w:numPr>
        <w:spacing w:after="0"/>
        <w:rPr>
          <w:lang w:val="en-US"/>
        </w:rPr>
      </w:pPr>
      <w:proofErr w:type="spellStart"/>
      <w:r>
        <w:rPr>
          <w:lang w:val="en-US"/>
        </w:rPr>
        <w:t>Dillatatie</w:t>
      </w:r>
      <w:r w:rsidR="00F34D15">
        <w:rPr>
          <w:lang w:val="en-US"/>
        </w:rPr>
        <w:t>V</w:t>
      </w:r>
      <w:r>
        <w:rPr>
          <w:lang w:val="en-US"/>
        </w:rPr>
        <w:t>oeg</w:t>
      </w:r>
      <w:r w:rsidR="00F34D15">
        <w:rPr>
          <w:lang w:val="en-US"/>
        </w:rPr>
        <w:t>overgang</w:t>
      </w:r>
      <w:proofErr w:type="spellEnd"/>
      <w:r w:rsidR="006C5C7D">
        <w:rPr>
          <w:lang w:val="en-US"/>
        </w:rPr>
        <w:t xml:space="preserve"> (</w:t>
      </w:r>
      <w:proofErr w:type="spellStart"/>
      <w:r w:rsidR="00EB7EFB" w:rsidRPr="00EB7EFB">
        <w:rPr>
          <w:lang w:val="en-US"/>
        </w:rPr>
        <w:t>DillatationJoint</w:t>
      </w:r>
      <w:proofErr w:type="spellEnd"/>
      <w:r>
        <w:rPr>
          <w:lang w:val="en-US"/>
        </w:rPr>
        <w:t>)</w:t>
      </w:r>
    </w:p>
    <w:p w14:paraId="4881F1EC" w14:textId="0D97DF28" w:rsidR="006C5C7D" w:rsidRDefault="00F34D15" w:rsidP="00DB573D">
      <w:pPr>
        <w:pStyle w:val="opsommingstreepje"/>
        <w:numPr>
          <w:ilvl w:val="4"/>
          <w:numId w:val="7"/>
        </w:numPr>
        <w:spacing w:after="0"/>
        <w:rPr>
          <w:lang w:val="en-US"/>
        </w:rPr>
      </w:pPr>
      <w:proofErr w:type="spellStart"/>
      <w:r>
        <w:rPr>
          <w:lang w:val="en-US"/>
        </w:rPr>
        <w:t>ZinkVoegovergang</w:t>
      </w:r>
      <w:proofErr w:type="spellEnd"/>
      <w:r>
        <w:rPr>
          <w:lang w:val="en-US"/>
        </w:rPr>
        <w:t xml:space="preserve"> </w:t>
      </w:r>
      <w:r w:rsidR="006C5C7D">
        <w:rPr>
          <w:lang w:val="en-US"/>
        </w:rPr>
        <w:t>(</w:t>
      </w:r>
      <w:proofErr w:type="spellStart"/>
      <w:r w:rsidR="006C5C7D">
        <w:rPr>
          <w:lang w:val="en-US"/>
        </w:rPr>
        <w:t>ImmersionJoint</w:t>
      </w:r>
      <w:proofErr w:type="spellEnd"/>
      <w:r w:rsidR="006C5C7D">
        <w:rPr>
          <w:lang w:val="en-US"/>
        </w:rPr>
        <w:t>)</w:t>
      </w:r>
    </w:p>
    <w:p w14:paraId="6C1813BC" w14:textId="77777777" w:rsidR="00181F60" w:rsidRDefault="00181F60" w:rsidP="00DB573D">
      <w:pPr>
        <w:pStyle w:val="opsommingstreepje"/>
        <w:numPr>
          <w:ilvl w:val="1"/>
          <w:numId w:val="7"/>
        </w:numPr>
        <w:spacing w:after="0"/>
        <w:rPr>
          <w:lang w:val="en-US"/>
        </w:rPr>
      </w:pPr>
      <w:r w:rsidRPr="0064272A">
        <w:rPr>
          <w:lang w:val="en-US"/>
        </w:rPr>
        <w:t>Component (Component)</w:t>
      </w:r>
    </w:p>
    <w:p w14:paraId="3F945CBD" w14:textId="6F5544DA" w:rsidR="00822B73" w:rsidRDefault="00822B73" w:rsidP="00DB573D">
      <w:pPr>
        <w:pStyle w:val="opsommingstreepje"/>
        <w:numPr>
          <w:ilvl w:val="2"/>
          <w:numId w:val="7"/>
        </w:numPr>
        <w:spacing w:after="0"/>
        <w:rPr>
          <w:lang w:val="en-US"/>
        </w:rPr>
      </w:pPr>
      <w:proofErr w:type="spellStart"/>
      <w:r>
        <w:rPr>
          <w:lang w:val="en-US"/>
        </w:rPr>
        <w:t>Profiel</w:t>
      </w:r>
      <w:proofErr w:type="spellEnd"/>
      <w:r w:rsidR="005611B2">
        <w:rPr>
          <w:lang w:val="en-US"/>
        </w:rPr>
        <w:t xml:space="preserve"> (Profile)</w:t>
      </w:r>
    </w:p>
    <w:p w14:paraId="19E191DC" w14:textId="6274C1C0" w:rsidR="005B6F02" w:rsidRDefault="005B6F02" w:rsidP="00DB573D">
      <w:pPr>
        <w:pStyle w:val="opsommingstreepje"/>
        <w:numPr>
          <w:ilvl w:val="3"/>
          <w:numId w:val="7"/>
        </w:numPr>
        <w:spacing w:after="0"/>
        <w:rPr>
          <w:lang w:val="en-US"/>
        </w:rPr>
      </w:pPr>
      <w:r w:rsidRPr="005B6F02">
        <w:rPr>
          <w:lang w:val="en-US"/>
        </w:rPr>
        <w:t>DIN30-Profi</w:t>
      </w:r>
      <w:r w:rsidR="00DB3174">
        <w:rPr>
          <w:lang w:val="en-US"/>
        </w:rPr>
        <w:t>el</w:t>
      </w:r>
    </w:p>
    <w:p w14:paraId="46836C24" w14:textId="70781C9F" w:rsidR="00293936" w:rsidRPr="00DB3174" w:rsidRDefault="00293936" w:rsidP="00DB573D">
      <w:pPr>
        <w:pStyle w:val="opsommingstreepje"/>
        <w:numPr>
          <w:ilvl w:val="3"/>
          <w:numId w:val="7"/>
        </w:numPr>
        <w:spacing w:after="0"/>
        <w:rPr>
          <w:lang w:val="en-US"/>
        </w:rPr>
      </w:pPr>
      <w:r w:rsidRPr="00293936">
        <w:rPr>
          <w:lang w:val="en-US"/>
        </w:rPr>
        <w:t>Half-DIN20-Profi</w:t>
      </w:r>
      <w:r w:rsidR="00DB3174">
        <w:rPr>
          <w:lang w:val="en-US"/>
        </w:rPr>
        <w:t>el (</w:t>
      </w:r>
      <w:r w:rsidR="00DB3174" w:rsidRPr="00293936">
        <w:rPr>
          <w:lang w:val="en-US"/>
        </w:rPr>
        <w:t>Half-DIN20-Profi</w:t>
      </w:r>
      <w:r w:rsidR="00DB3174">
        <w:rPr>
          <w:lang w:val="en-US"/>
        </w:rPr>
        <w:t>le)</w:t>
      </w:r>
    </w:p>
    <w:p w14:paraId="4B4A49BF" w14:textId="4CE183DC" w:rsidR="00293936" w:rsidRDefault="00293936" w:rsidP="00DB573D">
      <w:pPr>
        <w:pStyle w:val="opsommingstreepje"/>
        <w:numPr>
          <w:ilvl w:val="3"/>
          <w:numId w:val="7"/>
        </w:numPr>
        <w:spacing w:after="0"/>
        <w:rPr>
          <w:lang w:val="en-US"/>
        </w:rPr>
      </w:pPr>
      <w:r w:rsidRPr="00293936">
        <w:rPr>
          <w:lang w:val="en-US"/>
        </w:rPr>
        <w:t>Half-DIN</w:t>
      </w:r>
      <w:r>
        <w:rPr>
          <w:lang w:val="en-US"/>
        </w:rPr>
        <w:t>3</w:t>
      </w:r>
      <w:r w:rsidRPr="00293936">
        <w:rPr>
          <w:lang w:val="en-US"/>
        </w:rPr>
        <w:t>0-Profi</w:t>
      </w:r>
      <w:r w:rsidR="00DB3174">
        <w:rPr>
          <w:lang w:val="en-US"/>
        </w:rPr>
        <w:t>el (</w:t>
      </w:r>
      <w:r w:rsidR="00DB3174" w:rsidRPr="00293936">
        <w:rPr>
          <w:lang w:val="en-US"/>
        </w:rPr>
        <w:t>Half-DIN</w:t>
      </w:r>
      <w:r w:rsidR="00DB3174">
        <w:rPr>
          <w:lang w:val="en-US"/>
        </w:rPr>
        <w:t>3</w:t>
      </w:r>
      <w:r w:rsidR="00DB3174" w:rsidRPr="00293936">
        <w:rPr>
          <w:lang w:val="en-US"/>
        </w:rPr>
        <w:t>0-Profi</w:t>
      </w:r>
      <w:r w:rsidR="00DB3174">
        <w:rPr>
          <w:lang w:val="en-US"/>
        </w:rPr>
        <w:t>le)</w:t>
      </w:r>
    </w:p>
    <w:p w14:paraId="617B20D4" w14:textId="38B68D22" w:rsidR="00E74383" w:rsidRPr="00DB3174" w:rsidRDefault="00E74383" w:rsidP="00DB573D">
      <w:pPr>
        <w:pStyle w:val="opsommingstreepje"/>
        <w:numPr>
          <w:ilvl w:val="3"/>
          <w:numId w:val="7"/>
        </w:numPr>
        <w:spacing w:after="0"/>
        <w:rPr>
          <w:lang w:val="en-US"/>
        </w:rPr>
      </w:pPr>
      <w:r>
        <w:rPr>
          <w:lang w:val="en-US"/>
        </w:rPr>
        <w:t>Half-INP</w:t>
      </w:r>
      <w:r w:rsidR="00FC195C">
        <w:rPr>
          <w:lang w:val="en-US"/>
        </w:rPr>
        <w:t>-</w:t>
      </w:r>
      <w:proofErr w:type="spellStart"/>
      <w:r w:rsidR="00FC195C">
        <w:rPr>
          <w:lang w:val="en-US"/>
        </w:rPr>
        <w:t>Profi</w:t>
      </w:r>
      <w:r w:rsidR="00B47C6D">
        <w:rPr>
          <w:lang w:val="en-US"/>
        </w:rPr>
        <w:t>el</w:t>
      </w:r>
      <w:proofErr w:type="spellEnd"/>
      <w:r w:rsidR="00FC195C">
        <w:rPr>
          <w:lang w:val="en-US"/>
        </w:rPr>
        <w:t xml:space="preserve"> (Half-INP-Profile)</w:t>
      </w:r>
    </w:p>
    <w:p w14:paraId="221172B9" w14:textId="5590539A" w:rsidR="006E2C7D" w:rsidRPr="00DB3174" w:rsidRDefault="006E2C7D" w:rsidP="00FC195C">
      <w:pPr>
        <w:pStyle w:val="opsommingstreepje"/>
        <w:numPr>
          <w:ilvl w:val="4"/>
          <w:numId w:val="7"/>
        </w:numPr>
        <w:spacing w:after="0"/>
        <w:rPr>
          <w:lang w:val="en-US"/>
        </w:rPr>
      </w:pPr>
      <w:r w:rsidRPr="006E2C7D">
        <w:rPr>
          <w:lang w:val="en-US"/>
        </w:rPr>
        <w:t>Half-INP24-Profi</w:t>
      </w:r>
      <w:r w:rsidR="00DB3174">
        <w:rPr>
          <w:lang w:val="en-US"/>
        </w:rPr>
        <w:t>el (</w:t>
      </w:r>
      <w:r w:rsidR="00DB3174" w:rsidRPr="006E2C7D">
        <w:rPr>
          <w:lang w:val="en-US"/>
        </w:rPr>
        <w:t>Half-INP24-Profi</w:t>
      </w:r>
      <w:r w:rsidR="00DB3174">
        <w:rPr>
          <w:lang w:val="en-US"/>
        </w:rPr>
        <w:t>le)</w:t>
      </w:r>
    </w:p>
    <w:p w14:paraId="510C6C23" w14:textId="63D9B5CD" w:rsidR="007C4778" w:rsidRDefault="007C4778" w:rsidP="00FC195C">
      <w:pPr>
        <w:pStyle w:val="opsommingstreepje"/>
        <w:numPr>
          <w:ilvl w:val="4"/>
          <w:numId w:val="7"/>
        </w:numPr>
        <w:spacing w:after="0"/>
        <w:rPr>
          <w:lang w:val="en-US"/>
        </w:rPr>
      </w:pPr>
      <w:r w:rsidRPr="007C4778">
        <w:rPr>
          <w:lang w:val="en-US"/>
        </w:rPr>
        <w:t>Half-INP30-Profi</w:t>
      </w:r>
      <w:r w:rsidR="00DB3174">
        <w:rPr>
          <w:lang w:val="en-US"/>
        </w:rPr>
        <w:t>el (</w:t>
      </w:r>
      <w:r w:rsidR="00DB3174" w:rsidRPr="007C4778">
        <w:rPr>
          <w:lang w:val="en-US"/>
        </w:rPr>
        <w:t>Half-INP30-Profi</w:t>
      </w:r>
      <w:r w:rsidR="00DB3174">
        <w:rPr>
          <w:lang w:val="en-US"/>
        </w:rPr>
        <w:t>le)</w:t>
      </w:r>
    </w:p>
    <w:p w14:paraId="77AA35FD" w14:textId="681A5811" w:rsidR="00FD55FE" w:rsidRDefault="00315766" w:rsidP="00FD55FE">
      <w:pPr>
        <w:pStyle w:val="opsommingstreepje"/>
        <w:numPr>
          <w:ilvl w:val="3"/>
          <w:numId w:val="7"/>
        </w:numPr>
        <w:spacing w:after="0"/>
        <w:rPr>
          <w:lang w:val="en-US"/>
        </w:rPr>
      </w:pPr>
      <w:proofErr w:type="spellStart"/>
      <w:r>
        <w:rPr>
          <w:lang w:val="en-US"/>
        </w:rPr>
        <w:t>Hoekprofiel</w:t>
      </w:r>
      <w:proofErr w:type="spellEnd"/>
      <w:r>
        <w:rPr>
          <w:lang w:val="en-US"/>
        </w:rPr>
        <w:t xml:space="preserve"> (</w:t>
      </w:r>
      <w:proofErr w:type="spellStart"/>
      <w:r w:rsidR="00FD55FE">
        <w:rPr>
          <w:lang w:val="en-US"/>
        </w:rPr>
        <w:t>AngleProfi</w:t>
      </w:r>
      <w:r>
        <w:rPr>
          <w:lang w:val="en-US"/>
        </w:rPr>
        <w:t>le</w:t>
      </w:r>
      <w:proofErr w:type="spellEnd"/>
      <w:r>
        <w:rPr>
          <w:lang w:val="en-US"/>
        </w:rPr>
        <w:t>)</w:t>
      </w:r>
    </w:p>
    <w:p w14:paraId="454EA737" w14:textId="17A3E962" w:rsidR="00341737" w:rsidRDefault="00315766" w:rsidP="00D24605">
      <w:pPr>
        <w:pStyle w:val="opsommingstreepje"/>
        <w:numPr>
          <w:ilvl w:val="4"/>
          <w:numId w:val="7"/>
        </w:numPr>
        <w:spacing w:after="0"/>
        <w:rPr>
          <w:lang w:val="en-US"/>
        </w:rPr>
      </w:pPr>
      <w:r>
        <w:rPr>
          <w:lang w:val="en-US"/>
        </w:rPr>
        <w:t>Hoekprofiel-L80-80-8 (</w:t>
      </w:r>
      <w:r w:rsidR="00341737">
        <w:rPr>
          <w:lang w:val="en-US"/>
        </w:rPr>
        <w:t>AngleProfile</w:t>
      </w:r>
      <w:r w:rsidR="00044423">
        <w:rPr>
          <w:lang w:val="en-US"/>
        </w:rPr>
        <w:t>-L80-80-8</w:t>
      </w:r>
      <w:r>
        <w:rPr>
          <w:lang w:val="en-US"/>
        </w:rPr>
        <w:t>)</w:t>
      </w:r>
    </w:p>
    <w:p w14:paraId="0CB9638C" w14:textId="04FDDD95" w:rsidR="00044423" w:rsidRDefault="00315766" w:rsidP="00D24605">
      <w:pPr>
        <w:pStyle w:val="opsommingstreepje"/>
        <w:numPr>
          <w:ilvl w:val="4"/>
          <w:numId w:val="7"/>
        </w:numPr>
        <w:spacing w:after="0"/>
        <w:rPr>
          <w:lang w:val="en-US"/>
        </w:rPr>
      </w:pPr>
      <w:r>
        <w:rPr>
          <w:lang w:val="en-US"/>
        </w:rPr>
        <w:t>Hoekprofiel-L90-90-9 (</w:t>
      </w:r>
      <w:r w:rsidR="00044423">
        <w:rPr>
          <w:lang w:val="en-US"/>
        </w:rPr>
        <w:t>AngleProfile-L</w:t>
      </w:r>
      <w:r w:rsidR="00CD16B4">
        <w:rPr>
          <w:lang w:val="en-US"/>
        </w:rPr>
        <w:t>90-90-9</w:t>
      </w:r>
      <w:r>
        <w:rPr>
          <w:lang w:val="en-US"/>
        </w:rPr>
        <w:t>)</w:t>
      </w:r>
    </w:p>
    <w:p w14:paraId="18BA85A6" w14:textId="1A212030" w:rsidR="00530EF6" w:rsidRPr="00DB3174" w:rsidRDefault="00530EF6" w:rsidP="00F4031D">
      <w:pPr>
        <w:pStyle w:val="opsommingstreepje"/>
        <w:numPr>
          <w:ilvl w:val="2"/>
          <w:numId w:val="7"/>
        </w:numPr>
        <w:spacing w:after="0"/>
        <w:rPr>
          <w:lang w:val="en-US"/>
        </w:rPr>
      </w:pPr>
      <w:proofErr w:type="spellStart"/>
      <w:r>
        <w:rPr>
          <w:lang w:val="en-US"/>
        </w:rPr>
        <w:t>SpantVersteviging</w:t>
      </w:r>
      <w:proofErr w:type="spellEnd"/>
      <w:r>
        <w:rPr>
          <w:lang w:val="en-US"/>
        </w:rPr>
        <w:t xml:space="preserve"> (</w:t>
      </w:r>
      <w:proofErr w:type="spellStart"/>
      <w:r>
        <w:rPr>
          <w:lang w:val="en-US"/>
        </w:rPr>
        <w:t>TrussReinfor</w:t>
      </w:r>
      <w:r w:rsidR="00EA0AF3">
        <w:rPr>
          <w:lang w:val="en-US"/>
        </w:rPr>
        <w:t>cement</w:t>
      </w:r>
      <w:proofErr w:type="spellEnd"/>
      <w:r w:rsidR="00EA0AF3">
        <w:rPr>
          <w:lang w:val="en-US"/>
        </w:rPr>
        <w:t>)</w:t>
      </w:r>
    </w:p>
    <w:p w14:paraId="528B019E" w14:textId="7894FED6" w:rsidR="00D30635" w:rsidRPr="00A0657E" w:rsidRDefault="00D30635" w:rsidP="00DB573D">
      <w:pPr>
        <w:pStyle w:val="opsommingstreepje"/>
        <w:numPr>
          <w:ilvl w:val="2"/>
          <w:numId w:val="7"/>
        </w:numPr>
        <w:spacing w:after="0"/>
        <w:rPr>
          <w:lang w:val="en-US"/>
        </w:rPr>
      </w:pPr>
      <w:proofErr w:type="spellStart"/>
      <w:r>
        <w:rPr>
          <w:lang w:val="en-US"/>
        </w:rPr>
        <w:t>Webplaat</w:t>
      </w:r>
      <w:proofErr w:type="spellEnd"/>
      <w:r>
        <w:rPr>
          <w:lang w:val="en-US"/>
        </w:rPr>
        <w:t xml:space="preserve"> (</w:t>
      </w:r>
      <w:proofErr w:type="spellStart"/>
      <w:r>
        <w:rPr>
          <w:lang w:val="en-US"/>
        </w:rPr>
        <w:t>WebPlate</w:t>
      </w:r>
      <w:proofErr w:type="spellEnd"/>
      <w:r>
        <w:rPr>
          <w:lang w:val="en-US"/>
        </w:rPr>
        <w:t>)</w:t>
      </w:r>
    </w:p>
    <w:p w14:paraId="07014DAF" w14:textId="5BBECD40" w:rsidR="00CF0D1A" w:rsidRPr="00556514" w:rsidRDefault="00A55F73" w:rsidP="00DB573D">
      <w:pPr>
        <w:pStyle w:val="opsommingstreepje"/>
        <w:numPr>
          <w:ilvl w:val="2"/>
          <w:numId w:val="7"/>
        </w:numPr>
        <w:spacing w:after="0"/>
        <w:rPr>
          <w:lang w:val="en-US"/>
        </w:rPr>
      </w:pPr>
      <w:proofErr w:type="spellStart"/>
      <w:r w:rsidRPr="00556514">
        <w:rPr>
          <w:lang w:val="en-US"/>
        </w:rPr>
        <w:lastRenderedPageBreak/>
        <w:t>Staaf</w:t>
      </w:r>
      <w:proofErr w:type="spellEnd"/>
      <w:r w:rsidR="00CF0D1A" w:rsidRPr="00556514">
        <w:rPr>
          <w:lang w:val="en-US"/>
        </w:rPr>
        <w:t xml:space="preserve"> (Bar)</w:t>
      </w:r>
    </w:p>
    <w:p w14:paraId="2C388443" w14:textId="3CCB7813" w:rsidR="00A82631" w:rsidRPr="00556514" w:rsidRDefault="00556514" w:rsidP="00DB573D">
      <w:pPr>
        <w:pStyle w:val="opsommingstreepje"/>
        <w:numPr>
          <w:ilvl w:val="3"/>
          <w:numId w:val="7"/>
        </w:numPr>
        <w:spacing w:after="0"/>
        <w:rPr>
          <w:lang w:val="en-US"/>
        </w:rPr>
      </w:pPr>
      <w:proofErr w:type="spellStart"/>
      <w:r w:rsidRPr="00556514">
        <w:rPr>
          <w:lang w:val="en-US"/>
        </w:rPr>
        <w:t>Samengestelde</w:t>
      </w:r>
      <w:r w:rsidR="00A82631" w:rsidRPr="00556514">
        <w:rPr>
          <w:lang w:val="en-US"/>
        </w:rPr>
        <w:t>Staaf</w:t>
      </w:r>
      <w:proofErr w:type="spellEnd"/>
      <w:r w:rsidR="00A82631" w:rsidRPr="00556514">
        <w:rPr>
          <w:lang w:val="en-US"/>
        </w:rPr>
        <w:t xml:space="preserve"> (</w:t>
      </w:r>
      <w:proofErr w:type="spellStart"/>
      <w:r w:rsidR="00A82631" w:rsidRPr="00556514">
        <w:rPr>
          <w:lang w:val="en-US"/>
        </w:rPr>
        <w:t>CompositeBar</w:t>
      </w:r>
      <w:proofErr w:type="spellEnd"/>
      <w:r w:rsidR="00A82631" w:rsidRPr="00556514">
        <w:rPr>
          <w:lang w:val="en-US"/>
        </w:rPr>
        <w:t>)</w:t>
      </w:r>
    </w:p>
    <w:p w14:paraId="59830FBB" w14:textId="0324EECB" w:rsidR="00CF0D1A" w:rsidRDefault="002C1E80" w:rsidP="00DB573D">
      <w:pPr>
        <w:pStyle w:val="opsommingstreepje"/>
        <w:numPr>
          <w:ilvl w:val="2"/>
          <w:numId w:val="7"/>
        </w:numPr>
        <w:spacing w:after="0"/>
        <w:rPr>
          <w:lang w:val="en-US"/>
        </w:rPr>
      </w:pPr>
      <w:proofErr w:type="spellStart"/>
      <w:r>
        <w:rPr>
          <w:lang w:val="en-US"/>
        </w:rPr>
        <w:t>Verstijver</w:t>
      </w:r>
      <w:proofErr w:type="spellEnd"/>
      <w:r>
        <w:rPr>
          <w:lang w:val="en-US"/>
        </w:rPr>
        <w:t xml:space="preserve"> (</w:t>
      </w:r>
      <w:r w:rsidR="00CF0D1A">
        <w:rPr>
          <w:lang w:val="en-US"/>
        </w:rPr>
        <w:t>Stiffener</w:t>
      </w:r>
      <w:r>
        <w:rPr>
          <w:lang w:val="en-US"/>
        </w:rPr>
        <w:t>)</w:t>
      </w:r>
    </w:p>
    <w:p w14:paraId="3AE9973F" w14:textId="4FFC1A44" w:rsidR="00303731" w:rsidRDefault="00303731" w:rsidP="00DB573D">
      <w:pPr>
        <w:pStyle w:val="opsommingstreepje"/>
        <w:numPr>
          <w:ilvl w:val="3"/>
          <w:numId w:val="7"/>
        </w:numPr>
        <w:spacing w:after="0"/>
        <w:rPr>
          <w:lang w:val="en-US"/>
        </w:rPr>
      </w:pPr>
      <w:proofErr w:type="spellStart"/>
      <w:r>
        <w:rPr>
          <w:lang w:val="en-US"/>
        </w:rPr>
        <w:t>LangsBulbVerstijver</w:t>
      </w:r>
      <w:proofErr w:type="spellEnd"/>
      <w:r>
        <w:rPr>
          <w:lang w:val="en-US"/>
        </w:rPr>
        <w:t xml:space="preserve"> (</w:t>
      </w:r>
      <w:proofErr w:type="spellStart"/>
      <w:r w:rsidRPr="00303731">
        <w:rPr>
          <w:lang w:val="en-US"/>
        </w:rPr>
        <w:t>LongitudalBulbStiffener</w:t>
      </w:r>
      <w:proofErr w:type="spellEnd"/>
      <w:r>
        <w:rPr>
          <w:lang w:val="en-US"/>
        </w:rPr>
        <w:t>)</w:t>
      </w:r>
    </w:p>
    <w:p w14:paraId="505933FE" w14:textId="36142B48" w:rsidR="00216185" w:rsidRDefault="00216185" w:rsidP="00DB573D">
      <w:pPr>
        <w:pStyle w:val="opsommingstreepje"/>
        <w:numPr>
          <w:ilvl w:val="3"/>
          <w:numId w:val="7"/>
        </w:numPr>
        <w:spacing w:after="0"/>
        <w:rPr>
          <w:lang w:val="en-US"/>
        </w:rPr>
      </w:pPr>
      <w:proofErr w:type="spellStart"/>
      <w:r>
        <w:rPr>
          <w:lang w:val="en-US"/>
        </w:rPr>
        <w:t>DwarsVerstijver</w:t>
      </w:r>
      <w:proofErr w:type="spellEnd"/>
      <w:r>
        <w:rPr>
          <w:lang w:val="en-US"/>
        </w:rPr>
        <w:t xml:space="preserve"> (</w:t>
      </w:r>
      <w:proofErr w:type="spellStart"/>
      <w:r w:rsidRPr="00216185">
        <w:rPr>
          <w:lang w:val="en-US"/>
        </w:rPr>
        <w:t>TraverseStiffener</w:t>
      </w:r>
      <w:proofErr w:type="spellEnd"/>
      <w:r>
        <w:rPr>
          <w:lang w:val="en-US"/>
        </w:rPr>
        <w:t>)</w:t>
      </w:r>
    </w:p>
    <w:p w14:paraId="54BC8DCE" w14:textId="3E132F1E" w:rsidR="00772591" w:rsidRDefault="00772591" w:rsidP="00DB573D">
      <w:pPr>
        <w:pStyle w:val="opsommingstreepje"/>
        <w:numPr>
          <w:ilvl w:val="3"/>
          <w:numId w:val="7"/>
        </w:numPr>
        <w:spacing w:after="0"/>
        <w:rPr>
          <w:lang w:val="en-US"/>
        </w:rPr>
      </w:pPr>
      <w:proofErr w:type="spellStart"/>
      <w:r>
        <w:rPr>
          <w:lang w:val="en-US"/>
        </w:rPr>
        <w:t>HorizontaleVerstijver</w:t>
      </w:r>
      <w:proofErr w:type="spellEnd"/>
      <w:r>
        <w:rPr>
          <w:lang w:val="en-US"/>
        </w:rPr>
        <w:t xml:space="preserve"> (</w:t>
      </w:r>
      <w:proofErr w:type="spellStart"/>
      <w:r>
        <w:rPr>
          <w:lang w:val="en-US"/>
        </w:rPr>
        <w:t>HorizontalStiffener</w:t>
      </w:r>
      <w:proofErr w:type="spellEnd"/>
      <w:r>
        <w:rPr>
          <w:lang w:val="en-US"/>
        </w:rPr>
        <w:t>)</w:t>
      </w:r>
    </w:p>
    <w:p w14:paraId="6661B5A0" w14:textId="4ED5E36B" w:rsidR="00772591" w:rsidRPr="00772591" w:rsidRDefault="00772591" w:rsidP="00DB573D">
      <w:pPr>
        <w:pStyle w:val="opsommingstreepje"/>
        <w:numPr>
          <w:ilvl w:val="3"/>
          <w:numId w:val="7"/>
        </w:numPr>
        <w:spacing w:after="0"/>
        <w:rPr>
          <w:lang w:val="en-US"/>
        </w:rPr>
      </w:pPr>
      <w:proofErr w:type="spellStart"/>
      <w:r>
        <w:rPr>
          <w:lang w:val="en-US"/>
        </w:rPr>
        <w:t>VerticaleVerstijver</w:t>
      </w:r>
      <w:proofErr w:type="spellEnd"/>
      <w:r>
        <w:rPr>
          <w:lang w:val="en-US"/>
        </w:rPr>
        <w:t xml:space="preserve"> (</w:t>
      </w:r>
      <w:proofErr w:type="spellStart"/>
      <w:r>
        <w:rPr>
          <w:lang w:val="en-US"/>
        </w:rPr>
        <w:t>VerticalStiffener</w:t>
      </w:r>
      <w:proofErr w:type="spellEnd"/>
      <w:r>
        <w:rPr>
          <w:lang w:val="en-US"/>
        </w:rPr>
        <w:t>)</w:t>
      </w:r>
    </w:p>
    <w:p w14:paraId="72C368E7" w14:textId="3AC14BCD" w:rsidR="00D90063" w:rsidRPr="00A0657E" w:rsidRDefault="00D90063" w:rsidP="00DB573D">
      <w:pPr>
        <w:pStyle w:val="opsommingstreepje"/>
        <w:numPr>
          <w:ilvl w:val="2"/>
          <w:numId w:val="7"/>
        </w:numPr>
        <w:spacing w:after="0"/>
        <w:rPr>
          <w:lang w:val="en-US"/>
        </w:rPr>
      </w:pPr>
      <w:proofErr w:type="spellStart"/>
      <w:r>
        <w:rPr>
          <w:lang w:val="en-US"/>
        </w:rPr>
        <w:t>Staalplaat</w:t>
      </w:r>
      <w:proofErr w:type="spellEnd"/>
      <w:r>
        <w:rPr>
          <w:lang w:val="en-US"/>
        </w:rPr>
        <w:t xml:space="preserve"> (</w:t>
      </w:r>
      <w:proofErr w:type="spellStart"/>
      <w:r>
        <w:rPr>
          <w:lang w:val="en-US"/>
        </w:rPr>
        <w:t>SteelPlate</w:t>
      </w:r>
      <w:proofErr w:type="spellEnd"/>
      <w:r>
        <w:rPr>
          <w:lang w:val="en-US"/>
        </w:rPr>
        <w:t>)</w:t>
      </w:r>
    </w:p>
    <w:p w14:paraId="04F0A1D6" w14:textId="31684BC8" w:rsidR="00BC4AF8" w:rsidRDefault="00181F60" w:rsidP="00DB573D">
      <w:pPr>
        <w:pStyle w:val="opsommingstreepje"/>
        <w:numPr>
          <w:ilvl w:val="1"/>
          <w:numId w:val="7"/>
        </w:numPr>
        <w:spacing w:after="0"/>
        <w:rPr>
          <w:lang w:val="en-US"/>
        </w:rPr>
      </w:pPr>
      <w:r w:rsidRPr="008366F1">
        <w:rPr>
          <w:lang w:val="en-US"/>
        </w:rPr>
        <w:t>Feature (Feature)</w:t>
      </w:r>
    </w:p>
    <w:p w14:paraId="2C7CECE4" w14:textId="77777777" w:rsidR="00F4031D" w:rsidRPr="008366F1" w:rsidRDefault="00F4031D" w:rsidP="00F4031D">
      <w:pPr>
        <w:pStyle w:val="opsommingstreepje"/>
        <w:numPr>
          <w:ilvl w:val="0"/>
          <w:numId w:val="0"/>
        </w:numPr>
        <w:spacing w:after="0"/>
        <w:ind w:left="1440"/>
        <w:rPr>
          <w:lang w:val="en-US"/>
        </w:rPr>
      </w:pPr>
    </w:p>
    <w:p w14:paraId="65595646" w14:textId="32D04D75" w:rsidR="00EC0E63" w:rsidRDefault="00136D77" w:rsidP="00843591">
      <w:r>
        <w:t>VOORBEELD (</w:t>
      </w:r>
      <w:r w:rsidR="006A1D49">
        <w:t>weg</w:t>
      </w:r>
      <w:r w:rsidR="00D63DA5">
        <w:t xml:space="preserve"> </w:t>
      </w:r>
      <w:proofErr w:type="spellStart"/>
      <w:r>
        <w:t>meronomie</w:t>
      </w:r>
      <w:proofErr w:type="spellEnd"/>
      <w:r>
        <w:t xml:space="preserve"> op basis van taxonomieën en beperkingen t.a.v. decompositie)</w:t>
      </w:r>
    </w:p>
    <w:p w14:paraId="4E15C19D" w14:textId="1A780D30" w:rsidR="00143E9D" w:rsidRDefault="0090290F" w:rsidP="0005188D">
      <w:pPr>
        <w:pStyle w:val="Lijstalinea"/>
        <w:numPr>
          <w:ilvl w:val="0"/>
          <w:numId w:val="20"/>
        </w:numPr>
        <w:spacing w:after="0"/>
        <w:ind w:hanging="357"/>
      </w:pPr>
      <w:r>
        <w:t>Gebied</w:t>
      </w:r>
    </w:p>
    <w:p w14:paraId="4A6A3DA4" w14:textId="39DA0C64" w:rsidR="007032C7" w:rsidRDefault="007F1B3B" w:rsidP="0005188D">
      <w:pPr>
        <w:pStyle w:val="Lijstalinea"/>
        <w:numPr>
          <w:ilvl w:val="1"/>
          <w:numId w:val="20"/>
        </w:numPr>
        <w:spacing w:after="0"/>
        <w:ind w:hanging="357"/>
      </w:pPr>
      <w:proofErr w:type="spellStart"/>
      <w:r>
        <w:t>WegNetwerk</w:t>
      </w:r>
      <w:proofErr w:type="spellEnd"/>
    </w:p>
    <w:p w14:paraId="0B7F3A91" w14:textId="213C534D" w:rsidR="0094251F" w:rsidRDefault="0094251F" w:rsidP="0005188D">
      <w:pPr>
        <w:pStyle w:val="Lijstalinea"/>
        <w:numPr>
          <w:ilvl w:val="2"/>
          <w:numId w:val="20"/>
        </w:numPr>
        <w:spacing w:after="0"/>
        <w:ind w:hanging="357"/>
      </w:pPr>
      <w:r>
        <w:t>Weg</w:t>
      </w:r>
    </w:p>
    <w:p w14:paraId="05698E06" w14:textId="46168DFB" w:rsidR="00AA3ABD" w:rsidRDefault="00AA3ABD" w:rsidP="0005188D">
      <w:pPr>
        <w:pStyle w:val="Lijstalinea"/>
        <w:numPr>
          <w:ilvl w:val="3"/>
          <w:numId w:val="20"/>
        </w:numPr>
        <w:spacing w:after="0"/>
        <w:ind w:hanging="357"/>
      </w:pPr>
      <w:proofErr w:type="spellStart"/>
      <w:r>
        <w:t>Wegment</w:t>
      </w:r>
      <w:proofErr w:type="spellEnd"/>
    </w:p>
    <w:p w14:paraId="5A64CD27" w14:textId="28CE4076" w:rsidR="00AA3ABD" w:rsidRDefault="00AA3ABD" w:rsidP="0005188D">
      <w:pPr>
        <w:pStyle w:val="Lijstalinea"/>
        <w:numPr>
          <w:ilvl w:val="4"/>
          <w:numId w:val="20"/>
        </w:numPr>
        <w:spacing w:after="0"/>
        <w:ind w:hanging="357"/>
      </w:pPr>
      <w:r>
        <w:t>Rijbaan</w:t>
      </w:r>
    </w:p>
    <w:p w14:paraId="082A6CC6" w14:textId="671C517B" w:rsidR="00AA3ABD" w:rsidRDefault="000C3DBF" w:rsidP="0005188D">
      <w:pPr>
        <w:pStyle w:val="Lijstalinea"/>
        <w:numPr>
          <w:ilvl w:val="5"/>
          <w:numId w:val="20"/>
        </w:numPr>
        <w:spacing w:after="0"/>
        <w:ind w:hanging="357"/>
      </w:pPr>
      <w:r>
        <w:t>Weg</w:t>
      </w:r>
      <w:r w:rsidR="008172C8">
        <w:t>v</w:t>
      </w:r>
      <w:r>
        <w:t>ak</w:t>
      </w:r>
    </w:p>
    <w:p w14:paraId="1CAF17C2" w14:textId="4635327B" w:rsidR="000C3DBF" w:rsidRDefault="000C3DBF" w:rsidP="0005188D">
      <w:pPr>
        <w:pStyle w:val="Lijstalinea"/>
        <w:numPr>
          <w:ilvl w:val="6"/>
          <w:numId w:val="20"/>
        </w:numPr>
        <w:spacing w:after="0"/>
        <w:ind w:hanging="357"/>
      </w:pPr>
      <w:r>
        <w:t>Strook</w:t>
      </w:r>
    </w:p>
    <w:p w14:paraId="4C30039F" w14:textId="445A04DD" w:rsidR="000C3DBF" w:rsidRDefault="000C3DBF" w:rsidP="0005188D">
      <w:pPr>
        <w:pStyle w:val="Lijstalinea"/>
        <w:numPr>
          <w:ilvl w:val="7"/>
          <w:numId w:val="20"/>
        </w:numPr>
        <w:spacing w:after="0"/>
        <w:ind w:hanging="357"/>
      </w:pPr>
      <w:proofErr w:type="spellStart"/>
      <w:r>
        <w:t>Strook</w:t>
      </w:r>
      <w:r w:rsidR="008172C8">
        <w:t>v</w:t>
      </w:r>
      <w:r>
        <w:t>ak</w:t>
      </w:r>
      <w:proofErr w:type="spellEnd"/>
    </w:p>
    <w:p w14:paraId="32049337" w14:textId="77777777" w:rsidR="00F4031D" w:rsidRDefault="00F4031D" w:rsidP="00D63DA5"/>
    <w:p w14:paraId="2A236789" w14:textId="4F98BFD8" w:rsidR="00D63DA5" w:rsidRDefault="00D63DA5" w:rsidP="00D63DA5">
      <w:r>
        <w:t xml:space="preserve">VOORBEELD (gebouw </w:t>
      </w:r>
      <w:proofErr w:type="spellStart"/>
      <w:r>
        <w:t>meronomie</w:t>
      </w:r>
      <w:proofErr w:type="spellEnd"/>
      <w:r>
        <w:t xml:space="preserve"> op basis van taxonomieën en beperkingen t.a.v. decompositie)</w:t>
      </w:r>
    </w:p>
    <w:p w14:paraId="7E69565F" w14:textId="77777777" w:rsidR="00D63DA5" w:rsidRDefault="00D63DA5" w:rsidP="0005188D">
      <w:pPr>
        <w:pStyle w:val="Lijstalinea"/>
        <w:numPr>
          <w:ilvl w:val="7"/>
          <w:numId w:val="20"/>
        </w:numPr>
        <w:spacing w:after="0"/>
        <w:ind w:hanging="357"/>
      </w:pPr>
    </w:p>
    <w:p w14:paraId="339AE4D2" w14:textId="2066C3DE" w:rsidR="00897CF7" w:rsidRDefault="00897CF7" w:rsidP="00996519">
      <w:pPr>
        <w:pStyle w:val="Lijstalinea"/>
        <w:numPr>
          <w:ilvl w:val="1"/>
          <w:numId w:val="20"/>
        </w:numPr>
      </w:pPr>
      <w:proofErr w:type="spellStart"/>
      <w:r>
        <w:t>ComplexAsset</w:t>
      </w:r>
      <w:proofErr w:type="spellEnd"/>
    </w:p>
    <w:p w14:paraId="3992C707" w14:textId="16C3CE50" w:rsidR="00897CF7" w:rsidRDefault="006A6C48" w:rsidP="00996519">
      <w:pPr>
        <w:pStyle w:val="Lijstalinea"/>
        <w:numPr>
          <w:ilvl w:val="2"/>
          <w:numId w:val="20"/>
        </w:numPr>
      </w:pPr>
      <w:r>
        <w:t>Gebouw</w:t>
      </w:r>
    </w:p>
    <w:p w14:paraId="13765F0D" w14:textId="2EBBE4A3" w:rsidR="009E59D8" w:rsidRDefault="009E59D8" w:rsidP="00996519">
      <w:pPr>
        <w:pStyle w:val="Lijstalinea"/>
        <w:numPr>
          <w:ilvl w:val="3"/>
          <w:numId w:val="20"/>
        </w:numPr>
      </w:pPr>
      <w:r>
        <w:t>Zone</w:t>
      </w:r>
    </w:p>
    <w:p w14:paraId="46372228" w14:textId="1F3C6712" w:rsidR="00513685" w:rsidRDefault="00513685" w:rsidP="00996519">
      <w:pPr>
        <w:pStyle w:val="Lijstalinea"/>
        <w:numPr>
          <w:ilvl w:val="3"/>
          <w:numId w:val="20"/>
        </w:numPr>
      </w:pPr>
      <w:r>
        <w:t>Vertrek</w:t>
      </w:r>
    </w:p>
    <w:p w14:paraId="2CCAAE9D" w14:textId="7520A092" w:rsidR="00513685" w:rsidRDefault="00513685" w:rsidP="00996519">
      <w:pPr>
        <w:pStyle w:val="Lijstalinea"/>
        <w:numPr>
          <w:ilvl w:val="3"/>
          <w:numId w:val="20"/>
        </w:numPr>
      </w:pPr>
      <w:r>
        <w:t>Muur</w:t>
      </w:r>
    </w:p>
    <w:p w14:paraId="12A8BA75" w14:textId="7EDD15FF" w:rsidR="00D30635" w:rsidRDefault="002D6130" w:rsidP="00996519">
      <w:pPr>
        <w:pStyle w:val="Lijstalinea"/>
        <w:numPr>
          <w:ilvl w:val="3"/>
          <w:numId w:val="20"/>
        </w:numPr>
      </w:pPr>
      <w:r>
        <w:t>Balk</w:t>
      </w:r>
    </w:p>
    <w:p w14:paraId="61D2C2BB" w14:textId="0A859AC7" w:rsidR="002D6130" w:rsidRDefault="002D6130" w:rsidP="00996519">
      <w:pPr>
        <w:pStyle w:val="Lijstalinea"/>
        <w:numPr>
          <w:ilvl w:val="3"/>
          <w:numId w:val="20"/>
        </w:numPr>
      </w:pPr>
      <w:r>
        <w:t>Kolom</w:t>
      </w:r>
    </w:p>
    <w:p w14:paraId="031F101D" w14:textId="5AB82C9C" w:rsidR="00A16103" w:rsidRDefault="00A16103" w:rsidP="00996519">
      <w:pPr>
        <w:pStyle w:val="Lijstalinea"/>
        <w:numPr>
          <w:ilvl w:val="3"/>
          <w:numId w:val="20"/>
        </w:numPr>
      </w:pPr>
      <w:r>
        <w:t>Vloer</w:t>
      </w:r>
    </w:p>
    <w:p w14:paraId="601B8454" w14:textId="49845067" w:rsidR="00A16103" w:rsidRDefault="00A16103" w:rsidP="00996519">
      <w:pPr>
        <w:pStyle w:val="Lijstalinea"/>
        <w:numPr>
          <w:ilvl w:val="3"/>
          <w:numId w:val="20"/>
        </w:numPr>
      </w:pPr>
      <w:r>
        <w:t>Plafond</w:t>
      </w:r>
    </w:p>
    <w:p w14:paraId="740D580E" w14:textId="59A7BDDF" w:rsidR="00BC4AF8" w:rsidRDefault="00BC4AF8" w:rsidP="00996519">
      <w:pPr>
        <w:pStyle w:val="Lijstalinea"/>
        <w:numPr>
          <w:ilvl w:val="3"/>
          <w:numId w:val="20"/>
        </w:numPr>
      </w:pPr>
      <w:r>
        <w:t>Installati</w:t>
      </w:r>
      <w:r w:rsidR="00463C6D">
        <w:t>e</w:t>
      </w:r>
    </w:p>
    <w:p w14:paraId="26716DAE" w14:textId="32D46615" w:rsidR="00D63DA5" w:rsidRDefault="00D63DA5" w:rsidP="00D63DA5">
      <w:pPr>
        <w:ind w:left="360"/>
      </w:pPr>
      <w:r>
        <w:t xml:space="preserve">VOORBEELD (stalenliggerbrug </w:t>
      </w:r>
      <w:proofErr w:type="spellStart"/>
      <w:r>
        <w:t>meronomie</w:t>
      </w:r>
      <w:proofErr w:type="spellEnd"/>
      <w:r>
        <w:t xml:space="preserve"> op basis van taxonomieën en beperkingen t.a.v. decompositie)</w:t>
      </w:r>
    </w:p>
    <w:p w14:paraId="1757870C" w14:textId="04B1B107" w:rsidR="006A6C48" w:rsidRDefault="001B429D" w:rsidP="00996519">
      <w:pPr>
        <w:pStyle w:val="Lijstalinea"/>
        <w:numPr>
          <w:ilvl w:val="2"/>
          <w:numId w:val="20"/>
        </w:numPr>
      </w:pPr>
      <w:proofErr w:type="spellStart"/>
      <w:r>
        <w:t>Stalen</w:t>
      </w:r>
      <w:r w:rsidR="00A21980">
        <w:t>Ligger</w:t>
      </w:r>
      <w:r w:rsidR="004231D9">
        <w:t>Brug</w:t>
      </w:r>
      <w:proofErr w:type="spellEnd"/>
    </w:p>
    <w:p w14:paraId="16197182" w14:textId="13692718" w:rsidR="0094251F" w:rsidRDefault="00235B3E" w:rsidP="002E5ECA">
      <w:pPr>
        <w:pStyle w:val="Lijstalinea"/>
        <w:numPr>
          <w:ilvl w:val="3"/>
          <w:numId w:val="20"/>
        </w:numPr>
      </w:pPr>
      <w:proofErr w:type="spellStart"/>
      <w:r>
        <w:t>Hoof</w:t>
      </w:r>
      <w:r w:rsidR="00A21980">
        <w:t>D</w:t>
      </w:r>
      <w:r>
        <w:t>raagSysteem</w:t>
      </w:r>
      <w:proofErr w:type="spellEnd"/>
    </w:p>
    <w:p w14:paraId="7DB300DD" w14:textId="2485C82C" w:rsidR="00235B3E" w:rsidRDefault="007F265C" w:rsidP="002E5ECA">
      <w:pPr>
        <w:pStyle w:val="Lijstalinea"/>
        <w:numPr>
          <w:ilvl w:val="4"/>
          <w:numId w:val="20"/>
        </w:numPr>
      </w:pPr>
      <w:r>
        <w:t>B</w:t>
      </w:r>
      <w:r w:rsidR="00235B3E">
        <w:t>rugdek</w:t>
      </w:r>
    </w:p>
    <w:p w14:paraId="3B5D0B83" w14:textId="05EA0584" w:rsidR="00D90063" w:rsidRDefault="00D90063" w:rsidP="00D90063">
      <w:pPr>
        <w:pStyle w:val="Lijstalinea"/>
        <w:numPr>
          <w:ilvl w:val="5"/>
          <w:numId w:val="20"/>
        </w:numPr>
      </w:pPr>
      <w:r>
        <w:t>Staalplaat</w:t>
      </w:r>
    </w:p>
    <w:p w14:paraId="7DE251D2" w14:textId="49FCD284" w:rsidR="00303731" w:rsidRDefault="00303731" w:rsidP="00D90063">
      <w:pPr>
        <w:pStyle w:val="Lijstalinea"/>
        <w:numPr>
          <w:ilvl w:val="5"/>
          <w:numId w:val="20"/>
        </w:numPr>
      </w:pPr>
      <w:proofErr w:type="spellStart"/>
      <w:r>
        <w:t>Langs</w:t>
      </w:r>
      <w:r w:rsidRPr="00303731">
        <w:t>Bulb</w:t>
      </w:r>
      <w:r>
        <w:t>Verstijver</w:t>
      </w:r>
      <w:proofErr w:type="spellEnd"/>
    </w:p>
    <w:p w14:paraId="3F77AEEF" w14:textId="68D791D1" w:rsidR="00A86BCB" w:rsidRDefault="00A86BCB" w:rsidP="002E5ECA">
      <w:pPr>
        <w:pStyle w:val="Lijstalinea"/>
        <w:numPr>
          <w:ilvl w:val="4"/>
          <w:numId w:val="20"/>
        </w:numPr>
      </w:pPr>
      <w:r>
        <w:t>Hoofdligger</w:t>
      </w:r>
    </w:p>
    <w:p w14:paraId="1615D390" w14:textId="026015DE" w:rsidR="002767D8" w:rsidRDefault="00703427" w:rsidP="004B507E">
      <w:pPr>
        <w:pStyle w:val="Lijstalinea"/>
        <w:numPr>
          <w:ilvl w:val="5"/>
          <w:numId w:val="20"/>
        </w:numPr>
      </w:pPr>
      <w:proofErr w:type="spellStart"/>
      <w:r>
        <w:t>TopFlange</w:t>
      </w:r>
      <w:proofErr w:type="spellEnd"/>
    </w:p>
    <w:p w14:paraId="2361FD9C" w14:textId="5BE90947" w:rsidR="00D0030E" w:rsidRDefault="00D0030E" w:rsidP="004B507E">
      <w:pPr>
        <w:pStyle w:val="Lijstalinea"/>
        <w:numPr>
          <w:ilvl w:val="5"/>
          <w:numId w:val="20"/>
        </w:numPr>
      </w:pPr>
      <w:proofErr w:type="spellStart"/>
      <w:r>
        <w:t>Webplaat</w:t>
      </w:r>
      <w:proofErr w:type="spellEnd"/>
    </w:p>
    <w:p w14:paraId="46358A69" w14:textId="27383683" w:rsidR="00703427" w:rsidRDefault="00703427" w:rsidP="004B507E">
      <w:pPr>
        <w:pStyle w:val="Lijstalinea"/>
        <w:numPr>
          <w:ilvl w:val="5"/>
          <w:numId w:val="20"/>
        </w:numPr>
      </w:pPr>
      <w:proofErr w:type="spellStart"/>
      <w:r>
        <w:t>BottomFlange</w:t>
      </w:r>
      <w:proofErr w:type="spellEnd"/>
    </w:p>
    <w:p w14:paraId="3EA3378D" w14:textId="46EC7378" w:rsidR="00743D6C" w:rsidRDefault="00743D6C" w:rsidP="002E5ECA">
      <w:pPr>
        <w:pStyle w:val="Lijstalinea"/>
        <w:numPr>
          <w:ilvl w:val="4"/>
          <w:numId w:val="20"/>
        </w:numPr>
      </w:pPr>
      <w:r>
        <w:t>Dwarsligger</w:t>
      </w:r>
    </w:p>
    <w:p w14:paraId="13F678B4" w14:textId="54C3FF13" w:rsidR="00A87713" w:rsidRDefault="00A87713" w:rsidP="002E5ECA">
      <w:pPr>
        <w:pStyle w:val="Lijstalinea"/>
        <w:numPr>
          <w:ilvl w:val="4"/>
          <w:numId w:val="20"/>
        </w:numPr>
      </w:pPr>
      <w:r>
        <w:t>U-</w:t>
      </w:r>
      <w:r w:rsidR="004B507E">
        <w:t>s</w:t>
      </w:r>
      <w:r>
        <w:t>pant</w:t>
      </w:r>
    </w:p>
    <w:p w14:paraId="2FC30425" w14:textId="77777777" w:rsidR="00C23B12" w:rsidRDefault="00C23B12" w:rsidP="00C23B12">
      <w:pPr>
        <w:pStyle w:val="Lijstalinea"/>
        <w:numPr>
          <w:ilvl w:val="4"/>
          <w:numId w:val="20"/>
        </w:numPr>
      </w:pPr>
      <w:r>
        <w:t>Niet-versterkte K-spant</w:t>
      </w:r>
    </w:p>
    <w:p w14:paraId="250E3D55" w14:textId="77777777" w:rsidR="006D50B2" w:rsidRDefault="006D50B2" w:rsidP="006D50B2">
      <w:pPr>
        <w:pStyle w:val="Lijstalinea"/>
        <w:numPr>
          <w:ilvl w:val="5"/>
          <w:numId w:val="20"/>
        </w:numPr>
      </w:pPr>
      <w:proofErr w:type="spellStart"/>
      <w:r>
        <w:t>SamengesteldeStaaf</w:t>
      </w:r>
      <w:proofErr w:type="spellEnd"/>
    </w:p>
    <w:p w14:paraId="5F85A4C0" w14:textId="23DE19A4" w:rsidR="006D50B2" w:rsidRDefault="006D50B2" w:rsidP="006D50B2">
      <w:pPr>
        <w:pStyle w:val="Lijstalinea"/>
        <w:numPr>
          <w:ilvl w:val="6"/>
          <w:numId w:val="20"/>
        </w:numPr>
      </w:pPr>
      <w:r>
        <w:t>Hoekprofiel</w:t>
      </w:r>
    </w:p>
    <w:p w14:paraId="1E55992E" w14:textId="54E24084" w:rsidR="00C23B12" w:rsidRPr="006D50B2" w:rsidRDefault="00C23B12" w:rsidP="00C23B12">
      <w:pPr>
        <w:pStyle w:val="Lijstalinea"/>
        <w:numPr>
          <w:ilvl w:val="5"/>
          <w:numId w:val="20"/>
        </w:numPr>
      </w:pPr>
      <w:r w:rsidRPr="00293936">
        <w:rPr>
          <w:lang w:val="en-US"/>
        </w:rPr>
        <w:lastRenderedPageBreak/>
        <w:t>Half-DIN20-Profi</w:t>
      </w:r>
      <w:r>
        <w:rPr>
          <w:lang w:val="en-US"/>
        </w:rPr>
        <w:t>el</w:t>
      </w:r>
    </w:p>
    <w:p w14:paraId="29232FEB" w14:textId="07DD3297" w:rsidR="006D50B2" w:rsidRDefault="00A31E99" w:rsidP="00C23B12">
      <w:pPr>
        <w:pStyle w:val="Lijstalinea"/>
        <w:numPr>
          <w:ilvl w:val="5"/>
          <w:numId w:val="20"/>
        </w:numPr>
      </w:pPr>
      <w:r>
        <w:t>Half-INP-Profiel</w:t>
      </w:r>
    </w:p>
    <w:p w14:paraId="1EAF789A" w14:textId="191A1339" w:rsidR="00297D57" w:rsidRDefault="00A87713" w:rsidP="002E5ECA">
      <w:pPr>
        <w:pStyle w:val="Lijstalinea"/>
        <w:numPr>
          <w:ilvl w:val="4"/>
          <w:numId w:val="20"/>
        </w:numPr>
      </w:pPr>
      <w:r>
        <w:t>Versterkte K-spant</w:t>
      </w:r>
    </w:p>
    <w:p w14:paraId="59D1C42B" w14:textId="2B840B0A" w:rsidR="00EC2D44" w:rsidRDefault="00D772CA" w:rsidP="00EC2D44">
      <w:pPr>
        <w:pStyle w:val="Lijstalinea"/>
        <w:numPr>
          <w:ilvl w:val="5"/>
          <w:numId w:val="20"/>
        </w:numPr>
      </w:pPr>
      <w:proofErr w:type="spellStart"/>
      <w:r>
        <w:t>Samengestelde</w:t>
      </w:r>
      <w:r w:rsidR="00EC2D44">
        <w:t>Staaf</w:t>
      </w:r>
      <w:proofErr w:type="spellEnd"/>
    </w:p>
    <w:p w14:paraId="2FBD86ED" w14:textId="4F2F207E" w:rsidR="002807BB" w:rsidRDefault="00A11299" w:rsidP="002807BB">
      <w:pPr>
        <w:pStyle w:val="Lijstalinea"/>
        <w:numPr>
          <w:ilvl w:val="6"/>
          <w:numId w:val="20"/>
        </w:numPr>
      </w:pPr>
      <w:r>
        <w:t>Hoekprofiel</w:t>
      </w:r>
    </w:p>
    <w:p w14:paraId="54E60341" w14:textId="77777777" w:rsidR="00ED15B3" w:rsidRPr="006D50B2" w:rsidRDefault="00ED15B3" w:rsidP="00ED15B3">
      <w:pPr>
        <w:pStyle w:val="Lijstalinea"/>
        <w:numPr>
          <w:ilvl w:val="5"/>
          <w:numId w:val="20"/>
        </w:numPr>
      </w:pPr>
      <w:r w:rsidRPr="00293936">
        <w:rPr>
          <w:lang w:val="en-US"/>
        </w:rPr>
        <w:t>Half-DIN20-Profi</w:t>
      </w:r>
      <w:r>
        <w:rPr>
          <w:lang w:val="en-US"/>
        </w:rPr>
        <w:t>el</w:t>
      </w:r>
    </w:p>
    <w:p w14:paraId="720F6D6E" w14:textId="01106457" w:rsidR="00ED15B3" w:rsidRDefault="00ED15B3" w:rsidP="00ED15B3">
      <w:pPr>
        <w:pStyle w:val="Lijstalinea"/>
        <w:numPr>
          <w:ilvl w:val="5"/>
          <w:numId w:val="20"/>
        </w:numPr>
      </w:pPr>
      <w:r>
        <w:t>Half-INP-Profiel</w:t>
      </w:r>
    </w:p>
    <w:p w14:paraId="52077A58" w14:textId="226C9F29" w:rsidR="00ED15B3" w:rsidRDefault="00530EF6" w:rsidP="00ED15B3">
      <w:pPr>
        <w:pStyle w:val="Lijstalinea"/>
        <w:numPr>
          <w:ilvl w:val="5"/>
          <w:numId w:val="20"/>
        </w:numPr>
      </w:pPr>
      <w:proofErr w:type="spellStart"/>
      <w:r>
        <w:t>SpantVersteviging</w:t>
      </w:r>
      <w:proofErr w:type="spellEnd"/>
    </w:p>
    <w:p w14:paraId="7CCD33AF" w14:textId="74216A73" w:rsidR="00A92F5F" w:rsidRDefault="001B4122" w:rsidP="00903C14">
      <w:pPr>
        <w:pStyle w:val="Lijstalinea"/>
        <w:numPr>
          <w:ilvl w:val="4"/>
          <w:numId w:val="20"/>
        </w:numPr>
      </w:pPr>
      <w:proofErr w:type="spellStart"/>
      <w:r>
        <w:t>VasteOplegging</w:t>
      </w:r>
      <w:proofErr w:type="spellEnd"/>
    </w:p>
    <w:p w14:paraId="7126CD38" w14:textId="1486F16C" w:rsidR="00BC4AF8" w:rsidRDefault="00BC4AF8" w:rsidP="00BC4AF8">
      <w:pPr>
        <w:pStyle w:val="Lijstalinea"/>
        <w:numPr>
          <w:ilvl w:val="3"/>
          <w:numId w:val="20"/>
        </w:numPr>
      </w:pPr>
      <w:proofErr w:type="spellStart"/>
      <w:r>
        <w:t>SupportSysteem</w:t>
      </w:r>
      <w:proofErr w:type="spellEnd"/>
    </w:p>
    <w:p w14:paraId="3FCC51C4" w14:textId="74EE5F45" w:rsidR="00BC4AF8" w:rsidRDefault="00BC4AF8" w:rsidP="00BC4AF8">
      <w:pPr>
        <w:pStyle w:val="Lijstalinea"/>
        <w:numPr>
          <w:ilvl w:val="3"/>
          <w:numId w:val="20"/>
        </w:numPr>
      </w:pPr>
      <w:proofErr w:type="spellStart"/>
      <w:r>
        <w:t>FunderingsSysteem</w:t>
      </w:r>
      <w:proofErr w:type="spellEnd"/>
    </w:p>
    <w:p w14:paraId="3F1F4372" w14:textId="78084A76" w:rsidR="001C5A2A" w:rsidRDefault="00A12003" w:rsidP="001C5A2A">
      <w:pPr>
        <w:rPr>
          <w:lang w:val="en-US"/>
        </w:rPr>
      </w:pPr>
      <w:r>
        <w:rPr>
          <w:lang w:val="en-US"/>
        </w:rPr>
        <w:t>OPMERKING</w:t>
      </w:r>
    </w:p>
    <w:p w14:paraId="6A713FBD" w14:textId="26E4813F" w:rsidR="00A12003" w:rsidRPr="00A12003" w:rsidRDefault="00A12003" w:rsidP="001C5A2A">
      <w:r w:rsidRPr="00A12003">
        <w:t xml:space="preserve">Deze </w:t>
      </w:r>
      <w:r w:rsidR="00EC7FF1">
        <w:t xml:space="preserve">voorbeeld </w:t>
      </w:r>
      <w:proofErr w:type="spellStart"/>
      <w:r w:rsidRPr="00A12003">
        <w:t>meronomie</w:t>
      </w:r>
      <w:r w:rsidR="00EC7FF1">
        <w:t>ën</w:t>
      </w:r>
      <w:proofErr w:type="spellEnd"/>
      <w:r w:rsidRPr="00A12003">
        <w:t xml:space="preserve"> z</w:t>
      </w:r>
      <w:r w:rsidR="00EC7FF1">
        <w:t>ullen</w:t>
      </w:r>
      <w:r w:rsidRPr="00A12003">
        <w:t xml:space="preserve"> veranderen afhankelijk van de overeengekomen taxonomieën en ook afhankelijk van het gekozen specialisatieniveau (nu worden de </w:t>
      </w:r>
      <w:r>
        <w:t xml:space="preserve">taxonomie </w:t>
      </w:r>
      <w:r w:rsidRPr="00A12003">
        <w:t>bladeren gekozen).</w:t>
      </w:r>
    </w:p>
    <w:p w14:paraId="47E496A6" w14:textId="5767D51B" w:rsidR="00807106" w:rsidRDefault="00807106" w:rsidP="00807106">
      <w:pPr>
        <w:pStyle w:val="Kop2"/>
      </w:pPr>
      <w:bookmarkStart w:id="71" w:name="_Toc53126633"/>
      <w:r>
        <w:t>Impliciete groepering</w:t>
      </w:r>
      <w:r w:rsidR="007E344C">
        <w:t>en</w:t>
      </w:r>
      <w:r>
        <w:t xml:space="preserve"> zonder individuen</w:t>
      </w:r>
      <w:bookmarkEnd w:id="71"/>
    </w:p>
    <w:p w14:paraId="277446D5" w14:textId="77777777" w:rsidR="00807106" w:rsidRDefault="00807106" w:rsidP="00807106">
      <w:pPr>
        <w:pStyle w:val="Opmerkingingesprongen"/>
        <w:ind w:left="0"/>
      </w:pPr>
      <w:r>
        <w:t xml:space="preserve">Vaak is er behoefte om een verzameling individuen impliciet te beschrijven, niet door expliciete opsomming van al beschreven individuen maar door de specificatie van 1 </w:t>
      </w:r>
      <w:proofErr w:type="spellStart"/>
      <w:r>
        <w:t>referentieindividu</w:t>
      </w:r>
      <w:proofErr w:type="spellEnd"/>
      <w:r>
        <w:t xml:space="preserve"> en een aantal. Beide aspecten zouden zelfs optioneel kunnen zijn (maximaal impliciet).</w:t>
      </w:r>
    </w:p>
    <w:p w14:paraId="32CE1BC4" w14:textId="77777777" w:rsidR="00807106" w:rsidRDefault="00807106" w:rsidP="00807106">
      <w:pPr>
        <w:pStyle w:val="Opmerkingingesprongen"/>
        <w:ind w:left="0"/>
      </w:pPr>
      <w:r>
        <w:t>VOORBEELD 1</w:t>
      </w:r>
    </w:p>
    <w:p w14:paraId="46D84B53" w14:textId="0BBB1447" w:rsidR="00807106" w:rsidRDefault="00807106" w:rsidP="00C44F29">
      <w:pPr>
        <w:pStyle w:val="Opmerkingingesprongen"/>
        <w:ind w:left="0"/>
      </w:pPr>
      <w:r>
        <w:t>De verzameling van alle dwarsliggers van de hoofdbrug van de westelijke stalen IJsselbrug (zonder dat alle dwarsliggers zelf geïnstantieerd zijn). Eventueel het aantal expliciet gemaakt als bekend en eventueel een referentiedwarsligger beschreven.</w:t>
      </w:r>
    </w:p>
    <w:p w14:paraId="4010F458" w14:textId="517B7AC0" w:rsidR="00146866" w:rsidRDefault="00AA7439" w:rsidP="003F2C50">
      <w:pPr>
        <w:pStyle w:val="Kop2"/>
      </w:pPr>
      <w:bookmarkStart w:id="72" w:name="_Toc53126634"/>
      <w:r>
        <w:t>Locatie</w:t>
      </w:r>
      <w:r w:rsidR="00146866">
        <w:t>, oriëntatie</w:t>
      </w:r>
      <w:r w:rsidR="00FD5C51">
        <w:t>, geometrie en topologie</w:t>
      </w:r>
      <w:bookmarkEnd w:id="72"/>
    </w:p>
    <w:p w14:paraId="1FC76FD4" w14:textId="00DF293A" w:rsidR="00512D2D" w:rsidRDefault="00512D2D" w:rsidP="00512D2D">
      <w:pPr>
        <w:pStyle w:val="opmerking"/>
      </w:pPr>
      <w:r>
        <w:t xml:space="preserve">Hergebruik van </w:t>
      </w:r>
      <w:proofErr w:type="spellStart"/>
      <w:r>
        <w:t>GeoSPARQL</w:t>
      </w:r>
      <w:proofErr w:type="spellEnd"/>
      <w:r w:rsidR="00FD5C51">
        <w:t xml:space="preserve">, </w:t>
      </w:r>
      <w:proofErr w:type="spellStart"/>
      <w:r w:rsidR="00FD5C51">
        <w:t>GeoJSON</w:t>
      </w:r>
      <w:proofErr w:type="spellEnd"/>
      <w:r w:rsidR="00FD5C51">
        <w:t xml:space="preserve">, </w:t>
      </w:r>
      <w:proofErr w:type="spellStart"/>
      <w:r w:rsidR="00FD5C51">
        <w:t>CityJSON</w:t>
      </w:r>
      <w:proofErr w:type="spellEnd"/>
      <w:r w:rsidR="00F71CEE">
        <w:t>.</w:t>
      </w:r>
    </w:p>
    <w:p w14:paraId="1B663793" w14:textId="06E6FA99" w:rsidR="00D7692B" w:rsidRPr="00D7692B" w:rsidRDefault="009A75C7" w:rsidP="00D7692B">
      <w:r>
        <w:t xml:space="preserve">Check </w:t>
      </w:r>
      <w:proofErr w:type="spellStart"/>
      <w:r>
        <w:t>Dis</w:t>
      </w:r>
      <w:r w:rsidR="00D64BD8">
        <w:t>Geo</w:t>
      </w:r>
      <w:proofErr w:type="spellEnd"/>
      <w:r w:rsidR="00D64BD8">
        <w:t xml:space="preserve"> (3D </w:t>
      </w:r>
      <w:r w:rsidR="00CC260A">
        <w:t>voorbereiding).</w:t>
      </w:r>
    </w:p>
    <w:p w14:paraId="6016CA33" w14:textId="7593BC46" w:rsidR="00677EDE" w:rsidRDefault="000A1F72" w:rsidP="00677EDE">
      <w:r>
        <w:t>Goed voor 2D (“</w:t>
      </w:r>
      <w:proofErr w:type="spellStart"/>
      <w:r>
        <w:t>simple</w:t>
      </w:r>
      <w:proofErr w:type="spellEnd"/>
      <w:r>
        <w:t xml:space="preserve"> features”) maar wat bij 3D</w:t>
      </w:r>
      <w:r w:rsidR="00657C71">
        <w:t xml:space="preserve"> (</w:t>
      </w:r>
      <w:proofErr w:type="spellStart"/>
      <w:r w:rsidR="00657C71">
        <w:t>vgl</w:t>
      </w:r>
      <w:proofErr w:type="spellEnd"/>
      <w:r w:rsidR="00657C71">
        <w:t xml:space="preserve"> IFC)</w:t>
      </w:r>
      <w:r>
        <w:t>?</w:t>
      </w:r>
    </w:p>
    <w:p w14:paraId="0BA4905A" w14:textId="0A8572AA" w:rsidR="000A1F72" w:rsidRPr="000A1F72" w:rsidRDefault="000A1F72" w:rsidP="000A1F72">
      <w:pPr>
        <w:pStyle w:val="opsommingstreepje"/>
        <w:rPr>
          <w:lang w:val="en-US"/>
        </w:rPr>
      </w:pPr>
      <w:r w:rsidRPr="000A1F72">
        <w:rPr>
          <w:lang w:val="en-US"/>
        </w:rPr>
        <w:t>boundary representations (BREP</w:t>
      </w:r>
      <w:r>
        <w:rPr>
          <w:lang w:val="en-US"/>
        </w:rPr>
        <w:t>s</w:t>
      </w:r>
      <w:r w:rsidRPr="000A1F72">
        <w:rPr>
          <w:lang w:val="en-US"/>
        </w:rPr>
        <w:t>)</w:t>
      </w:r>
    </w:p>
    <w:p w14:paraId="732EEC84" w14:textId="686DF7E4" w:rsidR="000A1F72" w:rsidRDefault="000A1F72" w:rsidP="000A1F72">
      <w:pPr>
        <w:pStyle w:val="opsommingstreepje"/>
      </w:pPr>
      <w:proofErr w:type="spellStart"/>
      <w:r>
        <w:t>bounding</w:t>
      </w:r>
      <w:proofErr w:type="spellEnd"/>
      <w:r>
        <w:t xml:space="preserve"> </w:t>
      </w:r>
      <w:proofErr w:type="spellStart"/>
      <w:r>
        <w:t>boxes</w:t>
      </w:r>
      <w:proofErr w:type="spellEnd"/>
    </w:p>
    <w:p w14:paraId="69D18B99" w14:textId="2642B3C1" w:rsidR="000A1F72" w:rsidRDefault="000A1F72" w:rsidP="000A1F72">
      <w:pPr>
        <w:pStyle w:val="opsommingstreepje"/>
      </w:pPr>
      <w:proofErr w:type="spellStart"/>
      <w:r>
        <w:t>extruded</w:t>
      </w:r>
      <w:proofErr w:type="spellEnd"/>
      <w:r>
        <w:t xml:space="preserve"> </w:t>
      </w:r>
      <w:proofErr w:type="spellStart"/>
      <w:r>
        <w:t>solids</w:t>
      </w:r>
      <w:proofErr w:type="spellEnd"/>
    </w:p>
    <w:p w14:paraId="12230788" w14:textId="2242D00B" w:rsidR="000A1F72" w:rsidRDefault="000A1F72" w:rsidP="000A1F72">
      <w:pPr>
        <w:pStyle w:val="opsommingstreepje"/>
      </w:pPr>
      <w:proofErr w:type="spellStart"/>
      <w:r>
        <w:t>constructive</w:t>
      </w:r>
      <w:proofErr w:type="spellEnd"/>
      <w:r>
        <w:t xml:space="preserve"> </w:t>
      </w:r>
      <w:proofErr w:type="spellStart"/>
      <w:r>
        <w:t>solid</w:t>
      </w:r>
      <w:proofErr w:type="spellEnd"/>
      <w:r>
        <w:t xml:space="preserve"> </w:t>
      </w:r>
      <w:proofErr w:type="spellStart"/>
      <w:r>
        <w:t>geometries</w:t>
      </w:r>
      <w:proofErr w:type="spellEnd"/>
      <w:r>
        <w:t xml:space="preserve"> (</w:t>
      </w:r>
      <w:proofErr w:type="spellStart"/>
      <w:r>
        <w:t>CSGs</w:t>
      </w:r>
      <w:proofErr w:type="spellEnd"/>
      <w:r>
        <w:t>)</w:t>
      </w:r>
    </w:p>
    <w:p w14:paraId="37DF8585" w14:textId="77777777" w:rsidR="0071666D" w:rsidRDefault="00657C71" w:rsidP="00952A03">
      <w:pPr>
        <w:pStyle w:val="opsommingstreepje"/>
      </w:pPr>
      <w:r>
        <w:t xml:space="preserve">point </w:t>
      </w:r>
      <w:proofErr w:type="spellStart"/>
      <w:r>
        <w:t>clouds</w:t>
      </w:r>
      <w:bookmarkStart w:id="73" w:name="_Toc422031419"/>
      <w:proofErr w:type="spellEnd"/>
    </w:p>
    <w:p w14:paraId="49BE7AD4" w14:textId="77777777" w:rsidR="00952A03" w:rsidRDefault="00952A03" w:rsidP="00952A03">
      <w:pPr>
        <w:pStyle w:val="opsommingstreepje"/>
        <w:numPr>
          <w:ilvl w:val="0"/>
          <w:numId w:val="0"/>
        </w:numPr>
        <w:ind w:left="283"/>
      </w:pPr>
    </w:p>
    <w:p w14:paraId="2E4C2351" w14:textId="731CEDE6" w:rsidR="0071666D" w:rsidRDefault="0071666D" w:rsidP="0071666D">
      <w:pPr>
        <w:pStyle w:val="opmerking"/>
        <w:numPr>
          <w:ilvl w:val="0"/>
          <w:numId w:val="25"/>
        </w:numPr>
        <w:rPr>
          <w:highlight w:val="yellow"/>
        </w:rPr>
      </w:pPr>
      <w:commentRangeStart w:id="74"/>
      <w:commentRangeStart w:id="75"/>
      <w:r>
        <w:t xml:space="preserve">Semantische topologie: begrenst kademuur &lt;&gt; kanaal </w:t>
      </w:r>
      <w:r w:rsidRPr="00BD4539">
        <w:t xml:space="preserve">Zie samenhangende registraties (2660 &lt;&gt; </w:t>
      </w:r>
      <w:proofErr w:type="spellStart"/>
      <w:r w:rsidRPr="00BD4539">
        <w:t>disgeo</w:t>
      </w:r>
      <w:proofErr w:type="spellEnd"/>
      <w:r w:rsidRPr="00BD4539">
        <w:t xml:space="preserve"> </w:t>
      </w:r>
      <w:proofErr w:type="spellStart"/>
      <w:r w:rsidRPr="00BD4539">
        <w:t>semn</w:t>
      </w:r>
      <w:proofErr w:type="spellEnd"/>
      <w:r w:rsidRPr="00BD4539">
        <w:t>.</w:t>
      </w:r>
      <w:r w:rsidRPr="00E9109E">
        <w:rPr>
          <w:highlight w:val="yellow"/>
        </w:rPr>
        <w:t xml:space="preserve"> Model check)</w:t>
      </w:r>
      <w:commentRangeEnd w:id="74"/>
      <w:r>
        <w:commentReference w:id="74"/>
      </w:r>
      <w:commentRangeEnd w:id="75"/>
      <w:r w:rsidR="00236955">
        <w:rPr>
          <w:rStyle w:val="Verwijzingopmerking"/>
        </w:rPr>
        <w:commentReference w:id="75"/>
      </w:r>
    </w:p>
    <w:p w14:paraId="39F3A701" w14:textId="77777777" w:rsidR="0071666D" w:rsidRDefault="0071666D" w:rsidP="0071666D">
      <w:pPr>
        <w:pStyle w:val="opmerking"/>
        <w:numPr>
          <w:ilvl w:val="0"/>
          <w:numId w:val="25"/>
        </w:numPr>
      </w:pPr>
      <w:r>
        <w:t xml:space="preserve">Hergebruik van </w:t>
      </w:r>
      <w:proofErr w:type="spellStart"/>
      <w:r>
        <w:t>GeoSPARQL</w:t>
      </w:r>
      <w:proofErr w:type="spellEnd"/>
      <w:r>
        <w:t xml:space="preserve"> voor topologische relaties tussen representaties (</w:t>
      </w:r>
      <w:proofErr w:type="spellStart"/>
      <w:r>
        <w:t>spatialregion</w:t>
      </w:r>
      <w:proofErr w:type="spellEnd"/>
      <w:r>
        <w:t>/</w:t>
      </w:r>
      <w:proofErr w:type="spellStart"/>
      <w:r>
        <w:t>temporalregion</w:t>
      </w:r>
      <w:proofErr w:type="spellEnd"/>
      <w:r>
        <w:t>).</w:t>
      </w:r>
    </w:p>
    <w:p w14:paraId="2D3E0032" w14:textId="535A9D44" w:rsidR="00A4299E" w:rsidRPr="00C37DBF" w:rsidRDefault="00A4299E" w:rsidP="00A4299E">
      <w:pPr>
        <w:pStyle w:val="opsommingstreepje"/>
      </w:pPr>
    </w:p>
    <w:p w14:paraId="2211C7A5" w14:textId="53EBF87B" w:rsidR="008D3C14" w:rsidRDefault="008B3CF9" w:rsidP="008D3C14">
      <w:pPr>
        <w:pStyle w:val="Kop1"/>
      </w:pPr>
      <w:bookmarkStart w:id="76" w:name="_Toc52359063"/>
      <w:bookmarkStart w:id="77" w:name="_Toc52375117"/>
      <w:bookmarkStart w:id="78" w:name="_Toc53126635"/>
      <w:bookmarkEnd w:id="73"/>
      <w:r>
        <w:t>Systems Engineering</w:t>
      </w:r>
      <w:r w:rsidR="008D3C14">
        <w:t xml:space="preserve"> modelleerpatronen</w:t>
      </w:r>
      <w:bookmarkEnd w:id="76"/>
      <w:bookmarkEnd w:id="77"/>
      <w:bookmarkEnd w:id="78"/>
    </w:p>
    <w:p w14:paraId="0B50A744" w14:textId="1BA7EBC7" w:rsidR="008B24C1" w:rsidRPr="003876BD" w:rsidRDefault="00A664FF" w:rsidP="00CC5800">
      <w:pPr>
        <w:pStyle w:val="Kop2"/>
      </w:pPr>
      <w:bookmarkStart w:id="79" w:name="_Toc53126636"/>
      <w:r w:rsidRPr="003876BD">
        <w:t>Levenscyclus modelle</w:t>
      </w:r>
      <w:r w:rsidR="00487DEE" w:rsidRPr="003876BD">
        <w:t>ring</w:t>
      </w:r>
      <w:r w:rsidR="00023AC6" w:rsidRPr="003876BD">
        <w:t xml:space="preserve"> met toestanden</w:t>
      </w:r>
      <w:bookmarkEnd w:id="79"/>
    </w:p>
    <w:p w14:paraId="7316E52E" w14:textId="35E41D9C" w:rsidR="00CC5800" w:rsidRPr="003876BD" w:rsidRDefault="00CC5800" w:rsidP="008B24C1">
      <w:pPr>
        <w:pStyle w:val="Kop3"/>
      </w:pPr>
      <w:bookmarkStart w:id="80" w:name="_Toc53126637"/>
      <w:r w:rsidRPr="003876BD">
        <w:t>Denkbeeldig versus werkelijk</w:t>
      </w:r>
      <w:bookmarkEnd w:id="80"/>
    </w:p>
    <w:p w14:paraId="41B7B7A7" w14:textId="240C2162" w:rsidR="007A0B3C" w:rsidRPr="007A0B3C" w:rsidRDefault="00FE1558" w:rsidP="001F705E">
      <w:r w:rsidRPr="00884A54">
        <w:t>Min</w:t>
      </w:r>
      <w:r w:rsidR="00923BB0" w:rsidRPr="00884A54">
        <w:t>i</w:t>
      </w:r>
      <w:r w:rsidRPr="00884A54">
        <w:t xml:space="preserve">maal </w:t>
      </w:r>
      <w:r w:rsidR="00966273" w:rsidRPr="00884A54">
        <w:t>is het vaak gewenst om onderscheid te maken in twee hoofdtoestanden</w:t>
      </w:r>
      <w:r w:rsidR="00A27F61" w:rsidRPr="00884A54">
        <w:t xml:space="preserve">: denkbeeldig en </w:t>
      </w:r>
      <w:r w:rsidR="00923BB0" w:rsidRPr="00884A54">
        <w:t>werkelijk</w:t>
      </w:r>
      <w:r w:rsidR="00884A54">
        <w:t xml:space="preserve">. </w:t>
      </w:r>
      <w:r w:rsidR="00A93F1E">
        <w:t xml:space="preserve">Omdat het maar om </w:t>
      </w:r>
      <w:r w:rsidR="00203D40">
        <w:t xml:space="preserve">twee toestanden gaat kunnen we </w:t>
      </w:r>
      <w:r w:rsidR="005A122E">
        <w:t>volstaan met een verdere sub</w:t>
      </w:r>
      <w:r w:rsidR="00CD2531">
        <w:t xml:space="preserve">typering van </w:t>
      </w:r>
      <w:r w:rsidR="00A37581">
        <w:t>het fysieke ob</w:t>
      </w:r>
      <w:r w:rsidR="00626F67">
        <w:t xml:space="preserve">ject. </w:t>
      </w:r>
      <w:r w:rsidR="001F705E" w:rsidRPr="007A0B3C">
        <w:t>Wanneer de</w:t>
      </w:r>
      <w:r w:rsidR="008605EA" w:rsidRPr="007A0B3C">
        <w:t>ze</w:t>
      </w:r>
      <w:r w:rsidR="00912947" w:rsidRPr="007A0B3C">
        <w:t xml:space="preserve"> twee toestanden wor</w:t>
      </w:r>
      <w:r w:rsidR="00746219" w:rsidRPr="007A0B3C">
        <w:t>d</w:t>
      </w:r>
      <w:r w:rsidR="00884A54">
        <w:t>en</w:t>
      </w:r>
      <w:r w:rsidR="00746219" w:rsidRPr="007A0B3C">
        <w:t xml:space="preserve"> gecombineer</w:t>
      </w:r>
      <w:r w:rsidR="003F7DA8" w:rsidRPr="007A0B3C">
        <w:t>d</w:t>
      </w:r>
      <w:r w:rsidR="00746219" w:rsidRPr="007A0B3C">
        <w:t xml:space="preserve"> met de eerdere opdeling</w:t>
      </w:r>
      <w:r w:rsidR="00B140B2" w:rsidRPr="007A0B3C">
        <w:t>en</w:t>
      </w:r>
      <w:r w:rsidR="00EE6C61">
        <w:t xml:space="preserve"> van fysiek object</w:t>
      </w:r>
      <w:r w:rsidR="00746219" w:rsidRPr="007A0B3C">
        <w:t xml:space="preserve"> in </w:t>
      </w:r>
      <w:r w:rsidR="003F7DA8" w:rsidRPr="007A0B3C">
        <w:t xml:space="preserve">1) </w:t>
      </w:r>
      <w:r w:rsidR="002432B3" w:rsidRPr="007A0B3C">
        <w:t>functioneel en technisch</w:t>
      </w:r>
      <w:r w:rsidR="001F705E" w:rsidRPr="007A0B3C">
        <w:t xml:space="preserve"> </w:t>
      </w:r>
      <w:r w:rsidR="003F7DA8" w:rsidRPr="007A0B3C">
        <w:t xml:space="preserve">en </w:t>
      </w:r>
      <w:r w:rsidR="00482757" w:rsidRPr="007A0B3C">
        <w:t>2) va</w:t>
      </w:r>
      <w:r w:rsidR="007A0B3C" w:rsidRPr="007A0B3C">
        <w:t>s</w:t>
      </w:r>
      <w:r w:rsidR="00482757" w:rsidRPr="007A0B3C">
        <w:t>t en</w:t>
      </w:r>
      <w:r w:rsidR="00747A65" w:rsidRPr="007A0B3C">
        <w:t xml:space="preserve"> </w:t>
      </w:r>
      <w:r w:rsidR="00A51D09" w:rsidRPr="007A0B3C">
        <w:t>ruimtelijk</w:t>
      </w:r>
      <w:r w:rsidR="001F705E" w:rsidRPr="007A0B3C">
        <w:t xml:space="preserve">, worden er </w:t>
      </w:r>
      <w:r w:rsidR="00F3427D" w:rsidRPr="007A0B3C">
        <w:t xml:space="preserve">impliciet </w:t>
      </w:r>
      <w:r w:rsidR="00AC6768" w:rsidRPr="007A0B3C">
        <w:t xml:space="preserve">acht </w:t>
      </w:r>
      <w:r w:rsidR="001F705E" w:rsidRPr="007A0B3C">
        <w:t>extra subklassen van fysiek object 'gegenereerd'.</w:t>
      </w:r>
    </w:p>
    <w:p w14:paraId="273D0F1F" w14:textId="3A68397A" w:rsidR="001F705E" w:rsidRPr="006E41CC" w:rsidRDefault="00884A54" w:rsidP="001F705E">
      <w:r w:rsidRPr="006E41CC">
        <w:t>In figuur</w:t>
      </w:r>
      <w:r w:rsidR="003E6FBD" w:rsidRPr="006E41CC">
        <w:t xml:space="preserve"> 1</w:t>
      </w:r>
      <w:r w:rsidR="00385EF9" w:rsidRPr="006E41CC">
        <w:t xml:space="preserve"> is gekozen voor de relatie</w:t>
      </w:r>
      <w:r w:rsidR="007452EF" w:rsidRPr="006E41CC">
        <w:t xml:space="preserve"> met functioneel</w:t>
      </w:r>
      <w:r w:rsidR="008337FB" w:rsidRPr="006E41CC">
        <w:t>/technisch</w:t>
      </w:r>
      <w:r w:rsidR="00E44209" w:rsidRPr="006E41CC">
        <w:t xml:space="preserve">. </w:t>
      </w:r>
      <w:r w:rsidR="001F705E" w:rsidRPr="006E41CC">
        <w:t xml:space="preserve">De pijlen in de kwadranten geven een typische processtroom in de praktijk aan: een </w:t>
      </w:r>
      <w:r w:rsidR="005F797E" w:rsidRPr="006E41CC">
        <w:t>brug</w:t>
      </w:r>
      <w:r w:rsidR="001F705E" w:rsidRPr="006E41CC">
        <w:t xml:space="preserve"> is </w:t>
      </w:r>
      <w:r w:rsidR="007F6DB2" w:rsidRPr="006E41CC">
        <w:t xml:space="preserve">bijvoorbeeld </w:t>
      </w:r>
      <w:r w:rsidR="001F705E" w:rsidRPr="006E41CC">
        <w:t>functioneel geprogrammeerd</w:t>
      </w:r>
      <w:r w:rsidR="00FD42CF" w:rsidRPr="006E41CC">
        <w:t xml:space="preserve"> en </w:t>
      </w:r>
      <w:r w:rsidR="00FC5C14" w:rsidRPr="006E41CC">
        <w:t>gespecificeerd</w:t>
      </w:r>
      <w:r w:rsidR="00190674" w:rsidRPr="006E41CC">
        <w:t xml:space="preserve"> (Q1)</w:t>
      </w:r>
      <w:r w:rsidR="001F705E" w:rsidRPr="006E41CC">
        <w:t>, technisch ontworpen</w:t>
      </w:r>
      <w:r w:rsidR="007533C4" w:rsidRPr="006E41CC">
        <w:t xml:space="preserve"> (Q</w:t>
      </w:r>
      <w:r w:rsidR="00190674" w:rsidRPr="006E41CC">
        <w:t>2</w:t>
      </w:r>
      <w:r w:rsidR="007533C4" w:rsidRPr="006E41CC">
        <w:t>)</w:t>
      </w:r>
      <w:r w:rsidR="001F705E" w:rsidRPr="006E41CC">
        <w:t xml:space="preserve"> en technisch zo </w:t>
      </w:r>
      <w:r w:rsidR="00011B46" w:rsidRPr="006E41CC">
        <w:t>uitgevoerd</w:t>
      </w:r>
      <w:r w:rsidR="001F705E" w:rsidRPr="006E41CC">
        <w:t xml:space="preserve"> </w:t>
      </w:r>
      <w:r w:rsidR="007533C4" w:rsidRPr="006E41CC">
        <w:t>(Q</w:t>
      </w:r>
      <w:r w:rsidR="0032668C" w:rsidRPr="006E41CC">
        <w:t>3</w:t>
      </w:r>
      <w:r w:rsidR="007533C4" w:rsidRPr="006E41CC">
        <w:t xml:space="preserve">) </w:t>
      </w:r>
      <w:r w:rsidR="001F705E" w:rsidRPr="006E41CC">
        <w:t xml:space="preserve">dat het functioneel functioneert in de werkelijkheid </w:t>
      </w:r>
      <w:r w:rsidR="0032668C" w:rsidRPr="006E41CC">
        <w:t>(</w:t>
      </w:r>
      <w:r w:rsidR="006A0C24" w:rsidRPr="006E41CC">
        <w:t xml:space="preserve">Q4) </w:t>
      </w:r>
      <w:r w:rsidR="001F705E" w:rsidRPr="006E41CC">
        <w:t xml:space="preserve">zoals het was </w:t>
      </w:r>
      <w:proofErr w:type="spellStart"/>
      <w:r w:rsidR="001F705E" w:rsidRPr="006E41CC">
        <w:t>ge</w:t>
      </w:r>
      <w:r w:rsidR="00011B46" w:rsidRPr="006E41CC">
        <w:t>programeerd</w:t>
      </w:r>
      <w:proofErr w:type="spellEnd"/>
      <w:r w:rsidR="001F705E" w:rsidRPr="006E41CC">
        <w:t xml:space="preserve">. Op een later tijdstip kan </w:t>
      </w:r>
      <w:r w:rsidR="00011B46" w:rsidRPr="006E41CC">
        <w:t>de brug</w:t>
      </w:r>
      <w:r w:rsidR="001F705E" w:rsidRPr="006E41CC">
        <w:t xml:space="preserve"> worden </w:t>
      </w:r>
      <w:r w:rsidR="006C4A79" w:rsidRPr="006E41CC">
        <w:t>herbouwd</w:t>
      </w:r>
      <w:r w:rsidR="005430D4">
        <w:t xml:space="preserve"> (Q3</w:t>
      </w:r>
      <w:r w:rsidR="00981BC3">
        <w:t>’</w:t>
      </w:r>
      <w:r w:rsidR="005430D4">
        <w:t>)</w:t>
      </w:r>
      <w:r w:rsidR="006C4A79" w:rsidRPr="006E41CC">
        <w:t xml:space="preserve">, </w:t>
      </w:r>
      <w:proofErr w:type="spellStart"/>
      <w:r w:rsidR="006C4A79" w:rsidRPr="006E41CC">
        <w:t>herontworpen</w:t>
      </w:r>
      <w:proofErr w:type="spellEnd"/>
      <w:r w:rsidR="005430D4">
        <w:t xml:space="preserve"> </w:t>
      </w:r>
      <w:r w:rsidR="00981BC3">
        <w:t>(Q2’)</w:t>
      </w:r>
      <w:r w:rsidR="006C4A79" w:rsidRPr="006E41CC">
        <w:t xml:space="preserve"> of</w:t>
      </w:r>
      <w:r w:rsidR="006F24DF" w:rsidRPr="006E41CC">
        <w:t xml:space="preserve"> </w:t>
      </w:r>
      <w:r w:rsidR="00981BC3">
        <w:t xml:space="preserve">zelfs </w:t>
      </w:r>
      <w:proofErr w:type="spellStart"/>
      <w:r w:rsidR="001F705E" w:rsidRPr="006E41CC">
        <w:t>ge</w:t>
      </w:r>
      <w:r w:rsidR="00011B46" w:rsidRPr="006E41CC">
        <w:t>her</w:t>
      </w:r>
      <w:r w:rsidR="001F705E" w:rsidRPr="006E41CC">
        <w:t>programmeerd</w:t>
      </w:r>
      <w:proofErr w:type="spellEnd"/>
      <w:r w:rsidR="00981BC3">
        <w:t>/</w:t>
      </w:r>
      <w:proofErr w:type="spellStart"/>
      <w:r w:rsidR="00981BC3">
        <w:t>geherspecificeerd</w:t>
      </w:r>
      <w:proofErr w:type="spellEnd"/>
      <w:r w:rsidR="00981BC3">
        <w:t xml:space="preserve"> (Q1’)</w:t>
      </w:r>
      <w:r w:rsidR="006F24DF" w:rsidRPr="006E41CC">
        <w:t xml:space="preserve"> </w:t>
      </w:r>
      <w:r w:rsidR="00181354" w:rsidRPr="006E41CC">
        <w:t>(</w:t>
      </w:r>
      <w:r w:rsidR="006F24DF" w:rsidRPr="006E41CC">
        <w:t>‘</w:t>
      </w:r>
      <w:r w:rsidR="00591BAB" w:rsidRPr="006E41CC">
        <w:t>onderhoud</w:t>
      </w:r>
      <w:r w:rsidR="006F24DF" w:rsidRPr="006E41CC">
        <w:t>en’</w:t>
      </w:r>
      <w:r w:rsidR="00591BAB" w:rsidRPr="006E41CC">
        <w:t xml:space="preserve">, </w:t>
      </w:r>
      <w:r w:rsidR="00A42DC6" w:rsidRPr="006E41CC">
        <w:t>‘</w:t>
      </w:r>
      <w:r w:rsidR="006F24DF" w:rsidRPr="006E41CC">
        <w:t>ge</w:t>
      </w:r>
      <w:r w:rsidR="00591BAB" w:rsidRPr="006E41CC">
        <w:t>renov</w:t>
      </w:r>
      <w:r w:rsidR="00A42DC6" w:rsidRPr="006E41CC">
        <w:t>eerd’</w:t>
      </w:r>
      <w:r w:rsidR="00591BAB" w:rsidRPr="006E41CC">
        <w:t xml:space="preserve"> </w:t>
      </w:r>
      <w:r w:rsidR="006C4A79" w:rsidRPr="006E41CC">
        <w:t>respectievelijk</w:t>
      </w:r>
      <w:r w:rsidR="00591BAB" w:rsidRPr="006E41CC">
        <w:t xml:space="preserve"> </w:t>
      </w:r>
      <w:r w:rsidR="00A42DC6" w:rsidRPr="006E41CC">
        <w:t>‘</w:t>
      </w:r>
      <w:proofErr w:type="spellStart"/>
      <w:r w:rsidR="00591BAB" w:rsidRPr="006E41CC">
        <w:t>her</w:t>
      </w:r>
      <w:r w:rsidR="006C4A79" w:rsidRPr="006E41CC">
        <w:t>bestemd</w:t>
      </w:r>
      <w:proofErr w:type="spellEnd"/>
      <w:r w:rsidR="00A42DC6" w:rsidRPr="006E41CC">
        <w:t>’</w:t>
      </w:r>
      <w:r w:rsidR="006C4A79" w:rsidRPr="006E41CC">
        <w:t>)</w:t>
      </w:r>
      <w:r w:rsidR="00591BAB" w:rsidRPr="006E41CC">
        <w:t>. A</w:t>
      </w:r>
      <w:r w:rsidR="001F705E" w:rsidRPr="006E41CC">
        <w:t xml:space="preserve">an het einde van de </w:t>
      </w:r>
      <w:r w:rsidR="00A42DC6" w:rsidRPr="006E41CC">
        <w:t xml:space="preserve">(technische of functionele) </w:t>
      </w:r>
      <w:r w:rsidR="001F705E" w:rsidRPr="006E41CC">
        <w:t xml:space="preserve">levensduur, </w:t>
      </w:r>
      <w:r w:rsidR="006C4A79" w:rsidRPr="006E41CC">
        <w:t xml:space="preserve">wordt de brug </w:t>
      </w:r>
      <w:r w:rsidR="001F705E" w:rsidRPr="006E41CC">
        <w:t>uiteindelijk gesloopt</w:t>
      </w:r>
      <w:r w:rsidR="00A5237D">
        <w:t xml:space="preserve"> en eventueel </w:t>
      </w:r>
      <w:r w:rsidR="001F705E" w:rsidRPr="006E41CC">
        <w:t>gerecycled</w:t>
      </w:r>
      <w:r w:rsidR="006C4A79" w:rsidRPr="006E41CC">
        <w:t xml:space="preserve"> en hergebruikt.</w:t>
      </w:r>
    </w:p>
    <w:p w14:paraId="79764D7C" w14:textId="0DBC9EE3" w:rsidR="00230AE4" w:rsidRDefault="53019BF4" w:rsidP="00230AE4">
      <w:pPr>
        <w:keepNext/>
        <w:jc w:val="center"/>
      </w:pPr>
      <w:commentRangeStart w:id="81"/>
      <w:r>
        <w:rPr>
          <w:noProof/>
        </w:rPr>
        <w:drawing>
          <wp:inline distT="0" distB="0" distL="0" distR="0" wp14:anchorId="47D3D3DF" wp14:editId="53B4F74E">
            <wp:extent cx="5352747" cy="2823667"/>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7">
                      <a:extLst>
                        <a:ext uri="{28A0092B-C50C-407E-A947-70E740481C1C}">
                          <a14:useLocalDpi xmlns:a14="http://schemas.microsoft.com/office/drawing/2010/main" val="0"/>
                        </a:ext>
                      </a:extLst>
                    </a:blip>
                    <a:stretch>
                      <a:fillRect/>
                    </a:stretch>
                  </pic:blipFill>
                  <pic:spPr>
                    <a:xfrm>
                      <a:off x="0" y="0"/>
                      <a:ext cx="5352747" cy="2823667"/>
                    </a:xfrm>
                    <a:prstGeom prst="rect">
                      <a:avLst/>
                    </a:prstGeom>
                  </pic:spPr>
                </pic:pic>
              </a:graphicData>
            </a:graphic>
          </wp:inline>
        </w:drawing>
      </w:r>
    </w:p>
    <w:p w14:paraId="333D56E8" w14:textId="0BCA0277" w:rsidR="005E5719" w:rsidRPr="00620CAE" w:rsidRDefault="00C970DA" w:rsidP="00332DCC">
      <w:pPr>
        <w:pStyle w:val="Figuurtitel"/>
      </w:pPr>
      <w:r>
        <w:t xml:space="preserve">Figuur 1 — </w:t>
      </w:r>
      <w:r w:rsidR="00EC3973">
        <w:t>Vier b</w:t>
      </w:r>
      <w:r>
        <w:t xml:space="preserve">asis </w:t>
      </w:r>
      <w:r w:rsidR="00EC3973">
        <w:t>systems engineering</w:t>
      </w:r>
      <w:r>
        <w:t xml:space="preserve"> kwadranten</w:t>
      </w:r>
      <w:commentRangeEnd w:id="81"/>
      <w:r>
        <w:rPr>
          <w:rStyle w:val="Verwijzingopmerking"/>
        </w:rPr>
        <w:commentReference w:id="81"/>
      </w:r>
    </w:p>
    <w:p w14:paraId="5FB06D4D" w14:textId="3B6BBFAE" w:rsidR="007C3D8A" w:rsidRPr="00907BA1" w:rsidRDefault="007C3D8A" w:rsidP="007C3D8A">
      <w:r w:rsidRPr="00907BA1">
        <w:t xml:space="preserve">De </w:t>
      </w:r>
      <w:r w:rsidR="00907BA1">
        <w:t xml:space="preserve">resulterende </w:t>
      </w:r>
      <w:r w:rsidRPr="00907BA1">
        <w:t>modelleer</w:t>
      </w:r>
      <w:r w:rsidR="00907BA1">
        <w:t>patronen</w:t>
      </w:r>
      <w:r w:rsidRPr="00907BA1">
        <w:t xml:space="preserve"> samengevat:</w:t>
      </w:r>
    </w:p>
    <w:p w14:paraId="57DD4272" w14:textId="1CECF0AC" w:rsidR="00253CE1" w:rsidRDefault="00253CE1" w:rsidP="00687249">
      <w:pPr>
        <w:pStyle w:val="opsommingstreepje"/>
      </w:pPr>
      <w:proofErr w:type="spellStart"/>
      <w:r>
        <w:t>FysiekObject</w:t>
      </w:r>
      <w:proofErr w:type="spellEnd"/>
      <w:r>
        <w:t xml:space="preserve"> (PhysicalObject)</w:t>
      </w:r>
    </w:p>
    <w:p w14:paraId="022F7288" w14:textId="139DF0B5" w:rsidR="00687249" w:rsidRPr="00907BA1" w:rsidRDefault="00687249" w:rsidP="00253CE1">
      <w:pPr>
        <w:pStyle w:val="opsommingstreepje"/>
        <w:numPr>
          <w:ilvl w:val="1"/>
          <w:numId w:val="9"/>
        </w:numPr>
      </w:pPr>
      <w:proofErr w:type="spellStart"/>
      <w:r w:rsidRPr="00907BA1">
        <w:t>DenkbeeldigObject</w:t>
      </w:r>
      <w:proofErr w:type="spellEnd"/>
      <w:r w:rsidR="00253CE1">
        <w:t xml:space="preserve"> (</w:t>
      </w:r>
      <w:proofErr w:type="spellStart"/>
      <w:r w:rsidR="00253CE1">
        <w:t>Imaginary</w:t>
      </w:r>
      <w:r w:rsidR="0067489B">
        <w:t>Object</w:t>
      </w:r>
      <w:proofErr w:type="spellEnd"/>
      <w:r w:rsidR="0067489B">
        <w:t>)</w:t>
      </w:r>
    </w:p>
    <w:p w14:paraId="21C427C2" w14:textId="44034424" w:rsidR="00B57781" w:rsidRDefault="00B57781" w:rsidP="00253CE1">
      <w:pPr>
        <w:pStyle w:val="opsommingstreepje"/>
        <w:numPr>
          <w:ilvl w:val="1"/>
          <w:numId w:val="9"/>
        </w:numPr>
      </w:pPr>
      <w:proofErr w:type="spellStart"/>
      <w:r w:rsidRPr="00907BA1">
        <w:t>WerkelijkObject</w:t>
      </w:r>
      <w:proofErr w:type="spellEnd"/>
      <w:r w:rsidR="0067489B">
        <w:t xml:space="preserve"> (</w:t>
      </w:r>
      <w:proofErr w:type="spellStart"/>
      <w:r w:rsidR="0067489B">
        <w:t>RealObject</w:t>
      </w:r>
      <w:proofErr w:type="spellEnd"/>
      <w:r w:rsidR="0067489B">
        <w:t>)</w:t>
      </w:r>
    </w:p>
    <w:p w14:paraId="2D1FB1E6" w14:textId="77777777" w:rsidR="00664BB0" w:rsidRPr="001D07B5" w:rsidRDefault="00664BB0" w:rsidP="00664BB0">
      <w:r w:rsidRPr="001D07B5">
        <w:t>En de relatie</w:t>
      </w:r>
      <w:r>
        <w:t>:</w:t>
      </w:r>
    </w:p>
    <w:p w14:paraId="33F89ED8" w14:textId="77777777" w:rsidR="00664BB0" w:rsidRPr="00664BB0" w:rsidRDefault="00664BB0" w:rsidP="00664BB0">
      <w:pPr>
        <w:pStyle w:val="opsommingstreepje"/>
      </w:pPr>
      <w:proofErr w:type="spellStart"/>
      <w:r w:rsidRPr="00664BB0">
        <w:lastRenderedPageBreak/>
        <w:t>wordtGerealiseerdDoor</w:t>
      </w:r>
      <w:proofErr w:type="spellEnd"/>
      <w:r w:rsidRPr="00664BB0">
        <w:t xml:space="preserve"> (van </w:t>
      </w:r>
      <w:proofErr w:type="spellStart"/>
      <w:r w:rsidRPr="00664BB0">
        <w:t>DenkbeeldigObject</w:t>
      </w:r>
      <w:proofErr w:type="spellEnd"/>
      <w:r w:rsidRPr="00664BB0">
        <w:t xml:space="preserve"> naar </w:t>
      </w:r>
      <w:proofErr w:type="spellStart"/>
      <w:r w:rsidRPr="00664BB0">
        <w:t>WerkelijkObject</w:t>
      </w:r>
      <w:proofErr w:type="spellEnd"/>
      <w:r w:rsidRPr="00664BB0">
        <w:t>)</w:t>
      </w:r>
    </w:p>
    <w:p w14:paraId="50AB354C" w14:textId="4406AB45" w:rsidR="00664BB0" w:rsidRDefault="001D07B5" w:rsidP="007C3D8A">
      <w:r w:rsidRPr="001D07B5">
        <w:t>Een nieuw concept is niet afhankelijk van</w:t>
      </w:r>
      <w:r w:rsidR="0068311E">
        <w:t xml:space="preserve"> het</w:t>
      </w:r>
      <w:r w:rsidRPr="001D07B5">
        <w:t xml:space="preserve"> imaginair of reëel zijn, dus het is niet nodig om het voor de definitie ervan onder te verdelen in een van beide</w:t>
      </w:r>
      <w:r w:rsidR="0068311E">
        <w:t xml:space="preserve"> (te sub</w:t>
      </w:r>
      <w:r w:rsidR="00703E50">
        <w:t>k</w:t>
      </w:r>
      <w:r w:rsidR="0068311E">
        <w:t xml:space="preserve">lassen naar </w:t>
      </w:r>
      <w:ins w:id="82" w:author="Bohms, H.M. (Michel)" w:date="2020-10-09T16:04:00Z">
        <w:r w:rsidR="00640127">
          <w:t>één</w:t>
        </w:r>
      </w:ins>
      <w:del w:id="83" w:author="Bohms, H.M. (Michel)" w:date="2020-10-09T16:04:00Z">
        <w:r w:rsidR="0068311E" w:rsidDel="00640127">
          <w:delText>1</w:delText>
        </w:r>
      </w:del>
      <w:r w:rsidR="0068311E">
        <w:t xml:space="preserve"> van beide)</w:t>
      </w:r>
      <w:r w:rsidRPr="001D07B5">
        <w:t>. Een instantie kan echter worden getyp</w:t>
      </w:r>
      <w:r w:rsidR="00703E50">
        <w:t>eerd</w:t>
      </w:r>
      <w:r w:rsidRPr="001D07B5">
        <w:t xml:space="preserve"> als zijnde </w:t>
      </w:r>
      <w:r w:rsidR="00703E50">
        <w:t>denkbeeldig</w:t>
      </w:r>
      <w:r w:rsidRPr="001D07B5">
        <w:t xml:space="preserve"> of echt.</w:t>
      </w:r>
      <w:r w:rsidR="00FD1CDC">
        <w:t xml:space="preserve"> Niet beide tegelijk</w:t>
      </w:r>
      <w:r w:rsidR="00703E50">
        <w:t>er</w:t>
      </w:r>
      <w:r w:rsidR="00FD1CDC">
        <w:t>tijd want we willen juist een aparte maar gerelateerde instantie</w:t>
      </w:r>
      <w:r w:rsidR="00703E50">
        <w:t>.</w:t>
      </w:r>
    </w:p>
    <w:p w14:paraId="454F46BA" w14:textId="6CC417DB" w:rsidR="005C0A8D" w:rsidRDefault="00016BD5" w:rsidP="005B336C">
      <w:pPr>
        <w:pStyle w:val="Kop2"/>
      </w:pPr>
      <w:bookmarkStart w:id="84" w:name="_Toc53126638"/>
      <w:r>
        <w:t>Levenscyclus</w:t>
      </w:r>
      <w:r w:rsidR="005C0A8D">
        <w:t xml:space="preserve"> toestanden</w:t>
      </w:r>
      <w:r w:rsidR="00BE5264">
        <w:t xml:space="preserve"> (</w:t>
      </w:r>
      <w:proofErr w:type="spellStart"/>
      <w:r w:rsidR="00BE5264">
        <w:t>states</w:t>
      </w:r>
      <w:proofErr w:type="spellEnd"/>
      <w:r w:rsidR="00BE5264">
        <w:t>)</w:t>
      </w:r>
      <w:bookmarkEnd w:id="84"/>
    </w:p>
    <w:p w14:paraId="43628C5C" w14:textId="521A9450" w:rsidR="00A560BB" w:rsidRDefault="00993655" w:rsidP="00A560BB">
      <w:r>
        <w:t>Bij complexere situaties</w:t>
      </w:r>
      <w:r w:rsidR="00D3221E">
        <w:t xml:space="preserve"> kan gebruik gemaakt worden van het </w:t>
      </w:r>
      <w:r w:rsidR="00016BD5">
        <w:t>Toestand</w:t>
      </w:r>
      <w:r w:rsidR="00D3221E">
        <w:t xml:space="preserve"> </w:t>
      </w:r>
      <w:r w:rsidR="00C52E03">
        <w:t>concept.</w:t>
      </w:r>
    </w:p>
    <w:p w14:paraId="63C66498" w14:textId="59E3C88F" w:rsidR="002054A1" w:rsidRPr="00A560BB" w:rsidRDefault="002054A1" w:rsidP="00A560BB">
      <w:r>
        <w:t>Mogelijk toestanden zijn dan:</w:t>
      </w:r>
    </w:p>
    <w:p w14:paraId="3E87C295" w14:textId="77777777" w:rsidR="00F04BDE" w:rsidRDefault="00F04BDE" w:rsidP="00F04BDE">
      <w:pPr>
        <w:pStyle w:val="opsommingstreepje"/>
        <w:numPr>
          <w:ilvl w:val="0"/>
          <w:numId w:val="19"/>
        </w:numPr>
      </w:pPr>
      <w:r>
        <w:t>Toestand (State)</w:t>
      </w:r>
    </w:p>
    <w:p w14:paraId="2DD9F4E2" w14:textId="258B758C" w:rsidR="005C0A8D" w:rsidRDefault="00CA25EE" w:rsidP="00F04BDE">
      <w:pPr>
        <w:pStyle w:val="opsommingstreepje"/>
        <w:numPr>
          <w:ilvl w:val="1"/>
          <w:numId w:val="9"/>
        </w:numPr>
      </w:pPr>
      <w:r>
        <w:t xml:space="preserve">Q1 - </w:t>
      </w:r>
      <w:proofErr w:type="spellStart"/>
      <w:r w:rsidR="00745D2C">
        <w:t>Vereiste</w:t>
      </w:r>
      <w:r w:rsidR="00C364FE">
        <w:t>Toestand</w:t>
      </w:r>
      <w:proofErr w:type="spellEnd"/>
      <w:r w:rsidR="00F73601">
        <w:t xml:space="preserve"> </w:t>
      </w:r>
      <w:r w:rsidR="00745D2C">
        <w:t xml:space="preserve">(door klant, wet- en regelgeving of bouwsector) </w:t>
      </w:r>
      <w:r w:rsidR="00F73601">
        <w:t>(</w:t>
      </w:r>
      <w:proofErr w:type="spellStart"/>
      <w:r w:rsidR="00E62579">
        <w:t>As</w:t>
      </w:r>
      <w:r w:rsidR="003660A1">
        <w:t>R</w:t>
      </w:r>
      <w:r w:rsidR="00F73601">
        <w:t>equired</w:t>
      </w:r>
      <w:r w:rsidR="003660A1">
        <w:t>S</w:t>
      </w:r>
      <w:r w:rsidR="00F73601">
        <w:t>tate</w:t>
      </w:r>
      <w:proofErr w:type="spellEnd"/>
      <w:r w:rsidR="00F73601">
        <w:t>)</w:t>
      </w:r>
    </w:p>
    <w:p w14:paraId="410B2F09" w14:textId="3EA9F279" w:rsidR="00FE16BE" w:rsidRDefault="00FE16BE" w:rsidP="00F04BDE">
      <w:pPr>
        <w:pStyle w:val="opsommingstreepje"/>
        <w:numPr>
          <w:ilvl w:val="1"/>
          <w:numId w:val="9"/>
        </w:numPr>
      </w:pPr>
      <w:r>
        <w:t xml:space="preserve">Q1 </w:t>
      </w:r>
      <w:r w:rsidR="006549C0">
        <w:t>–</w:t>
      </w:r>
      <w:r>
        <w:t xml:space="preserve"> </w:t>
      </w:r>
      <w:proofErr w:type="spellStart"/>
      <w:r>
        <w:t>Functi</w:t>
      </w:r>
      <w:r w:rsidR="00F85CB1">
        <w:t>oneel</w:t>
      </w:r>
      <w:r w:rsidR="006549C0">
        <w:t>OntworpenToestand</w:t>
      </w:r>
      <w:proofErr w:type="spellEnd"/>
      <w:r w:rsidR="006549C0">
        <w:t xml:space="preserve"> (</w:t>
      </w:r>
      <w:proofErr w:type="spellStart"/>
      <w:r w:rsidR="006549C0">
        <w:t>unctionalDesignState</w:t>
      </w:r>
      <w:proofErr w:type="spellEnd"/>
      <w:r w:rsidR="006549C0">
        <w:t>)</w:t>
      </w:r>
    </w:p>
    <w:p w14:paraId="425974E8" w14:textId="4668E48F" w:rsidR="005C0A8D" w:rsidRPr="006549C0" w:rsidRDefault="0010047D" w:rsidP="00F04BDE">
      <w:pPr>
        <w:pStyle w:val="opsommingstreepje"/>
        <w:numPr>
          <w:ilvl w:val="1"/>
          <w:numId w:val="9"/>
        </w:numPr>
      </w:pPr>
      <w:r w:rsidRPr="006549C0">
        <w:t>Q2</w:t>
      </w:r>
      <w:r w:rsidR="00CA25EE" w:rsidRPr="006549C0">
        <w:t xml:space="preserve"> - </w:t>
      </w:r>
      <w:proofErr w:type="spellStart"/>
      <w:r w:rsidR="00CC50F2" w:rsidRPr="006549C0">
        <w:t>Technisch</w:t>
      </w:r>
      <w:r w:rsidR="00C364FE" w:rsidRPr="006549C0">
        <w:t>Ontwor</w:t>
      </w:r>
      <w:r w:rsidR="00C35552" w:rsidRPr="006549C0">
        <w:t>pen</w:t>
      </w:r>
      <w:r w:rsidR="00C364FE" w:rsidRPr="006549C0">
        <w:t>Toestand</w:t>
      </w:r>
      <w:proofErr w:type="spellEnd"/>
      <w:r w:rsidR="00F73601" w:rsidRPr="006549C0">
        <w:t xml:space="preserve"> (</w:t>
      </w:r>
      <w:proofErr w:type="spellStart"/>
      <w:r w:rsidR="00CC50F2" w:rsidRPr="006549C0">
        <w:t>Tech</w:t>
      </w:r>
      <w:r w:rsidR="00FE16BE" w:rsidRPr="006549C0">
        <w:t>nica</w:t>
      </w:r>
      <w:r w:rsidR="006549C0" w:rsidRPr="006549C0">
        <w:t>l</w:t>
      </w:r>
      <w:r w:rsidR="003660A1" w:rsidRPr="006549C0">
        <w:t>D</w:t>
      </w:r>
      <w:r w:rsidR="00F73601" w:rsidRPr="006549C0">
        <w:t>esign</w:t>
      </w:r>
      <w:r w:rsidR="007A52FC" w:rsidRPr="006549C0">
        <w:t>ed</w:t>
      </w:r>
      <w:r w:rsidR="003660A1" w:rsidRPr="006549C0">
        <w:t>S</w:t>
      </w:r>
      <w:r w:rsidR="00F73601" w:rsidRPr="006549C0">
        <w:t>tate</w:t>
      </w:r>
      <w:proofErr w:type="spellEnd"/>
      <w:r w:rsidR="00F73601" w:rsidRPr="006549C0">
        <w:t>)</w:t>
      </w:r>
    </w:p>
    <w:p w14:paraId="3B23C35F" w14:textId="41151F63" w:rsidR="005C0A8D" w:rsidRDefault="004B6D14" w:rsidP="00F04BDE">
      <w:pPr>
        <w:pStyle w:val="opsommingstreepje"/>
        <w:numPr>
          <w:ilvl w:val="1"/>
          <w:numId w:val="9"/>
        </w:numPr>
      </w:pPr>
      <w:r>
        <w:t>Q2</w:t>
      </w:r>
      <w:r w:rsidR="00987449">
        <w:t xml:space="preserve"> - </w:t>
      </w:r>
      <w:proofErr w:type="spellStart"/>
      <w:r w:rsidR="00C35552">
        <w:t>G</w:t>
      </w:r>
      <w:r w:rsidR="00422795">
        <w:t>ebouwdeToestand</w:t>
      </w:r>
      <w:proofErr w:type="spellEnd"/>
      <w:r w:rsidR="00AE0E27">
        <w:t xml:space="preserve"> (</w:t>
      </w:r>
      <w:r w:rsidR="00F07D0D">
        <w:t>in termen van bouwactiviteiten) (</w:t>
      </w:r>
      <w:proofErr w:type="spellStart"/>
      <w:r w:rsidR="003660A1">
        <w:t>C</w:t>
      </w:r>
      <w:r w:rsidR="00917FE4">
        <w:t>onstr</w:t>
      </w:r>
      <w:r w:rsidR="00F73601">
        <w:t>uct</w:t>
      </w:r>
      <w:r w:rsidR="007A52FC">
        <w:t>ed</w:t>
      </w:r>
      <w:r w:rsidR="003660A1">
        <w:t>S</w:t>
      </w:r>
      <w:r w:rsidR="00F73601">
        <w:t>tate</w:t>
      </w:r>
      <w:proofErr w:type="spellEnd"/>
      <w:r w:rsidR="00F73601">
        <w:t>)</w:t>
      </w:r>
    </w:p>
    <w:p w14:paraId="57DDDDDD" w14:textId="5FD55B3A" w:rsidR="006D355E" w:rsidRDefault="00CC50F2" w:rsidP="00987449">
      <w:pPr>
        <w:pStyle w:val="opsommingstreepje"/>
        <w:numPr>
          <w:ilvl w:val="1"/>
          <w:numId w:val="9"/>
        </w:numPr>
      </w:pPr>
      <w:r>
        <w:t xml:space="preserve">Q3 - </w:t>
      </w:r>
      <w:proofErr w:type="spellStart"/>
      <w:r w:rsidR="00422795">
        <w:t>Opgeleverde</w:t>
      </w:r>
      <w:r w:rsidR="00692C5B">
        <w:t>Technische</w:t>
      </w:r>
      <w:r w:rsidR="00422795">
        <w:t>Toestand</w:t>
      </w:r>
      <w:proofErr w:type="spellEnd"/>
      <w:r w:rsidR="00F07D0D">
        <w:t xml:space="preserve"> </w:t>
      </w:r>
      <w:r w:rsidR="00753333">
        <w:t>(</w:t>
      </w:r>
      <w:proofErr w:type="spellStart"/>
      <w:r w:rsidR="00692C5B">
        <w:t>Tech</w:t>
      </w:r>
      <w:r w:rsidR="00E076CB">
        <w:t>n</w:t>
      </w:r>
      <w:r w:rsidR="00692C5B">
        <w:t>ical</w:t>
      </w:r>
      <w:r w:rsidR="003660A1">
        <w:t>D</w:t>
      </w:r>
      <w:r w:rsidR="00F07D0D">
        <w:t>elivered</w:t>
      </w:r>
      <w:r w:rsidR="003660A1">
        <w:t>S</w:t>
      </w:r>
      <w:r w:rsidR="00F07D0D">
        <w:t>tate</w:t>
      </w:r>
      <w:proofErr w:type="spellEnd"/>
      <w:r w:rsidR="00F07D0D">
        <w:t>)</w:t>
      </w:r>
    </w:p>
    <w:p w14:paraId="33E91696" w14:textId="4D26A653" w:rsidR="00692C5B" w:rsidRDefault="00692C5B" w:rsidP="00692C5B">
      <w:pPr>
        <w:pStyle w:val="opsommingstreepje"/>
        <w:numPr>
          <w:ilvl w:val="1"/>
          <w:numId w:val="9"/>
        </w:numPr>
      </w:pPr>
      <w:r>
        <w:t>Q</w:t>
      </w:r>
      <w:r w:rsidR="00AD710C">
        <w:t>4</w:t>
      </w:r>
      <w:r>
        <w:t xml:space="preserve"> - </w:t>
      </w:r>
      <w:proofErr w:type="spellStart"/>
      <w:r>
        <w:t>Opgeleverde</w:t>
      </w:r>
      <w:r w:rsidR="008A3977">
        <w:t>Functionele</w:t>
      </w:r>
      <w:r>
        <w:t>Toestand</w:t>
      </w:r>
      <w:proofErr w:type="spellEnd"/>
      <w:r>
        <w:t xml:space="preserve"> (</w:t>
      </w:r>
      <w:proofErr w:type="spellStart"/>
      <w:r w:rsidR="008A3977">
        <w:t>Functional</w:t>
      </w:r>
      <w:r>
        <w:t>DeliveredState</w:t>
      </w:r>
      <w:proofErr w:type="spellEnd"/>
      <w:r>
        <w:t>)</w:t>
      </w:r>
    </w:p>
    <w:p w14:paraId="1596AF15" w14:textId="5EC79285" w:rsidR="00906E7D" w:rsidRDefault="00987449" w:rsidP="00F04BDE">
      <w:pPr>
        <w:pStyle w:val="opsommingstreepje"/>
        <w:numPr>
          <w:ilvl w:val="1"/>
          <w:numId w:val="9"/>
        </w:numPr>
      </w:pPr>
      <w:r w:rsidRPr="00987449">
        <w:t xml:space="preserve">Q3 - </w:t>
      </w:r>
      <w:proofErr w:type="spellStart"/>
      <w:r w:rsidR="00422795" w:rsidRPr="00987449">
        <w:t>Huidige</w:t>
      </w:r>
      <w:r w:rsidR="00E82005">
        <w:t>T</w:t>
      </w:r>
      <w:r w:rsidR="00374AF3">
        <w:t>echnische</w:t>
      </w:r>
      <w:r w:rsidR="00422795" w:rsidRPr="00987449">
        <w:t>Toestand</w:t>
      </w:r>
      <w:proofErr w:type="spellEnd"/>
      <w:r w:rsidR="00F07D0D" w:rsidRPr="00987449">
        <w:t xml:space="preserve"> (</w:t>
      </w:r>
      <w:proofErr w:type="spellStart"/>
      <w:r w:rsidR="003660A1" w:rsidRPr="00987449">
        <w:t>A</w:t>
      </w:r>
      <w:r w:rsidR="00F07D0D" w:rsidRPr="00987449">
        <w:t>ctual</w:t>
      </w:r>
      <w:r w:rsidR="00120BD8">
        <w:t>Techi</w:t>
      </w:r>
      <w:r w:rsidR="00374AF3">
        <w:t>cal</w:t>
      </w:r>
      <w:r w:rsidR="003660A1" w:rsidRPr="00987449">
        <w:t>S</w:t>
      </w:r>
      <w:r w:rsidR="00F07D0D" w:rsidRPr="00987449">
        <w:t>tate</w:t>
      </w:r>
      <w:proofErr w:type="spellEnd"/>
      <w:r w:rsidR="00F07D0D" w:rsidRPr="00987449">
        <w:t>)</w:t>
      </w:r>
    </w:p>
    <w:p w14:paraId="59A7527D" w14:textId="294CE663" w:rsidR="00BD18E7" w:rsidRPr="00987449" w:rsidRDefault="00BD18E7" w:rsidP="00F04BDE">
      <w:pPr>
        <w:pStyle w:val="opsommingstreepje"/>
        <w:numPr>
          <w:ilvl w:val="1"/>
          <w:numId w:val="9"/>
        </w:numPr>
      </w:pPr>
      <w:r>
        <w:t>Q</w:t>
      </w:r>
      <w:r w:rsidR="000B3A62">
        <w:t>4</w:t>
      </w:r>
      <w:r>
        <w:t xml:space="preserve"> – </w:t>
      </w:r>
      <w:proofErr w:type="spellStart"/>
      <w:r>
        <w:t>Huidige</w:t>
      </w:r>
      <w:r w:rsidR="00374AF3">
        <w:t>Functionele</w:t>
      </w:r>
      <w:r w:rsidR="00397CF0">
        <w:t>Toestand</w:t>
      </w:r>
      <w:proofErr w:type="spellEnd"/>
      <w:r>
        <w:t xml:space="preserve"> (</w:t>
      </w:r>
      <w:proofErr w:type="spellStart"/>
      <w:r>
        <w:t>Actual</w:t>
      </w:r>
      <w:r w:rsidR="00C579BD">
        <w:t>Functional</w:t>
      </w:r>
      <w:r w:rsidR="00397CF0">
        <w:t>State</w:t>
      </w:r>
      <w:proofErr w:type="spellEnd"/>
      <w:r w:rsidR="00E57D12">
        <w:t>)</w:t>
      </w:r>
    </w:p>
    <w:p w14:paraId="06074C66" w14:textId="062F374A" w:rsidR="00906E7D" w:rsidRDefault="00E57D12" w:rsidP="00F04BDE">
      <w:pPr>
        <w:pStyle w:val="opsommingstreepje"/>
        <w:numPr>
          <w:ilvl w:val="1"/>
          <w:numId w:val="9"/>
        </w:numPr>
      </w:pPr>
      <w:r>
        <w:t>Q</w:t>
      </w:r>
      <w:r w:rsidR="00F745A9">
        <w:t>3</w:t>
      </w:r>
      <w:r w:rsidR="000B3A62">
        <w:t xml:space="preserve"> - </w:t>
      </w:r>
      <w:proofErr w:type="spellStart"/>
      <w:r w:rsidR="00422795">
        <w:t>Voorspelde</w:t>
      </w:r>
      <w:r w:rsidR="00374AF3">
        <w:t>Technische</w:t>
      </w:r>
      <w:r w:rsidR="00422795">
        <w:t>Toestand</w:t>
      </w:r>
      <w:proofErr w:type="spellEnd"/>
      <w:r w:rsidR="00F07D0D">
        <w:t xml:space="preserve"> (</w:t>
      </w:r>
      <w:proofErr w:type="spellStart"/>
      <w:r w:rsidR="003660A1">
        <w:t>P</w:t>
      </w:r>
      <w:r w:rsidR="00F07D0D">
        <w:t>redict</w:t>
      </w:r>
      <w:r w:rsidR="00BC25AD">
        <w:t>ed</w:t>
      </w:r>
      <w:r w:rsidR="00C579BD">
        <w:t>Technical</w:t>
      </w:r>
      <w:r w:rsidR="003660A1">
        <w:t>S</w:t>
      </w:r>
      <w:r w:rsidR="00F07D0D">
        <w:t>tate</w:t>
      </w:r>
      <w:proofErr w:type="spellEnd"/>
      <w:r w:rsidR="00F07D0D">
        <w:t>)</w:t>
      </w:r>
    </w:p>
    <w:p w14:paraId="387AC679" w14:textId="5C68C4C2" w:rsidR="00BC25AD" w:rsidRDefault="00BC25AD" w:rsidP="00F04BDE">
      <w:pPr>
        <w:pStyle w:val="opsommingstreepje"/>
        <w:numPr>
          <w:ilvl w:val="1"/>
          <w:numId w:val="9"/>
        </w:numPr>
      </w:pPr>
      <w:r>
        <w:t>Q</w:t>
      </w:r>
      <w:r w:rsidR="00446456">
        <w:t xml:space="preserve">4 - </w:t>
      </w:r>
      <w:proofErr w:type="spellStart"/>
      <w:r w:rsidR="00446456">
        <w:t>Voorspelde</w:t>
      </w:r>
      <w:r w:rsidR="00374AF3">
        <w:t>Functionele</w:t>
      </w:r>
      <w:r w:rsidR="00446456">
        <w:t>Toestand</w:t>
      </w:r>
      <w:proofErr w:type="spellEnd"/>
      <w:r w:rsidR="00446456">
        <w:t xml:space="preserve"> (</w:t>
      </w:r>
      <w:proofErr w:type="spellStart"/>
      <w:r w:rsidR="00446456">
        <w:t>Predicted</w:t>
      </w:r>
      <w:r w:rsidR="00C579BD">
        <w:t>Functional</w:t>
      </w:r>
      <w:r w:rsidR="00446456">
        <w:t>State</w:t>
      </w:r>
      <w:proofErr w:type="spellEnd"/>
      <w:r w:rsidR="00446456">
        <w:t>)</w:t>
      </w:r>
    </w:p>
    <w:p w14:paraId="015DA71F" w14:textId="3A512D21" w:rsidR="00273682" w:rsidRDefault="00C579BD" w:rsidP="00F04BDE">
      <w:pPr>
        <w:pStyle w:val="opsommingstreepje"/>
        <w:numPr>
          <w:ilvl w:val="1"/>
          <w:numId w:val="9"/>
        </w:numPr>
      </w:pPr>
      <w:r>
        <w:t>Q</w:t>
      </w:r>
      <w:r w:rsidR="007A15C2">
        <w:t>3</w:t>
      </w:r>
      <w:r>
        <w:t xml:space="preserve"> - </w:t>
      </w:r>
      <w:proofErr w:type="spellStart"/>
      <w:r w:rsidR="00273682">
        <w:t>GesloopteToestand</w:t>
      </w:r>
      <w:proofErr w:type="spellEnd"/>
      <w:r w:rsidR="00273682">
        <w:t xml:space="preserve"> (</w:t>
      </w:r>
      <w:proofErr w:type="spellStart"/>
      <w:r w:rsidR="003660A1">
        <w:t>D</w:t>
      </w:r>
      <w:r w:rsidR="00273682">
        <w:t>emolished</w:t>
      </w:r>
      <w:r w:rsidR="003660A1">
        <w:t>S</w:t>
      </w:r>
      <w:r w:rsidR="00273682">
        <w:t>tate</w:t>
      </w:r>
      <w:proofErr w:type="spellEnd"/>
      <w:r w:rsidR="00273682">
        <w:t>)</w:t>
      </w:r>
    </w:p>
    <w:p w14:paraId="22AB2E22" w14:textId="4962173C" w:rsidR="00EE3B8E" w:rsidRDefault="00EE3B8E" w:rsidP="00EE3B8E">
      <w:pPr>
        <w:pStyle w:val="Kop2"/>
      </w:pPr>
      <w:bookmarkStart w:id="85" w:name="_Toc53126639"/>
      <w:proofErr w:type="spellStart"/>
      <w:r w:rsidRPr="00EE3B8E">
        <w:t>Interakties</w:t>
      </w:r>
      <w:proofErr w:type="spellEnd"/>
      <w:r w:rsidRPr="00EE3B8E">
        <w:t xml:space="preserve"> op raakvlakken</w:t>
      </w:r>
      <w:bookmarkEnd w:id="85"/>
    </w:p>
    <w:p w14:paraId="622DE83F" w14:textId="2631353E" w:rsidR="009D239C" w:rsidRDefault="009D239C" w:rsidP="00D50FB8">
      <w:r w:rsidRPr="00073695">
        <w:t xml:space="preserve">Bij </w:t>
      </w:r>
      <w:r w:rsidR="007903AA" w:rsidRPr="00073695">
        <w:t xml:space="preserve">zowel </w:t>
      </w:r>
      <w:r w:rsidRPr="00073695">
        <w:t>integraal ontwerpen</w:t>
      </w:r>
      <w:r w:rsidR="00424D01" w:rsidRPr="00073695">
        <w:t xml:space="preserve"> (in het bijzonder bij </w:t>
      </w:r>
      <w:r w:rsidR="0037653D" w:rsidRPr="00073695">
        <w:t>elektrische</w:t>
      </w:r>
      <w:r w:rsidR="00424D01" w:rsidRPr="00073695">
        <w:t xml:space="preserve">/hydraulische </w:t>
      </w:r>
      <w:r w:rsidR="008044B8">
        <w:t>installaties</w:t>
      </w:r>
      <w:r w:rsidR="00424D01" w:rsidRPr="00073695">
        <w:t>)</w:t>
      </w:r>
      <w:r w:rsidR="007903AA" w:rsidRPr="00073695">
        <w:t xml:space="preserve"> en </w:t>
      </w:r>
      <w:r w:rsidR="0010557A" w:rsidRPr="00073695">
        <w:t>de</w:t>
      </w:r>
      <w:r w:rsidR="005926BD" w:rsidRPr="00073695">
        <w:t xml:space="preserve">monteerbaarheid </w:t>
      </w:r>
      <w:r w:rsidR="0010557A" w:rsidRPr="00073695">
        <w:t xml:space="preserve">bij duurzame recycling </w:t>
      </w:r>
      <w:r w:rsidR="00073695">
        <w:t xml:space="preserve">(materialenpaspoort) </w:t>
      </w:r>
      <w:r w:rsidR="0010557A" w:rsidRPr="00073695">
        <w:t>wordt het</w:t>
      </w:r>
      <w:r w:rsidR="007903AA" w:rsidRPr="00073695">
        <w:t xml:space="preserve"> </w:t>
      </w:r>
      <w:r w:rsidR="00073695" w:rsidRPr="00073695">
        <w:t xml:space="preserve">juist </w:t>
      </w:r>
      <w:r w:rsidR="007903AA" w:rsidRPr="00073695">
        <w:t xml:space="preserve">modelleren </w:t>
      </w:r>
      <w:r w:rsidR="00073695" w:rsidRPr="00073695">
        <w:t>van raakvlakken (Engels: interfaces) steeds belangrijker.</w:t>
      </w:r>
    </w:p>
    <w:p w14:paraId="77BD17D6" w14:textId="35399D95" w:rsidR="00F8128C" w:rsidRDefault="00F8128C" w:rsidP="00D50FB8">
      <w:r>
        <w:t>Meer en meer zien we de statische m</w:t>
      </w:r>
      <w:r w:rsidR="00AB1B7A">
        <w:t>odellen</w:t>
      </w:r>
      <w:r>
        <w:t xml:space="preserve"> opschuiven naar meer dynamische (simulatie-)modellen waarbij gedrag</w:t>
      </w:r>
      <w:r w:rsidR="008E36D9">
        <w:t xml:space="preserve">saspecten </w:t>
      </w:r>
      <w:r w:rsidR="00547A40">
        <w:t>(ventilatie, ontluchting</w:t>
      </w:r>
      <w:r w:rsidR="0037653D">
        <w:t>,</w:t>
      </w:r>
      <w:r w:rsidR="00547A40">
        <w:t xml:space="preserve"> afvoerwater</w:t>
      </w:r>
      <w:r w:rsidR="00AB1B7A">
        <w:t xml:space="preserve">, …) </w:t>
      </w:r>
      <w:r w:rsidR="008E36D9">
        <w:t>meegenomen worden uiteindelijk resulterend in voorspellende digitale tweelingen.</w:t>
      </w:r>
    </w:p>
    <w:p w14:paraId="4B381B27" w14:textId="1BD0976F" w:rsidR="00AB1B7A" w:rsidRDefault="00AB1B7A" w:rsidP="00D50FB8">
      <w:r>
        <w:t>Het ambitieniveau van asset management</w:t>
      </w:r>
      <w:r w:rsidR="00A866C8">
        <w:t xml:space="preserve"> dat verschuift van feitelijke toestandsinformatie naar </w:t>
      </w:r>
      <w:r w:rsidR="00E839F3">
        <w:t xml:space="preserve">oorzaken, effecten, risico’s, maatregelen etc. vraagt ook om </w:t>
      </w:r>
      <w:r w:rsidR="00AA214E">
        <w:t>meer data over verbanden tussen al deze grootheden.</w:t>
      </w:r>
    </w:p>
    <w:p w14:paraId="1A05F360" w14:textId="19120CBE" w:rsidR="00A11C81" w:rsidRPr="00073695" w:rsidRDefault="005F749E" w:rsidP="00D50FB8">
      <w:r>
        <w:t>Bestaande traditionele raakvlakken als ene</w:t>
      </w:r>
      <w:r w:rsidR="00B836FF">
        <w:t>rgie</w:t>
      </w:r>
      <w:r w:rsidR="009F28BD">
        <w:t>-</w:t>
      </w:r>
      <w:r w:rsidR="00B836FF">
        <w:t>uit</w:t>
      </w:r>
      <w:r w:rsidR="0037653D">
        <w:t>w</w:t>
      </w:r>
      <w:r w:rsidR="00B836FF">
        <w:t>isseling tuss</w:t>
      </w:r>
      <w:r w:rsidR="009F28BD">
        <w:t>e</w:t>
      </w:r>
      <w:r w:rsidR="00B836FF">
        <w:t>n ruimten in gebouwen en krachten</w:t>
      </w:r>
      <w:r w:rsidR="00305BF7">
        <w:t>uitwisseling</w:t>
      </w:r>
      <w:r w:rsidR="00484720">
        <w:t xml:space="preserve"> in draagsy</w:t>
      </w:r>
      <w:r w:rsidR="0037653D">
        <w:t>st</w:t>
      </w:r>
      <w:r w:rsidR="00484720">
        <w:t xml:space="preserve">emen </w:t>
      </w:r>
      <w:r w:rsidR="008A317A">
        <w:t xml:space="preserve">van civiele constructies </w:t>
      </w:r>
      <w:r w:rsidR="009F28BD">
        <w:t>zijn dan niet meer voldoende.</w:t>
      </w:r>
    </w:p>
    <w:p w14:paraId="1C158221" w14:textId="77777777" w:rsidR="00EE3B8E" w:rsidRDefault="00EE3B8E" w:rsidP="00273682">
      <w:pPr>
        <w:pStyle w:val="Lijstalinea"/>
        <w:numPr>
          <w:ilvl w:val="0"/>
          <w:numId w:val="8"/>
        </w:numPr>
      </w:pPr>
      <w:proofErr w:type="spellStart"/>
      <w:r>
        <w:lastRenderedPageBreak/>
        <w:t>FysiekObject</w:t>
      </w:r>
      <w:proofErr w:type="spellEnd"/>
      <w:r>
        <w:t xml:space="preserve"> (PhysicalObject)</w:t>
      </w:r>
    </w:p>
    <w:p w14:paraId="2EF3A58E" w14:textId="77777777" w:rsidR="00EE3B8E" w:rsidRDefault="00EE3B8E" w:rsidP="00273682">
      <w:pPr>
        <w:pStyle w:val="Lijstalinea"/>
        <w:numPr>
          <w:ilvl w:val="1"/>
          <w:numId w:val="8"/>
        </w:numPr>
      </w:pPr>
      <w:r>
        <w:t xml:space="preserve">Raakvlak </w:t>
      </w:r>
      <w:r w:rsidRPr="00B07B77">
        <w:t>(Interface)</w:t>
      </w:r>
    </w:p>
    <w:p w14:paraId="542304A3" w14:textId="77777777" w:rsidR="00EE3B8E" w:rsidRDefault="00EE3B8E" w:rsidP="00273682">
      <w:pPr>
        <w:pStyle w:val="Lijstalinea"/>
        <w:numPr>
          <w:ilvl w:val="2"/>
          <w:numId w:val="8"/>
        </w:numPr>
      </w:pPr>
      <w:r>
        <w:t>bestaat uit 1 of meer poorten</w:t>
      </w:r>
    </w:p>
    <w:p w14:paraId="5E75C910" w14:textId="6EDA223D" w:rsidR="00EE3B8E" w:rsidRDefault="00EE3B8E" w:rsidP="00273682">
      <w:pPr>
        <w:pStyle w:val="Lijstalinea"/>
        <w:numPr>
          <w:ilvl w:val="2"/>
          <w:numId w:val="8"/>
        </w:numPr>
      </w:pPr>
      <w:r w:rsidRPr="0058074A">
        <w:t xml:space="preserve">Een interface is een gemeenschappelijke grens waar direct contact plaatsvindt tussen twee verschillende </w:t>
      </w:r>
      <w:r w:rsidR="00B07B77" w:rsidRPr="00B07B77">
        <w:t>fysieke</w:t>
      </w:r>
      <w:r w:rsidRPr="00B07B77">
        <w:t xml:space="preserve"> objecten en waar</w:t>
      </w:r>
      <w:r w:rsidRPr="0058074A">
        <w:t xml:space="preserve"> </w:t>
      </w:r>
      <w:r>
        <w:t xml:space="preserve">materie, </w:t>
      </w:r>
      <w:r w:rsidRPr="0058074A">
        <w:t xml:space="preserve">energie, informatie, </w:t>
      </w:r>
      <w:r>
        <w:t>kracht (“</w:t>
      </w:r>
      <w:r w:rsidRPr="0058074A">
        <w:t>structurele interactie</w:t>
      </w:r>
      <w:r>
        <w:t>”)</w:t>
      </w:r>
      <w:r w:rsidRPr="0058074A">
        <w:t xml:space="preserve"> op een gecoördineerde manier </w:t>
      </w:r>
      <w:r>
        <w:t>kan worden</w:t>
      </w:r>
      <w:r w:rsidRPr="0058074A">
        <w:t xml:space="preserve"> uitgewisseld</w:t>
      </w:r>
    </w:p>
    <w:p w14:paraId="67AF6192" w14:textId="77777777" w:rsidR="00EE3B8E" w:rsidRDefault="00EE3B8E" w:rsidP="00273682">
      <w:pPr>
        <w:pStyle w:val="Lijstalinea"/>
        <w:numPr>
          <w:ilvl w:val="1"/>
          <w:numId w:val="8"/>
        </w:numPr>
      </w:pPr>
      <w:r>
        <w:t xml:space="preserve">Poort (Port) heeft een </w:t>
      </w:r>
      <w:proofErr w:type="spellStart"/>
      <w:r>
        <w:t>UitwisselType</w:t>
      </w:r>
      <w:proofErr w:type="spellEnd"/>
    </w:p>
    <w:p w14:paraId="4E3F1A6B" w14:textId="15FDEE30" w:rsidR="00EE3B8E" w:rsidRDefault="00EE3B8E" w:rsidP="00273682">
      <w:pPr>
        <w:pStyle w:val="Lijstalinea"/>
        <w:numPr>
          <w:ilvl w:val="2"/>
          <w:numId w:val="8"/>
        </w:numPr>
      </w:pPr>
      <w:r w:rsidRPr="00A66F41">
        <w:t xml:space="preserve">Een poort biedt de middelen </w:t>
      </w:r>
      <w:r w:rsidRPr="00B07B77">
        <w:t xml:space="preserve">voor een </w:t>
      </w:r>
      <w:r w:rsidR="00B07B77" w:rsidRPr="00B07B77">
        <w:t>fysiek</w:t>
      </w:r>
      <w:r w:rsidRPr="00B07B77">
        <w:t xml:space="preserve"> object om verbinding</w:t>
      </w:r>
      <w:r w:rsidRPr="00A66F41">
        <w:t xml:space="preserve"> te maken met andere </w:t>
      </w:r>
      <w:r>
        <w:t>objecten</w:t>
      </w:r>
      <w:r w:rsidRPr="00A66F41">
        <w:t>.</w:t>
      </w:r>
      <w:bookmarkStart w:id="86" w:name="_GoBack"/>
      <w:bookmarkEnd w:id="86"/>
      <w:r w:rsidRPr="00A66F41">
        <w:t xml:space="preserve"> Een instantie van een poort bevindt zich op een punt waar een verbinding kan ontstaan. Een poort is het deel van een </w:t>
      </w:r>
      <w:r>
        <w:t>raakvlak</w:t>
      </w:r>
      <w:r w:rsidRPr="00A66F41">
        <w:t xml:space="preserve"> waar mater</w:t>
      </w:r>
      <w:r>
        <w:t>ie</w:t>
      </w:r>
      <w:r w:rsidRPr="00A66F41">
        <w:t>, energie</w:t>
      </w:r>
      <w:r>
        <w:t xml:space="preserve">, </w:t>
      </w:r>
      <w:r w:rsidRPr="00A66F41">
        <w:t xml:space="preserve">informatie of een </w:t>
      </w:r>
      <w:r>
        <w:t xml:space="preserve">kracht </w:t>
      </w:r>
      <w:r w:rsidRPr="00A66F41">
        <w:t>kan worden uitgewisseld</w:t>
      </w:r>
    </w:p>
    <w:p w14:paraId="65E568CA" w14:textId="5EAAC3BA" w:rsidR="00EE3B8E" w:rsidRDefault="00EE3B8E" w:rsidP="00273682">
      <w:pPr>
        <w:pStyle w:val="Lijstalinea"/>
        <w:numPr>
          <w:ilvl w:val="1"/>
          <w:numId w:val="8"/>
        </w:numPr>
      </w:pPr>
      <w:proofErr w:type="spellStart"/>
      <w:r>
        <w:t>UitwisselType</w:t>
      </w:r>
      <w:proofErr w:type="spellEnd"/>
      <w:r w:rsidR="00770D63">
        <w:t xml:space="preserve"> (</w:t>
      </w:r>
      <w:proofErr w:type="spellStart"/>
      <w:r w:rsidR="00770D63">
        <w:t>ExchangeType</w:t>
      </w:r>
      <w:proofErr w:type="spellEnd"/>
      <w:r w:rsidR="00770D63">
        <w:t>)</w:t>
      </w:r>
    </w:p>
    <w:p w14:paraId="2CF1F922" w14:textId="77777777" w:rsidR="00EE3B8E" w:rsidRDefault="00EE3B8E" w:rsidP="00273682">
      <w:pPr>
        <w:pStyle w:val="Lijstalinea"/>
        <w:numPr>
          <w:ilvl w:val="2"/>
          <w:numId w:val="8"/>
        </w:numPr>
      </w:pPr>
      <w:r>
        <w:t>Materie, energie, informatie of kracht</w:t>
      </w:r>
    </w:p>
    <w:p w14:paraId="59EF4878" w14:textId="77777777" w:rsidR="00EE3B8E" w:rsidRDefault="00EE3B8E" w:rsidP="00273682">
      <w:pPr>
        <w:pStyle w:val="Lijstalinea"/>
        <w:numPr>
          <w:ilvl w:val="1"/>
          <w:numId w:val="8"/>
        </w:numPr>
        <w:spacing w:before="120" w:after="120"/>
      </w:pPr>
      <w:r>
        <w:t>Verbinding (Connection)</w:t>
      </w:r>
    </w:p>
    <w:p w14:paraId="4BBC097F" w14:textId="77777777" w:rsidR="00EE3B8E" w:rsidRDefault="00EE3B8E" w:rsidP="00EE3B8E">
      <w:pPr>
        <w:pStyle w:val="Lijstalinea"/>
        <w:spacing w:before="120" w:after="120"/>
        <w:ind w:left="1440"/>
      </w:pPr>
    </w:p>
    <w:p w14:paraId="07C5282E" w14:textId="77777777" w:rsidR="00EE3B8E" w:rsidRDefault="00EE3B8E" w:rsidP="00273682">
      <w:pPr>
        <w:pStyle w:val="Lijstalinea"/>
        <w:numPr>
          <w:ilvl w:val="0"/>
          <w:numId w:val="8"/>
        </w:numPr>
      </w:pPr>
      <w:r>
        <w:t>Activiteit (Activity)</w:t>
      </w:r>
    </w:p>
    <w:p w14:paraId="5853576A" w14:textId="77777777" w:rsidR="00EE3B8E" w:rsidRDefault="00EE3B8E" w:rsidP="00273682">
      <w:pPr>
        <w:pStyle w:val="Lijstalinea"/>
        <w:numPr>
          <w:ilvl w:val="1"/>
          <w:numId w:val="8"/>
        </w:numPr>
      </w:pPr>
      <w:r>
        <w:t>Interactie (</w:t>
      </w:r>
      <w:proofErr w:type="spellStart"/>
      <w:r>
        <w:t>Interaction</w:t>
      </w:r>
      <w:proofErr w:type="spellEnd"/>
      <w:r>
        <w:t>)</w:t>
      </w:r>
    </w:p>
    <w:p w14:paraId="104D51BB" w14:textId="77777777" w:rsidR="00EE3B8E" w:rsidRDefault="00EE3B8E" w:rsidP="00EE3B8E">
      <w:r w:rsidRPr="00775473">
        <w:rPr>
          <w:highlight w:val="yellow"/>
        </w:rPr>
        <w:t xml:space="preserve">Bij consensus aangepast figuur opnemen </w:t>
      </w:r>
      <w:proofErr w:type="spellStart"/>
      <w:r w:rsidRPr="00775473">
        <w:rPr>
          <w:highlight w:val="yellow"/>
        </w:rPr>
        <w:t>ala</w:t>
      </w:r>
      <w:proofErr w:type="spellEnd"/>
      <w:r w:rsidRPr="00775473">
        <w:rPr>
          <w:highlight w:val="yellow"/>
        </w:rPr>
        <w:t>:</w:t>
      </w:r>
    </w:p>
    <w:p w14:paraId="01452CB5" w14:textId="3A8FCB7A" w:rsidR="00EE3B8E" w:rsidRDefault="00EE3B8E" w:rsidP="00EE3B8E">
      <w:commentRangeStart w:id="87"/>
      <w:commentRangeStart w:id="88"/>
      <w:r>
        <w:rPr>
          <w:noProof/>
        </w:rPr>
        <w:drawing>
          <wp:inline distT="0" distB="0" distL="0" distR="0" wp14:anchorId="33BAA9DE" wp14:editId="2AAAB267">
            <wp:extent cx="6108700" cy="1333500"/>
            <wp:effectExtent l="0" t="0" r="635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pic:nvPicPr>
                  <pic:blipFill>
                    <a:blip r:embed="rId18">
                      <a:extLst>
                        <a:ext uri="{28A0092B-C50C-407E-A947-70E740481C1C}">
                          <a14:useLocalDpi xmlns:a14="http://schemas.microsoft.com/office/drawing/2010/main" val="0"/>
                        </a:ext>
                      </a:extLst>
                    </a:blip>
                    <a:stretch>
                      <a:fillRect/>
                    </a:stretch>
                  </pic:blipFill>
                  <pic:spPr>
                    <a:xfrm>
                      <a:off x="0" y="0"/>
                      <a:ext cx="6108700" cy="1333500"/>
                    </a:xfrm>
                    <a:prstGeom prst="rect">
                      <a:avLst/>
                    </a:prstGeom>
                  </pic:spPr>
                </pic:pic>
              </a:graphicData>
            </a:graphic>
          </wp:inline>
        </w:drawing>
      </w:r>
      <w:commentRangeEnd w:id="87"/>
      <w:r>
        <w:rPr>
          <w:rStyle w:val="Verwijzingopmerking"/>
        </w:rPr>
        <w:commentReference w:id="87"/>
      </w:r>
      <w:commentRangeEnd w:id="88"/>
      <w:r>
        <w:rPr>
          <w:rStyle w:val="Verwijzingopmerking"/>
        </w:rPr>
        <w:commentReference w:id="88"/>
      </w:r>
    </w:p>
    <w:p w14:paraId="55D0D0F4" w14:textId="77777777" w:rsidR="00EE3B8E" w:rsidRDefault="00EE3B8E" w:rsidP="00EE3B8E">
      <w:pPr>
        <w:pStyle w:val="Figuurtitel"/>
      </w:pPr>
      <w:r w:rsidRPr="00C37DBF">
        <w:t xml:space="preserve">Figuur 1 — </w:t>
      </w:r>
      <w:r>
        <w:t>Raakvlakken modellering</w:t>
      </w:r>
    </w:p>
    <w:p w14:paraId="46ECF922" w14:textId="77777777" w:rsidR="00EE3B8E" w:rsidRDefault="00EE3B8E" w:rsidP="00EE3B8E"/>
    <w:p w14:paraId="0C1E6027" w14:textId="77777777" w:rsidR="00EE3B8E" w:rsidRDefault="00EE3B8E" w:rsidP="00EE3B8E">
      <w:r w:rsidRPr="00843591">
        <w:rPr>
          <w:highlight w:val="yellow"/>
        </w:rPr>
        <w:t xml:space="preserve">Opdeling </w:t>
      </w:r>
      <w:r>
        <w:rPr>
          <w:highlight w:val="yellow"/>
        </w:rPr>
        <w:t xml:space="preserve">van dit alles </w:t>
      </w:r>
      <w:r w:rsidRPr="00843591">
        <w:rPr>
          <w:highlight w:val="yellow"/>
        </w:rPr>
        <w:t xml:space="preserve">naar </w:t>
      </w:r>
      <w:proofErr w:type="spellStart"/>
      <w:r w:rsidRPr="00843591">
        <w:rPr>
          <w:highlight w:val="yellow"/>
        </w:rPr>
        <w:t>FunctioneelObject</w:t>
      </w:r>
      <w:proofErr w:type="spellEnd"/>
      <w:r w:rsidRPr="00843591">
        <w:rPr>
          <w:highlight w:val="yellow"/>
        </w:rPr>
        <w:t xml:space="preserve"> en </w:t>
      </w:r>
      <w:proofErr w:type="spellStart"/>
      <w:r w:rsidRPr="00843591">
        <w:rPr>
          <w:highlight w:val="yellow"/>
        </w:rPr>
        <w:t>TechnischObject</w:t>
      </w:r>
      <w:proofErr w:type="spellEnd"/>
      <w:r w:rsidRPr="00843591">
        <w:rPr>
          <w:highlight w:val="yellow"/>
        </w:rPr>
        <w:t>?</w:t>
      </w:r>
    </w:p>
    <w:p w14:paraId="045B60A2" w14:textId="0EA325DA" w:rsidR="00EE3B8E" w:rsidRPr="007D3075" w:rsidRDefault="00EE3B8E" w:rsidP="00EE3B8E">
      <w:pPr>
        <w:rPr>
          <w:highlight w:val="yellow"/>
          <w:lang w:val="en-US"/>
        </w:rPr>
      </w:pPr>
      <w:proofErr w:type="spellStart"/>
      <w:r w:rsidRPr="007D3075">
        <w:rPr>
          <w:highlight w:val="yellow"/>
          <w:lang w:val="en-US"/>
        </w:rPr>
        <w:t>FunctionalConnection</w:t>
      </w:r>
      <w:proofErr w:type="spellEnd"/>
      <w:r w:rsidRPr="007D3075">
        <w:rPr>
          <w:highlight w:val="yellow"/>
          <w:lang w:val="en-US"/>
        </w:rPr>
        <w:t xml:space="preserve"> &amp; </w:t>
      </w:r>
      <w:proofErr w:type="spellStart"/>
      <w:r w:rsidRPr="007D3075">
        <w:rPr>
          <w:highlight w:val="yellow"/>
          <w:lang w:val="en-US"/>
        </w:rPr>
        <w:t>TechnicalConnection</w:t>
      </w:r>
      <w:proofErr w:type="spellEnd"/>
      <w:r w:rsidR="00582BF8">
        <w:rPr>
          <w:highlight w:val="yellow"/>
          <w:lang w:val="en-US"/>
        </w:rPr>
        <w:t>?</w:t>
      </w:r>
    </w:p>
    <w:p w14:paraId="4096DDA0" w14:textId="23EFDB10" w:rsidR="00EE3B8E" w:rsidRPr="007D3075" w:rsidRDefault="00EE3B8E" w:rsidP="00EE3B8E">
      <w:pPr>
        <w:rPr>
          <w:lang w:val="en-US"/>
        </w:rPr>
      </w:pPr>
      <w:proofErr w:type="spellStart"/>
      <w:r w:rsidRPr="007D3075">
        <w:rPr>
          <w:highlight w:val="yellow"/>
          <w:lang w:val="en-US"/>
        </w:rPr>
        <w:t>FunctionalInterface</w:t>
      </w:r>
      <w:proofErr w:type="spellEnd"/>
      <w:r w:rsidRPr="007D3075">
        <w:rPr>
          <w:highlight w:val="yellow"/>
          <w:lang w:val="en-US"/>
        </w:rPr>
        <w:t xml:space="preserve"> &amp; </w:t>
      </w:r>
      <w:proofErr w:type="spellStart"/>
      <w:r w:rsidRPr="007D3075">
        <w:rPr>
          <w:highlight w:val="yellow"/>
          <w:lang w:val="en-US"/>
        </w:rPr>
        <w:t>TechnicalInterface</w:t>
      </w:r>
      <w:proofErr w:type="spellEnd"/>
      <w:r w:rsidR="00582BF8">
        <w:rPr>
          <w:lang w:val="en-US"/>
        </w:rPr>
        <w:t>?</w:t>
      </w:r>
    </w:p>
    <w:p w14:paraId="76C1147E" w14:textId="77777777" w:rsidR="00EE3B8E" w:rsidRPr="007D3075" w:rsidRDefault="00EE3B8E" w:rsidP="00EE3B8E">
      <w:pPr>
        <w:rPr>
          <w:lang w:val="en-US"/>
        </w:rPr>
      </w:pPr>
      <w:proofErr w:type="spellStart"/>
      <w:r w:rsidRPr="007D3075">
        <w:rPr>
          <w:highlight w:val="yellow"/>
          <w:lang w:val="en-US"/>
        </w:rPr>
        <w:t>FunctionalPort</w:t>
      </w:r>
      <w:proofErr w:type="spellEnd"/>
      <w:r w:rsidRPr="007D3075">
        <w:rPr>
          <w:highlight w:val="yellow"/>
          <w:lang w:val="en-US"/>
        </w:rPr>
        <w:t xml:space="preserve"> &amp; </w:t>
      </w:r>
      <w:proofErr w:type="spellStart"/>
      <w:r w:rsidRPr="007D3075">
        <w:rPr>
          <w:highlight w:val="yellow"/>
          <w:lang w:val="en-US"/>
        </w:rPr>
        <w:t>TechnicalPort</w:t>
      </w:r>
      <w:proofErr w:type="spellEnd"/>
      <w:r w:rsidRPr="007D3075">
        <w:rPr>
          <w:highlight w:val="yellow"/>
          <w:lang w:val="en-US"/>
        </w:rPr>
        <w:t>?</w:t>
      </w:r>
    </w:p>
    <w:p w14:paraId="680AE83C" w14:textId="77777777" w:rsidR="00EE3B8E" w:rsidRPr="00125B3E" w:rsidRDefault="00EE3B8E" w:rsidP="00EE3B8E">
      <w:pPr>
        <w:rPr>
          <w:lang w:val="en-US"/>
        </w:rPr>
      </w:pPr>
    </w:p>
    <w:p w14:paraId="0A4BAE8C" w14:textId="61FC72AB" w:rsidR="00EE3B8E" w:rsidRDefault="00EE3B8E" w:rsidP="00EE3B8E">
      <w:r w:rsidRPr="00C06014">
        <w:rPr>
          <w:highlight w:val="yellow"/>
        </w:rPr>
        <w:t>Is “participeert” relatie nodig? Let op dan specialisatie van bestaande “</w:t>
      </w:r>
      <w:proofErr w:type="spellStart"/>
      <w:r w:rsidRPr="00C06014">
        <w:rPr>
          <w:highlight w:val="yellow"/>
        </w:rPr>
        <w:t>voertUit</w:t>
      </w:r>
      <w:proofErr w:type="spellEnd"/>
      <w:r w:rsidRPr="00C06014">
        <w:rPr>
          <w:highlight w:val="yellow"/>
        </w:rPr>
        <w:t xml:space="preserve"> (</w:t>
      </w:r>
      <w:proofErr w:type="spellStart"/>
      <w:r w:rsidRPr="00C06014">
        <w:rPr>
          <w:highlight w:val="yellow"/>
        </w:rPr>
        <w:t>performs</w:t>
      </w:r>
      <w:proofErr w:type="spellEnd"/>
      <w:r w:rsidRPr="00C06014">
        <w:rPr>
          <w:highlight w:val="yellow"/>
        </w:rPr>
        <w:t>)”</w:t>
      </w:r>
    </w:p>
    <w:p w14:paraId="1473F173" w14:textId="3E2CE648" w:rsidR="00EE3B8E" w:rsidRPr="00677EDE" w:rsidRDefault="00EE3B8E" w:rsidP="00EE3B8E">
      <w:pPr>
        <w:rPr>
          <w:highlight w:val="yellow"/>
        </w:rPr>
      </w:pPr>
      <w:r w:rsidRPr="00677EDE">
        <w:rPr>
          <w:highlight w:val="yellow"/>
        </w:rPr>
        <w:t>Check voorbeelden Jaap</w:t>
      </w:r>
      <w:r w:rsidR="006033E9">
        <w:rPr>
          <w:highlight w:val="yellow"/>
        </w:rPr>
        <w:t>, kunnen wie die allemaal aan</w:t>
      </w:r>
      <w:r w:rsidR="00BD1A5C">
        <w:rPr>
          <w:highlight w:val="yellow"/>
        </w:rPr>
        <w:t xml:space="preserve"> met bovenstaande constructies?</w:t>
      </w:r>
    </w:p>
    <w:p w14:paraId="3F029248" w14:textId="77777777" w:rsidR="00EE3B8E" w:rsidRPr="00B104CC" w:rsidRDefault="00EE3B8E" w:rsidP="00EE3B8E">
      <w:pPr>
        <w:pStyle w:val="opsommingstreepje"/>
        <w:rPr>
          <w:highlight w:val="yellow"/>
        </w:rPr>
      </w:pPr>
      <w:r w:rsidRPr="00B104CC">
        <w:rPr>
          <w:highlight w:val="yellow"/>
        </w:rPr>
        <w:t>Een steunpunt draagt een rijdek. De verbinding is een functioneel object en wordt vervuld door een oplegging.</w:t>
      </w:r>
    </w:p>
    <w:p w14:paraId="60B2B543" w14:textId="77777777" w:rsidR="00EE3B8E" w:rsidRPr="00B104CC" w:rsidRDefault="00EE3B8E" w:rsidP="00EE3B8E">
      <w:pPr>
        <w:pStyle w:val="opsommingstreepje"/>
        <w:rPr>
          <w:highlight w:val="yellow"/>
        </w:rPr>
      </w:pPr>
      <w:r w:rsidRPr="00B104CC">
        <w:rPr>
          <w:highlight w:val="yellow"/>
        </w:rPr>
        <w:t>Een weerstandje is verbonden met een printplaat. In de verbinding vindt geleiding plaats. De verbinding wordt gerealiseerd door een soldeerdruppel.</w:t>
      </w:r>
    </w:p>
    <w:p w14:paraId="42E0B4C4" w14:textId="77777777" w:rsidR="00EE3B8E" w:rsidRPr="00B104CC" w:rsidRDefault="00EE3B8E" w:rsidP="00EE3B8E">
      <w:pPr>
        <w:pStyle w:val="opsommingstreepje"/>
        <w:rPr>
          <w:highlight w:val="yellow"/>
        </w:rPr>
      </w:pPr>
      <w:r w:rsidRPr="00B104CC">
        <w:rPr>
          <w:highlight w:val="yellow"/>
        </w:rPr>
        <w:lastRenderedPageBreak/>
        <w:t>Een uitgang van een luchtkanaal  in een vergaderzaal blaast lucht in een vergaderruimte in ter plaatse van een luchtrooster</w:t>
      </w:r>
    </w:p>
    <w:p w14:paraId="41838C7C" w14:textId="77777777" w:rsidR="00EE3B8E" w:rsidRPr="00B104CC" w:rsidRDefault="00EE3B8E" w:rsidP="00EE3B8E">
      <w:pPr>
        <w:pStyle w:val="opsommingstreepje"/>
        <w:rPr>
          <w:highlight w:val="yellow"/>
        </w:rPr>
      </w:pPr>
      <w:r w:rsidRPr="00B104CC">
        <w:rPr>
          <w:highlight w:val="yellow"/>
        </w:rPr>
        <w:t>De kleef van de grond aan de heipaal draagt de fundering</w:t>
      </w:r>
    </w:p>
    <w:p w14:paraId="6EB13D3F" w14:textId="77777777" w:rsidR="00EE3B8E" w:rsidRPr="00B104CC" w:rsidRDefault="00EE3B8E" w:rsidP="00EE3B8E">
      <w:pPr>
        <w:pStyle w:val="opsommingstreepje"/>
        <w:rPr>
          <w:highlight w:val="yellow"/>
        </w:rPr>
      </w:pPr>
      <w:r w:rsidRPr="00B104CC">
        <w:rPr>
          <w:highlight w:val="yellow"/>
        </w:rPr>
        <w:t>Verharding: De tussenlaag is verbonden aan de toplaag middels hechting</w:t>
      </w:r>
    </w:p>
    <w:p w14:paraId="20878FAD" w14:textId="77777777" w:rsidR="00EE3B8E" w:rsidRPr="00B104CC" w:rsidRDefault="00EE3B8E" w:rsidP="00EE3B8E">
      <w:pPr>
        <w:pStyle w:val="opsommingstreepje"/>
        <w:rPr>
          <w:highlight w:val="yellow"/>
        </w:rPr>
      </w:pPr>
      <w:r w:rsidRPr="00B104CC">
        <w:rPr>
          <w:highlight w:val="yellow"/>
        </w:rPr>
        <w:t>De  rijbaan wordt gedragen door de verharding.</w:t>
      </w:r>
    </w:p>
    <w:p w14:paraId="0B9FA802" w14:textId="77777777" w:rsidR="00EE3B8E" w:rsidRPr="00B104CC" w:rsidRDefault="00EE3B8E" w:rsidP="00EE3B8E">
      <w:pPr>
        <w:pStyle w:val="opsommingstreepje"/>
        <w:rPr>
          <w:highlight w:val="yellow"/>
        </w:rPr>
      </w:pPr>
      <w:r w:rsidRPr="00B104CC">
        <w:rPr>
          <w:highlight w:val="yellow"/>
        </w:rPr>
        <w:t>De verlichting in de middenberm verlicht beide rijbanen</w:t>
      </w:r>
    </w:p>
    <w:p w14:paraId="094E838C" w14:textId="77777777" w:rsidR="008F7239" w:rsidRPr="008F7239" w:rsidRDefault="008F7239" w:rsidP="00075C6D"/>
    <w:p w14:paraId="66BE0E2E" w14:textId="6071E3B3" w:rsidR="003876BD" w:rsidRDefault="003876BD" w:rsidP="003876BD">
      <w:pPr>
        <w:pStyle w:val="Kop1"/>
      </w:pPr>
      <w:bookmarkStart w:id="89" w:name="_Toc53126640"/>
      <w:r>
        <w:t>Relatie met andere standaarden</w:t>
      </w:r>
      <w:bookmarkEnd w:id="89"/>
    </w:p>
    <w:p w14:paraId="2432F55F" w14:textId="4EE0E5C7" w:rsidR="003876BD" w:rsidRDefault="00982B50" w:rsidP="003876BD">
      <w:pPr>
        <w:pStyle w:val="Kop2"/>
      </w:pPr>
      <w:bookmarkStart w:id="90" w:name="_Toc53126641"/>
      <w:r>
        <w:t>NEN 2767</w:t>
      </w:r>
      <w:bookmarkEnd w:id="90"/>
    </w:p>
    <w:p w14:paraId="6C5CDC87" w14:textId="0D0025C8" w:rsidR="00982B50" w:rsidRDefault="00982B50" w:rsidP="00982B50">
      <w:pPr>
        <w:pStyle w:val="Kop2"/>
      </w:pPr>
      <w:bookmarkStart w:id="91" w:name="_Toc53126642"/>
      <w:r>
        <w:t>CBNL</w:t>
      </w:r>
      <w:bookmarkEnd w:id="91"/>
    </w:p>
    <w:p w14:paraId="18C9D570" w14:textId="79450EDD" w:rsidR="00D34875" w:rsidRPr="00125B3E" w:rsidRDefault="00D34875" w:rsidP="00D34875">
      <w:pPr>
        <w:pStyle w:val="Kop2"/>
        <w:rPr>
          <w:lang w:val="en-US"/>
        </w:rPr>
      </w:pPr>
      <w:bookmarkStart w:id="92" w:name="_Toc53126643"/>
      <w:r w:rsidRPr="00822B7F">
        <w:rPr>
          <w:lang w:val="en-US"/>
        </w:rPr>
        <w:t xml:space="preserve">RWS </w:t>
      </w:r>
      <w:r w:rsidR="005F4507" w:rsidRPr="00822B7F">
        <w:rPr>
          <w:lang w:val="en-US"/>
        </w:rPr>
        <w:t>Thesau</w:t>
      </w:r>
      <w:r w:rsidR="00822B7F" w:rsidRPr="00822B7F">
        <w:rPr>
          <w:lang w:val="en-US"/>
        </w:rPr>
        <w:t xml:space="preserve">rus: </w:t>
      </w:r>
      <w:r w:rsidR="004911FA">
        <w:fldChar w:fldCharType="begin"/>
      </w:r>
      <w:r w:rsidR="004911FA" w:rsidRPr="0032703F">
        <w:rPr>
          <w:lang w:val="en-US"/>
          <w:rPrChange w:id="93" w:author="Bohms, H.M. (Michel)" w:date="2020-10-12T09:38:00Z">
            <w:rPr/>
          </w:rPrChange>
        </w:rPr>
        <w:instrText xml:space="preserve"> HYPERLINK "https://rws.begrippenxl.nl/nl/" </w:instrText>
      </w:r>
      <w:r w:rsidR="004911FA">
        <w:fldChar w:fldCharType="separate"/>
      </w:r>
      <w:r w:rsidR="00822B7F" w:rsidRPr="00822B7F">
        <w:rPr>
          <w:rStyle w:val="Hyperlink"/>
          <w:lang w:val="en-US"/>
        </w:rPr>
        <w:t>https://rws.begrippenxl.nl/nl/</w:t>
      </w:r>
      <w:bookmarkEnd w:id="92"/>
      <w:r w:rsidR="004911FA">
        <w:rPr>
          <w:rStyle w:val="Hyperlink"/>
          <w:lang w:val="en-US"/>
        </w:rPr>
        <w:fldChar w:fldCharType="end"/>
      </w:r>
    </w:p>
    <w:p w14:paraId="50D3AED1" w14:textId="77777777" w:rsidR="00636E1B" w:rsidRPr="001834CD" w:rsidRDefault="00636E1B" w:rsidP="001834CD">
      <w:pPr>
        <w:pStyle w:val="Kop2"/>
        <w:rPr>
          <w:lang w:val="en-US"/>
        </w:rPr>
      </w:pPr>
      <w:bookmarkStart w:id="94" w:name="_Toc53126644"/>
      <w:r w:rsidRPr="001834CD">
        <w:rPr>
          <w:lang w:val="en-US"/>
        </w:rPr>
        <w:t>bSI IFC</w:t>
      </w:r>
      <w:bookmarkEnd w:id="94"/>
    </w:p>
    <w:p w14:paraId="63E65C85" w14:textId="1E7F7489" w:rsidR="00636E1B" w:rsidRPr="001834CD" w:rsidRDefault="00636E1B" w:rsidP="001834CD">
      <w:pPr>
        <w:pStyle w:val="Kop2"/>
        <w:rPr>
          <w:lang w:val="en-US"/>
        </w:rPr>
      </w:pPr>
      <w:bookmarkStart w:id="95" w:name="_Toc53126645"/>
      <w:r w:rsidRPr="001834CD">
        <w:rPr>
          <w:lang w:val="en-US"/>
        </w:rPr>
        <w:t xml:space="preserve">NEN 3610 </w:t>
      </w:r>
      <w:r w:rsidR="001834CD" w:rsidRPr="001834CD">
        <w:rPr>
          <w:lang w:val="en-US"/>
        </w:rPr>
        <w:t xml:space="preserve">(of </w:t>
      </w:r>
      <w:proofErr w:type="spellStart"/>
      <w:r w:rsidR="001834CD" w:rsidRPr="001834CD">
        <w:rPr>
          <w:lang w:val="en-US"/>
        </w:rPr>
        <w:t>normatieve</w:t>
      </w:r>
      <w:proofErr w:type="spellEnd"/>
      <w:r w:rsidR="001834CD" w:rsidRPr="001834CD">
        <w:rPr>
          <w:lang w:val="en-US"/>
        </w:rPr>
        <w:t xml:space="preserve"> </w:t>
      </w:r>
      <w:proofErr w:type="spellStart"/>
      <w:r w:rsidR="001834CD" w:rsidRPr="001834CD">
        <w:rPr>
          <w:lang w:val="en-US"/>
        </w:rPr>
        <w:t>referentie</w:t>
      </w:r>
      <w:proofErr w:type="spellEnd"/>
      <w:r w:rsidR="001834CD" w:rsidRPr="001834CD">
        <w:rPr>
          <w:lang w:val="en-US"/>
        </w:rPr>
        <w:t>?)</w:t>
      </w:r>
      <w:bookmarkEnd w:id="95"/>
    </w:p>
    <w:p w14:paraId="177836EE" w14:textId="7AFA4BBC" w:rsidR="00636E1B" w:rsidRDefault="003334A4" w:rsidP="001834CD">
      <w:pPr>
        <w:pStyle w:val="Kop2"/>
      </w:pPr>
      <w:bookmarkStart w:id="96" w:name="_Toc53126646"/>
      <w:r>
        <w:t xml:space="preserve">BZK </w:t>
      </w:r>
      <w:r w:rsidR="001834CD" w:rsidRPr="001834CD">
        <w:t>D</w:t>
      </w:r>
      <w:r>
        <w:t xml:space="preserve">IS </w:t>
      </w:r>
      <w:proofErr w:type="spellStart"/>
      <w:r w:rsidR="001834CD" w:rsidRPr="001834CD">
        <w:t>G</w:t>
      </w:r>
      <w:r w:rsidR="00636E1B" w:rsidRPr="001834CD">
        <w:t>eo</w:t>
      </w:r>
      <w:bookmarkEnd w:id="96"/>
      <w:proofErr w:type="spellEnd"/>
    </w:p>
    <w:p w14:paraId="61FEF6E5" w14:textId="2F9C488C" w:rsidR="007739C9" w:rsidRDefault="001500E0" w:rsidP="007739C9">
      <w:hyperlink r:id="rId19" w:history="1">
        <w:r w:rsidR="007739C9">
          <w:rPr>
            <w:rStyle w:val="Hyperlink"/>
          </w:rPr>
          <w:t>https://www.geobasisregistraties.nl/basisregistraties/doorontwikkeling-in-samenhang</w:t>
        </w:r>
      </w:hyperlink>
    </w:p>
    <w:p w14:paraId="715E26C8" w14:textId="3855C05D" w:rsidR="007739C9" w:rsidRDefault="00E90EB0" w:rsidP="007739C9">
      <w:proofErr w:type="spellStart"/>
      <w:r>
        <w:t>Geobasisregistraties</w:t>
      </w:r>
      <w:proofErr w:type="spellEnd"/>
      <w:r>
        <w:t>: BGT, BAG, BRT, …</w:t>
      </w:r>
    </w:p>
    <w:p w14:paraId="53415402" w14:textId="0680CF9E" w:rsidR="0064478B" w:rsidRDefault="0064478B" w:rsidP="007739C9">
      <w:r>
        <w:t xml:space="preserve">Hoofdlijnenrapport: </w:t>
      </w:r>
      <w:hyperlink r:id="rId20" w:history="1">
        <w:r>
          <w:rPr>
            <w:rStyle w:val="Hyperlink"/>
          </w:rPr>
          <w:t>https://docs.geostandaarden.nl/disgeo/def-al-hiso-20200617/</w:t>
        </w:r>
      </w:hyperlink>
    </w:p>
    <w:p w14:paraId="2A714ED0" w14:textId="2C533CF0" w:rsidR="0064478B" w:rsidRDefault="00217DB9" w:rsidP="007739C9">
      <w:r>
        <w:t xml:space="preserve">Hier: fysiek </w:t>
      </w:r>
      <w:proofErr w:type="spellStart"/>
      <w:r>
        <w:t>objet</w:t>
      </w:r>
      <w:proofErr w:type="spellEnd"/>
      <w:r>
        <w:t xml:space="preserve"> is ons technisch object!</w:t>
      </w:r>
    </w:p>
    <w:p w14:paraId="3CC12662" w14:textId="6C8E99BF" w:rsidR="00217DB9" w:rsidRDefault="00217DB9" w:rsidP="007739C9">
      <w:r>
        <w:t xml:space="preserve">Ook </w:t>
      </w:r>
      <w:r w:rsidR="00A3726F">
        <w:t>registratieve</w:t>
      </w:r>
      <w:r>
        <w:t xml:space="preserve"> objecten</w:t>
      </w:r>
      <w:r w:rsidR="00A3726F">
        <w:t>, onze informatieobjecten.</w:t>
      </w:r>
    </w:p>
    <w:p w14:paraId="00F09E66" w14:textId="4B09EC26" w:rsidR="00095189" w:rsidRPr="007739C9" w:rsidRDefault="00095189" w:rsidP="007739C9">
      <w:r>
        <w:t xml:space="preserve">Eisen: </w:t>
      </w:r>
      <w:hyperlink r:id="rId21" w:history="1">
        <w:r>
          <w:rPr>
            <w:rStyle w:val="Hyperlink"/>
          </w:rPr>
          <w:t>https://geonovum.github.io/disgeo-inhoud-2/</w:t>
        </w:r>
      </w:hyperlink>
    </w:p>
    <w:p w14:paraId="79E00F6A" w14:textId="3F4A68F6" w:rsidR="00636E1B" w:rsidRPr="001834CD" w:rsidRDefault="00636E1B" w:rsidP="001834CD">
      <w:pPr>
        <w:pStyle w:val="Kop2"/>
      </w:pPr>
      <w:bookmarkStart w:id="97" w:name="_Toc53126647"/>
      <w:proofErr w:type="spellStart"/>
      <w:r w:rsidRPr="001834CD">
        <w:t>Geonovum</w:t>
      </w:r>
      <w:proofErr w:type="spellEnd"/>
      <w:r w:rsidR="001834CD" w:rsidRPr="001834CD">
        <w:t>/Kadaster/VNG</w:t>
      </w:r>
      <w:r w:rsidRPr="001834CD">
        <w:t xml:space="preserve"> MIM (of alleen </w:t>
      </w:r>
      <w:r w:rsidR="001834CD" w:rsidRPr="001834CD">
        <w:t xml:space="preserve">relevant bij </w:t>
      </w:r>
      <w:r w:rsidRPr="001834CD">
        <w:t>2660 deel 1)</w:t>
      </w:r>
      <w:bookmarkEnd w:id="97"/>
    </w:p>
    <w:p w14:paraId="23BC563D" w14:textId="729A522C" w:rsidR="00636E1B" w:rsidRPr="001834CD" w:rsidRDefault="001834CD" w:rsidP="001834CD">
      <w:pPr>
        <w:pStyle w:val="Kop2"/>
      </w:pPr>
      <w:bookmarkStart w:id="98" w:name="_Toc53126648"/>
      <w:r w:rsidRPr="001834CD">
        <w:t xml:space="preserve">Het Europese </w:t>
      </w:r>
      <w:proofErr w:type="spellStart"/>
      <w:r w:rsidR="00636E1B" w:rsidRPr="001834CD">
        <w:t>Inspire</w:t>
      </w:r>
      <w:proofErr w:type="spellEnd"/>
      <w:r w:rsidR="00636E1B" w:rsidRPr="001834CD">
        <w:t xml:space="preserve"> </w:t>
      </w:r>
      <w:r w:rsidRPr="001834CD">
        <w:t>(</w:t>
      </w:r>
      <w:proofErr w:type="spellStart"/>
      <w:r w:rsidRPr="001834CD">
        <w:t>o.a</w:t>
      </w:r>
      <w:proofErr w:type="spellEnd"/>
      <w:r w:rsidRPr="001834CD">
        <w:t xml:space="preserve"> weg</w:t>
      </w:r>
      <w:r w:rsidR="00636E1B" w:rsidRPr="001834CD">
        <w:t>netwerk</w:t>
      </w:r>
      <w:r w:rsidRPr="001834CD">
        <w:t>)</w:t>
      </w:r>
      <w:bookmarkEnd w:id="98"/>
    </w:p>
    <w:p w14:paraId="364359AA" w14:textId="77777777" w:rsidR="00636E1B" w:rsidRPr="00636E1B" w:rsidRDefault="00636E1B" w:rsidP="00636E1B"/>
    <w:p w14:paraId="1AAF233B" w14:textId="77777777" w:rsidR="00822B7F" w:rsidRPr="001834CD" w:rsidRDefault="00822B7F" w:rsidP="00822B7F"/>
    <w:p w14:paraId="107CA4C5" w14:textId="77777777" w:rsidR="00D34875" w:rsidRPr="001834CD" w:rsidRDefault="00D34875" w:rsidP="00D34875"/>
    <w:p w14:paraId="467407D2" w14:textId="77777777" w:rsidR="00982B50" w:rsidRPr="001834CD" w:rsidRDefault="00982B50" w:rsidP="00982B50"/>
    <w:p w14:paraId="22B38808" w14:textId="77777777" w:rsidR="00982B50" w:rsidRPr="001834CD" w:rsidRDefault="00982B50" w:rsidP="00982B50"/>
    <w:p w14:paraId="2D3E003A" w14:textId="5F110FE7" w:rsidR="00475445" w:rsidRPr="001834CD" w:rsidRDefault="00475445" w:rsidP="008B3CF9">
      <w:pPr>
        <w:spacing w:after="120" w:line="200" w:lineRule="atLeast"/>
        <w:rPr>
          <w:sz w:val="20"/>
          <w:szCs w:val="20"/>
        </w:rPr>
      </w:pPr>
    </w:p>
    <w:p w14:paraId="2D3E003B" w14:textId="2B654E7A" w:rsidR="003570E6" w:rsidRPr="001834CD" w:rsidRDefault="003570E6" w:rsidP="009203DE">
      <w:pPr>
        <w:keepNext/>
        <w:jc w:val="center"/>
      </w:pPr>
    </w:p>
    <w:p w14:paraId="2D3E0083" w14:textId="77777777" w:rsidR="000E3BE5" w:rsidRPr="001834CD" w:rsidRDefault="000E3BE5" w:rsidP="000E3BE5"/>
    <w:p w14:paraId="2D3E008A" w14:textId="330321E0" w:rsidR="0054007D" w:rsidRPr="00FA3B05" w:rsidRDefault="0054007D" w:rsidP="00FA3B05">
      <w:pPr>
        <w:pStyle w:val="Bijlage"/>
      </w:pPr>
      <w:bookmarkStart w:id="99" w:name="_Toc34532703"/>
      <w:bookmarkEnd w:id="55"/>
      <w:r w:rsidRPr="001834CD">
        <w:rPr>
          <w:lang w:val="nl-NL"/>
        </w:rPr>
        <w:lastRenderedPageBreak/>
        <w:br/>
      </w:r>
      <w:bookmarkStart w:id="100" w:name="_Toc293565433"/>
      <w:bookmarkStart w:id="101" w:name="_Toc52359064"/>
      <w:bookmarkStart w:id="102" w:name="_Toc52375118"/>
      <w:bookmarkStart w:id="103" w:name="_Toc53126649"/>
      <w:r w:rsidRPr="008A4DEF">
        <w:rPr>
          <w:b w:val="0"/>
          <w:sz w:val="26"/>
          <w:szCs w:val="26"/>
        </w:rPr>
        <w:t>(</w:t>
      </w:r>
      <w:r w:rsidR="00FF6525">
        <w:rPr>
          <w:b w:val="0"/>
          <w:sz w:val="26"/>
          <w:szCs w:val="26"/>
        </w:rPr>
        <w:t>infor</w:t>
      </w:r>
      <w:r w:rsidRPr="008A4DEF">
        <w:rPr>
          <w:b w:val="0"/>
          <w:sz w:val="26"/>
          <w:szCs w:val="26"/>
        </w:rPr>
        <w:t>matief)</w:t>
      </w:r>
      <w:r w:rsidRPr="008A4DEF">
        <w:rPr>
          <w:b w:val="0"/>
          <w:sz w:val="26"/>
          <w:szCs w:val="26"/>
        </w:rPr>
        <w:br/>
      </w:r>
      <w:r w:rsidRPr="00FA3B05">
        <w:br/>
      </w:r>
      <w:bookmarkEnd w:id="99"/>
      <w:bookmarkEnd w:id="100"/>
      <w:bookmarkEnd w:id="101"/>
      <w:bookmarkEnd w:id="102"/>
      <w:r w:rsidR="003D19D0">
        <w:rPr>
          <w:sz w:val="30"/>
          <w:szCs w:val="30"/>
        </w:rPr>
        <w:t>Use cases</w:t>
      </w:r>
      <w:bookmarkEnd w:id="103"/>
    </w:p>
    <w:p w14:paraId="658BB7C5" w14:textId="54F33FBF" w:rsidR="00292324" w:rsidRDefault="00292324" w:rsidP="00292324">
      <w:pPr>
        <w:pStyle w:val="ptb2"/>
        <w:rPr>
          <w:b w:val="0"/>
          <w:bCs/>
        </w:rPr>
      </w:pPr>
      <w:bookmarkStart w:id="104" w:name="_Toc53126650"/>
      <w:bookmarkStart w:id="105" w:name="_Toc34532704"/>
      <w:proofErr w:type="spellStart"/>
      <w:r w:rsidRPr="00C10636">
        <w:t>Use</w:t>
      </w:r>
      <w:proofErr w:type="spellEnd"/>
      <w:r w:rsidRPr="00C10636">
        <w:t xml:space="preserve"> case 1: </w:t>
      </w:r>
      <w:r>
        <w:t>areaal: kunstwerk</w:t>
      </w:r>
      <w:r w:rsidR="00B345DA">
        <w:t>en</w:t>
      </w:r>
      <w:r>
        <w:t xml:space="preserve">: </w:t>
      </w:r>
      <w:r w:rsidR="00D429C0">
        <w:t xml:space="preserve">brug </w:t>
      </w:r>
      <w:r w:rsidRPr="00C10636">
        <w:rPr>
          <w:b w:val="0"/>
          <w:bCs/>
        </w:rPr>
        <w:t>[Jaap Bakker (RWS)]</w:t>
      </w:r>
      <w:bookmarkEnd w:id="104"/>
    </w:p>
    <w:p w14:paraId="08D1D494" w14:textId="04DC1C19" w:rsidR="00197DE1" w:rsidRDefault="00197DE1" w:rsidP="00197DE1">
      <w:pPr>
        <w:rPr>
          <w:lang w:eastAsia="ja-JP"/>
        </w:rPr>
      </w:pPr>
      <w:r w:rsidRPr="00B35914">
        <w:rPr>
          <w:lang w:eastAsia="ja-JP"/>
        </w:rPr>
        <w:t xml:space="preserve">Als typisch voorbeeld voor andere kunstwerken als </w:t>
      </w:r>
      <w:r w:rsidR="00B35914" w:rsidRPr="00B35914">
        <w:rPr>
          <w:lang w:eastAsia="ja-JP"/>
        </w:rPr>
        <w:t xml:space="preserve">tunnel, </w:t>
      </w:r>
      <w:r w:rsidR="0023163D" w:rsidRPr="00B35914">
        <w:rPr>
          <w:lang w:eastAsia="ja-JP"/>
        </w:rPr>
        <w:t xml:space="preserve">viaduct, </w:t>
      </w:r>
      <w:r w:rsidRPr="00B35914">
        <w:rPr>
          <w:lang w:eastAsia="ja-JP"/>
        </w:rPr>
        <w:t xml:space="preserve">sluis, stuw, kering, dam, </w:t>
      </w:r>
      <w:r w:rsidR="0023163D" w:rsidRPr="00B35914">
        <w:rPr>
          <w:lang w:eastAsia="ja-JP"/>
        </w:rPr>
        <w:t>d</w:t>
      </w:r>
      <w:r w:rsidRPr="00B35914">
        <w:rPr>
          <w:lang w:eastAsia="ja-JP"/>
        </w:rPr>
        <w:t>ijk</w:t>
      </w:r>
      <w:r w:rsidR="00B35914">
        <w:rPr>
          <w:lang w:eastAsia="ja-JP"/>
        </w:rPr>
        <w:t>.</w:t>
      </w:r>
    </w:p>
    <w:p w14:paraId="4D66D7EB" w14:textId="54BA8032" w:rsidR="001B26BA" w:rsidRPr="001676A5" w:rsidRDefault="001B26BA" w:rsidP="00940603">
      <w:pPr>
        <w:rPr>
          <w:b/>
          <w:bCs/>
        </w:rPr>
      </w:pPr>
      <w:r w:rsidRPr="001676A5">
        <w:rPr>
          <w:b/>
          <w:bCs/>
        </w:rPr>
        <w:t>A.1.1</w:t>
      </w:r>
      <w:r w:rsidR="002E0158" w:rsidRPr="001676A5">
        <w:rPr>
          <w:b/>
          <w:bCs/>
        </w:rPr>
        <w:tab/>
      </w:r>
      <w:r w:rsidRPr="001676A5">
        <w:rPr>
          <w:b/>
          <w:bCs/>
        </w:rPr>
        <w:t>Introductie (</w:t>
      </w:r>
      <w:r w:rsidR="002E0158" w:rsidRPr="001676A5">
        <w:rPr>
          <w:b/>
          <w:bCs/>
        </w:rPr>
        <w:t>half</w:t>
      </w:r>
      <w:r w:rsidRPr="001676A5">
        <w:rPr>
          <w:b/>
          <w:bCs/>
        </w:rPr>
        <w:t xml:space="preserve"> A4)</w:t>
      </w:r>
    </w:p>
    <w:p w14:paraId="7D761F9E" w14:textId="77777777" w:rsidR="001B26BA" w:rsidRDefault="001B26BA" w:rsidP="001B26BA">
      <w:pPr>
        <w:pStyle w:val="Lijstalinea"/>
        <w:numPr>
          <w:ilvl w:val="0"/>
          <w:numId w:val="31"/>
        </w:numPr>
      </w:pPr>
      <w:r>
        <w:t>Context</w:t>
      </w:r>
    </w:p>
    <w:p w14:paraId="720B3DED" w14:textId="4C0A9C8A" w:rsidR="001B26BA" w:rsidRDefault="001B26BA" w:rsidP="001B26BA">
      <w:pPr>
        <w:ind w:left="709"/>
        <w:rPr>
          <w:lang w:eastAsia="ja-JP"/>
        </w:rPr>
      </w:pPr>
      <w:r w:rsidRPr="00B35914">
        <w:rPr>
          <w:lang w:eastAsia="ja-JP"/>
        </w:rPr>
        <w:t>Als typisch voorbeeld voor andere kunstwerken als tunnel, viaduct, sluis, stuw, kering, dam, dijk</w:t>
      </w:r>
      <w:r>
        <w:rPr>
          <w:lang w:eastAsia="ja-JP"/>
        </w:rPr>
        <w:t>.</w:t>
      </w:r>
    </w:p>
    <w:p w14:paraId="6A796654" w14:textId="77777777" w:rsidR="001B26BA" w:rsidRDefault="001B26BA" w:rsidP="001B26BA">
      <w:pPr>
        <w:pStyle w:val="Lijstalinea"/>
        <w:numPr>
          <w:ilvl w:val="0"/>
          <w:numId w:val="31"/>
        </w:numPr>
      </w:pPr>
      <w:r>
        <w:t>Scope</w:t>
      </w:r>
    </w:p>
    <w:p w14:paraId="4E579E93" w14:textId="77777777" w:rsidR="001B26BA" w:rsidRDefault="001B26BA" w:rsidP="001B26BA">
      <w:pPr>
        <w:pStyle w:val="Lijstalinea"/>
        <w:numPr>
          <w:ilvl w:val="0"/>
          <w:numId w:val="31"/>
        </w:numPr>
      </w:pPr>
      <w:r>
        <w:t>Doel</w:t>
      </w:r>
    </w:p>
    <w:p w14:paraId="126B4320" w14:textId="398F3AED" w:rsidR="001B26BA" w:rsidRPr="001676A5" w:rsidRDefault="001B26BA" w:rsidP="001676A5">
      <w:pPr>
        <w:rPr>
          <w:b/>
          <w:bCs/>
        </w:rPr>
      </w:pPr>
      <w:r w:rsidRPr="001676A5">
        <w:rPr>
          <w:b/>
          <w:bCs/>
        </w:rPr>
        <w:t>A.1.2</w:t>
      </w:r>
      <w:r w:rsidR="002E0158" w:rsidRPr="001676A5">
        <w:rPr>
          <w:b/>
          <w:bCs/>
        </w:rPr>
        <w:tab/>
      </w:r>
      <w:r w:rsidRPr="001676A5">
        <w:rPr>
          <w:b/>
          <w:bCs/>
        </w:rPr>
        <w:t>Toepassing NEN-2660 (1 A4)</w:t>
      </w:r>
    </w:p>
    <w:p w14:paraId="37FACE4F" w14:textId="77777777" w:rsidR="001B26BA" w:rsidRDefault="001B26BA" w:rsidP="001B26BA">
      <w:pPr>
        <w:pStyle w:val="Lijstalinea"/>
        <w:numPr>
          <w:ilvl w:val="0"/>
          <w:numId w:val="32"/>
        </w:numPr>
      </w:pPr>
      <w:proofErr w:type="spellStart"/>
      <w:r>
        <w:t>Textueel</w:t>
      </w:r>
      <w:proofErr w:type="spellEnd"/>
    </w:p>
    <w:p w14:paraId="2BC98292" w14:textId="57D506C0" w:rsidR="001B26BA" w:rsidRPr="001676A5" w:rsidRDefault="001B26BA" w:rsidP="001676A5">
      <w:pPr>
        <w:rPr>
          <w:b/>
          <w:bCs/>
        </w:rPr>
      </w:pPr>
      <w:r w:rsidRPr="001676A5">
        <w:rPr>
          <w:b/>
          <w:bCs/>
        </w:rPr>
        <w:t>A.1.3</w:t>
      </w:r>
      <w:r w:rsidR="002E0158" w:rsidRPr="001676A5">
        <w:rPr>
          <w:b/>
          <w:bCs/>
        </w:rPr>
        <w:tab/>
      </w:r>
      <w:r w:rsidRPr="001676A5">
        <w:rPr>
          <w:b/>
          <w:bCs/>
        </w:rPr>
        <w:t>Modelvoorbeeld (1 A4)</w:t>
      </w:r>
    </w:p>
    <w:p w14:paraId="6CA2D4A8" w14:textId="5CA06307" w:rsidR="001B26BA" w:rsidRDefault="001B26BA" w:rsidP="001B26BA">
      <w:pPr>
        <w:pStyle w:val="Lijstalinea"/>
        <w:numPr>
          <w:ilvl w:val="0"/>
          <w:numId w:val="32"/>
        </w:numPr>
      </w:pPr>
      <w:r>
        <w:t>Code (</w:t>
      </w:r>
      <w:r w:rsidR="0000161C">
        <w:t xml:space="preserve">stukje </w:t>
      </w:r>
      <w:r>
        <w:t>taxonomie/</w:t>
      </w:r>
      <w:proofErr w:type="spellStart"/>
      <w:r>
        <w:t>meronomie</w:t>
      </w:r>
      <w:proofErr w:type="spellEnd"/>
      <w:r>
        <w:t xml:space="preserve"> etc.)</w:t>
      </w:r>
    </w:p>
    <w:p w14:paraId="0B2EA05C" w14:textId="16CAA285" w:rsidR="00125B3E" w:rsidRDefault="00125B3E" w:rsidP="00197DE1">
      <w:pPr>
        <w:rPr>
          <w:lang w:eastAsia="ja-JP"/>
        </w:rPr>
      </w:pPr>
    </w:p>
    <w:p w14:paraId="76C98B86" w14:textId="77777777" w:rsidR="00125B3E" w:rsidRPr="00197DE1" w:rsidRDefault="00125B3E" w:rsidP="00197DE1">
      <w:pPr>
        <w:rPr>
          <w:lang w:eastAsia="ja-JP"/>
        </w:rPr>
      </w:pPr>
    </w:p>
    <w:p w14:paraId="6E36F521" w14:textId="77777777" w:rsidR="001B26BA" w:rsidRDefault="001B26BA">
      <w:pPr>
        <w:overflowPunct/>
        <w:autoSpaceDE/>
        <w:autoSpaceDN/>
        <w:adjustRightInd/>
        <w:spacing w:after="0" w:line="240" w:lineRule="auto"/>
        <w:textAlignment w:val="auto"/>
        <w:rPr>
          <w:rFonts w:eastAsia="MS Mincho"/>
          <w:b/>
          <w:sz w:val="26"/>
          <w:lang w:eastAsia="ja-JP"/>
        </w:rPr>
      </w:pPr>
      <w:r>
        <w:br w:type="page"/>
      </w:r>
    </w:p>
    <w:p w14:paraId="6E0DD6F0" w14:textId="71ABFDDD" w:rsidR="009C4567" w:rsidRPr="00BB2EC0" w:rsidRDefault="009C4567" w:rsidP="009C4567">
      <w:pPr>
        <w:pStyle w:val="ptb2"/>
      </w:pPr>
      <w:bookmarkStart w:id="106" w:name="_Toc53126651"/>
      <w:proofErr w:type="spellStart"/>
      <w:r w:rsidRPr="00BB2EC0">
        <w:lastRenderedPageBreak/>
        <w:t>Use</w:t>
      </w:r>
      <w:proofErr w:type="spellEnd"/>
      <w:r w:rsidRPr="00BB2EC0">
        <w:t xml:space="preserve"> case 2: </w:t>
      </w:r>
      <w:r w:rsidR="00EA6217" w:rsidRPr="00BB2EC0">
        <w:t xml:space="preserve">areaal: </w:t>
      </w:r>
      <w:r w:rsidR="00BB2EC0" w:rsidRPr="00BB2EC0">
        <w:t>weg</w:t>
      </w:r>
      <w:r w:rsidR="00FF2C2E" w:rsidRPr="00BB2EC0">
        <w:t>netw</w:t>
      </w:r>
      <w:r w:rsidR="00BB2EC0" w:rsidRPr="00BB2EC0">
        <w:t>e</w:t>
      </w:r>
      <w:r w:rsidR="00FF2C2E" w:rsidRPr="00BB2EC0">
        <w:t xml:space="preserve">rk en </w:t>
      </w:r>
      <w:r w:rsidR="003035A0" w:rsidRPr="00BB2EC0">
        <w:t>weg</w:t>
      </w:r>
      <w:r w:rsidR="0055559E">
        <w:t>en</w:t>
      </w:r>
      <w:r w:rsidR="00A969FC" w:rsidRPr="00BB2EC0">
        <w:t xml:space="preserve"> </w:t>
      </w:r>
      <w:r w:rsidRPr="00BB2EC0">
        <w:rPr>
          <w:b w:val="0"/>
          <w:bCs/>
        </w:rPr>
        <w:t>[</w:t>
      </w:r>
      <w:proofErr w:type="spellStart"/>
      <w:r w:rsidR="00A969FC" w:rsidRPr="00BB2EC0">
        <w:rPr>
          <w:b w:val="0"/>
          <w:bCs/>
        </w:rPr>
        <w:t>Berwich</w:t>
      </w:r>
      <w:proofErr w:type="spellEnd"/>
      <w:r w:rsidR="00A969FC" w:rsidRPr="00BB2EC0">
        <w:rPr>
          <w:b w:val="0"/>
          <w:bCs/>
        </w:rPr>
        <w:t xml:space="preserve"> </w:t>
      </w:r>
      <w:proofErr w:type="spellStart"/>
      <w:r w:rsidR="00A969FC" w:rsidRPr="00BB2EC0">
        <w:rPr>
          <w:b w:val="0"/>
          <w:bCs/>
        </w:rPr>
        <w:t>Sluer</w:t>
      </w:r>
      <w:proofErr w:type="spellEnd"/>
      <w:r w:rsidR="00A969FC" w:rsidRPr="00BB2EC0">
        <w:rPr>
          <w:b w:val="0"/>
          <w:bCs/>
        </w:rPr>
        <w:t xml:space="preserve"> (</w:t>
      </w:r>
      <w:r w:rsidR="00C10636" w:rsidRPr="00BB2EC0">
        <w:rPr>
          <w:b w:val="0"/>
          <w:bCs/>
        </w:rPr>
        <w:t>Boskalis)</w:t>
      </w:r>
      <w:r w:rsidRPr="00BB2EC0">
        <w:rPr>
          <w:b w:val="0"/>
          <w:bCs/>
        </w:rPr>
        <w:t>]</w:t>
      </w:r>
      <w:bookmarkEnd w:id="106"/>
    </w:p>
    <w:p w14:paraId="0FF3F3A4" w14:textId="47C2536B" w:rsidR="00125B3E" w:rsidRPr="001676A5" w:rsidRDefault="00E0089E" w:rsidP="001676A5">
      <w:pPr>
        <w:rPr>
          <w:b/>
          <w:bCs/>
        </w:rPr>
      </w:pPr>
      <w:r w:rsidRPr="001676A5">
        <w:rPr>
          <w:b/>
          <w:bCs/>
        </w:rPr>
        <w:t>A.2.</w:t>
      </w:r>
      <w:r w:rsidR="005C4FA8" w:rsidRPr="001676A5">
        <w:rPr>
          <w:b/>
          <w:bCs/>
        </w:rPr>
        <w:t>1</w:t>
      </w:r>
      <w:r w:rsidR="002E0158" w:rsidRPr="001676A5">
        <w:rPr>
          <w:b/>
          <w:bCs/>
        </w:rPr>
        <w:tab/>
      </w:r>
      <w:r w:rsidRPr="001676A5">
        <w:rPr>
          <w:b/>
          <w:bCs/>
        </w:rPr>
        <w:t>Introductie</w:t>
      </w:r>
      <w:r w:rsidR="00B85250" w:rsidRPr="001676A5">
        <w:rPr>
          <w:b/>
          <w:bCs/>
        </w:rPr>
        <w:t xml:space="preserve"> (</w:t>
      </w:r>
      <w:r w:rsidR="002E0158" w:rsidRPr="001676A5">
        <w:rPr>
          <w:b/>
          <w:bCs/>
        </w:rPr>
        <w:t>half</w:t>
      </w:r>
      <w:r w:rsidR="00B85250" w:rsidRPr="001676A5">
        <w:rPr>
          <w:b/>
          <w:bCs/>
        </w:rPr>
        <w:t xml:space="preserve"> A4)</w:t>
      </w:r>
    </w:p>
    <w:p w14:paraId="1CD4FAE6" w14:textId="56592A47" w:rsidR="00B14404" w:rsidRDefault="00070C5C" w:rsidP="00B85250">
      <w:pPr>
        <w:pStyle w:val="Lijstalinea"/>
        <w:numPr>
          <w:ilvl w:val="0"/>
          <w:numId w:val="31"/>
        </w:numPr>
      </w:pPr>
      <w:r>
        <w:t>Context</w:t>
      </w:r>
    </w:p>
    <w:p w14:paraId="6256A20F" w14:textId="77777777" w:rsidR="00E21750" w:rsidRDefault="00E21750" w:rsidP="001B26BA">
      <w:pPr>
        <w:ind w:left="709"/>
        <w:rPr>
          <w:lang w:eastAsia="ja-JP"/>
        </w:rPr>
      </w:pPr>
      <w:r>
        <w:rPr>
          <w:lang w:eastAsia="ja-JP"/>
        </w:rPr>
        <w:t xml:space="preserve">Link met </w:t>
      </w:r>
      <w:proofErr w:type="spellStart"/>
      <w:r>
        <w:rPr>
          <w:lang w:eastAsia="ja-JP"/>
        </w:rPr>
        <w:t>Pavement</w:t>
      </w:r>
      <w:proofErr w:type="spellEnd"/>
      <w:r>
        <w:rPr>
          <w:lang w:eastAsia="ja-JP"/>
        </w:rPr>
        <w:t xml:space="preserve"> Information Model (PIM).</w:t>
      </w:r>
    </w:p>
    <w:p w14:paraId="17564295" w14:textId="2DF25492" w:rsidR="00E21750" w:rsidRDefault="00E21750" w:rsidP="001B26BA">
      <w:pPr>
        <w:pStyle w:val="opsommingstreepje"/>
        <w:numPr>
          <w:ilvl w:val="0"/>
          <w:numId w:val="0"/>
        </w:numPr>
        <w:ind w:left="709"/>
      </w:pPr>
      <w:r w:rsidRPr="00DB573D">
        <w:t>Grondlichaam/ondergrond/</w:t>
      </w:r>
      <w:proofErr w:type="spellStart"/>
      <w:r w:rsidRPr="00DB573D">
        <w:t>embankment</w:t>
      </w:r>
      <w:proofErr w:type="spellEnd"/>
      <w:r w:rsidRPr="00DB573D">
        <w:t>/</w:t>
      </w:r>
      <w:proofErr w:type="spellStart"/>
      <w:r w:rsidRPr="00DB573D">
        <w:t>soil</w:t>
      </w:r>
      <w:proofErr w:type="spellEnd"/>
      <w:r w:rsidRPr="00DB573D">
        <w:t xml:space="preserve"> </w:t>
      </w:r>
      <w:proofErr w:type="spellStart"/>
      <w:r w:rsidRPr="00DB573D">
        <w:t>classen</w:t>
      </w:r>
      <w:proofErr w:type="spellEnd"/>
      <w:r w:rsidRPr="00DB573D">
        <w:t xml:space="preserve"> etc. </w:t>
      </w:r>
    </w:p>
    <w:p w14:paraId="46DB7F13" w14:textId="723482E8" w:rsidR="00070C5C" w:rsidRDefault="00C956C6" w:rsidP="00B85250">
      <w:pPr>
        <w:pStyle w:val="Lijstalinea"/>
        <w:numPr>
          <w:ilvl w:val="0"/>
          <w:numId w:val="31"/>
        </w:numPr>
      </w:pPr>
      <w:r>
        <w:t>S</w:t>
      </w:r>
      <w:r w:rsidR="00070C5C">
        <w:t>cope</w:t>
      </w:r>
    </w:p>
    <w:p w14:paraId="3B077EA9" w14:textId="76D1AB99" w:rsidR="00C956C6" w:rsidRDefault="00C956C6" w:rsidP="00B85250">
      <w:pPr>
        <w:pStyle w:val="Lijstalinea"/>
        <w:numPr>
          <w:ilvl w:val="0"/>
          <w:numId w:val="31"/>
        </w:numPr>
      </w:pPr>
      <w:r>
        <w:t>Doel</w:t>
      </w:r>
    </w:p>
    <w:p w14:paraId="5498F533" w14:textId="7812738C" w:rsidR="007C4A15" w:rsidRPr="001676A5" w:rsidRDefault="007C4A15" w:rsidP="001676A5">
      <w:pPr>
        <w:rPr>
          <w:b/>
          <w:bCs/>
        </w:rPr>
      </w:pPr>
      <w:r w:rsidRPr="001676A5">
        <w:rPr>
          <w:b/>
          <w:bCs/>
        </w:rPr>
        <w:t>A.2.</w:t>
      </w:r>
      <w:r w:rsidR="005B646D" w:rsidRPr="001676A5">
        <w:rPr>
          <w:b/>
          <w:bCs/>
        </w:rPr>
        <w:t>2</w:t>
      </w:r>
      <w:r w:rsidR="002E0158" w:rsidRPr="001676A5">
        <w:rPr>
          <w:b/>
          <w:bCs/>
        </w:rPr>
        <w:tab/>
      </w:r>
      <w:r w:rsidR="007B7613" w:rsidRPr="001676A5">
        <w:rPr>
          <w:b/>
          <w:bCs/>
        </w:rPr>
        <w:t>Toepassing</w:t>
      </w:r>
      <w:r w:rsidR="0022291A" w:rsidRPr="001676A5">
        <w:rPr>
          <w:b/>
          <w:bCs/>
        </w:rPr>
        <w:t xml:space="preserve"> </w:t>
      </w:r>
      <w:r w:rsidR="00B85250" w:rsidRPr="001676A5">
        <w:rPr>
          <w:b/>
          <w:bCs/>
        </w:rPr>
        <w:t>NEN-</w:t>
      </w:r>
      <w:r w:rsidR="00C357AA" w:rsidRPr="001676A5">
        <w:rPr>
          <w:b/>
          <w:bCs/>
        </w:rPr>
        <w:t>2660</w:t>
      </w:r>
      <w:r w:rsidR="00B85250" w:rsidRPr="001676A5">
        <w:rPr>
          <w:b/>
          <w:bCs/>
        </w:rPr>
        <w:t xml:space="preserve"> (</w:t>
      </w:r>
      <w:r w:rsidR="002D408C" w:rsidRPr="001676A5">
        <w:rPr>
          <w:b/>
          <w:bCs/>
        </w:rPr>
        <w:t>1</w:t>
      </w:r>
      <w:r w:rsidR="00B85250" w:rsidRPr="001676A5">
        <w:rPr>
          <w:b/>
          <w:bCs/>
        </w:rPr>
        <w:t xml:space="preserve"> A4)</w:t>
      </w:r>
    </w:p>
    <w:p w14:paraId="5479C539" w14:textId="099076DE" w:rsidR="002D408C" w:rsidRDefault="002D408C" w:rsidP="002D408C">
      <w:pPr>
        <w:pStyle w:val="Lijstalinea"/>
        <w:numPr>
          <w:ilvl w:val="0"/>
          <w:numId w:val="32"/>
        </w:numPr>
      </w:pPr>
      <w:proofErr w:type="spellStart"/>
      <w:r>
        <w:t>Textueel</w:t>
      </w:r>
      <w:proofErr w:type="spellEnd"/>
    </w:p>
    <w:p w14:paraId="4ED4D23F" w14:textId="3371788B" w:rsidR="002D408C" w:rsidRPr="001676A5" w:rsidRDefault="002D408C" w:rsidP="001676A5">
      <w:pPr>
        <w:rPr>
          <w:b/>
          <w:bCs/>
        </w:rPr>
      </w:pPr>
      <w:r w:rsidRPr="001676A5">
        <w:rPr>
          <w:b/>
          <w:bCs/>
        </w:rPr>
        <w:t>A.2.3</w:t>
      </w:r>
      <w:r w:rsidR="002E0158" w:rsidRPr="001676A5">
        <w:rPr>
          <w:b/>
          <w:bCs/>
        </w:rPr>
        <w:tab/>
      </w:r>
      <w:r w:rsidR="009203F7" w:rsidRPr="001676A5">
        <w:rPr>
          <w:b/>
          <w:bCs/>
        </w:rPr>
        <w:t>Modelvoorbeeld</w:t>
      </w:r>
      <w:r w:rsidRPr="001676A5">
        <w:rPr>
          <w:b/>
          <w:bCs/>
        </w:rPr>
        <w:t xml:space="preserve"> (1 A4)</w:t>
      </w:r>
    </w:p>
    <w:p w14:paraId="5F05D3E4" w14:textId="5413B86E" w:rsidR="00620042" w:rsidRDefault="00620042" w:rsidP="00620042">
      <w:pPr>
        <w:pStyle w:val="Lijstalinea"/>
        <w:numPr>
          <w:ilvl w:val="0"/>
          <w:numId w:val="32"/>
        </w:numPr>
      </w:pPr>
      <w:r>
        <w:t>Code (</w:t>
      </w:r>
      <w:r w:rsidR="0000161C">
        <w:t xml:space="preserve">stukje </w:t>
      </w:r>
      <w:r>
        <w:t>taxonomie/</w:t>
      </w:r>
      <w:proofErr w:type="spellStart"/>
      <w:r>
        <w:t>meronomie</w:t>
      </w:r>
      <w:proofErr w:type="spellEnd"/>
      <w:r>
        <w:t xml:space="preserve"> etc.)</w:t>
      </w:r>
    </w:p>
    <w:p w14:paraId="0BBCA4AA" w14:textId="77777777" w:rsidR="00620042" w:rsidRPr="00620042" w:rsidRDefault="00620042" w:rsidP="00620042"/>
    <w:p w14:paraId="3893BF7C" w14:textId="77777777" w:rsidR="00620042" w:rsidRPr="00620042" w:rsidRDefault="00620042" w:rsidP="00620042"/>
    <w:p w14:paraId="22E1CBFA" w14:textId="77777777" w:rsidR="002D408C" w:rsidRPr="002D408C" w:rsidRDefault="002D408C" w:rsidP="002D408C"/>
    <w:p w14:paraId="3939577B" w14:textId="77777777" w:rsidR="00092181" w:rsidRPr="00B14404" w:rsidRDefault="00092181" w:rsidP="00B14404"/>
    <w:p w14:paraId="4106EAEA" w14:textId="77777777" w:rsidR="00125B3E" w:rsidRPr="00DB573D" w:rsidRDefault="00125B3E" w:rsidP="00DB573D">
      <w:pPr>
        <w:pStyle w:val="opsommingstreepje"/>
        <w:numPr>
          <w:ilvl w:val="0"/>
          <w:numId w:val="0"/>
        </w:numPr>
      </w:pPr>
    </w:p>
    <w:p w14:paraId="420A55FE" w14:textId="77777777" w:rsidR="001B26BA" w:rsidRDefault="001B26BA">
      <w:pPr>
        <w:overflowPunct/>
        <w:autoSpaceDE/>
        <w:autoSpaceDN/>
        <w:adjustRightInd/>
        <w:spacing w:after="0" w:line="240" w:lineRule="auto"/>
        <w:textAlignment w:val="auto"/>
        <w:rPr>
          <w:rFonts w:eastAsia="MS Mincho"/>
          <w:b/>
          <w:sz w:val="26"/>
          <w:lang w:eastAsia="ja-JP"/>
        </w:rPr>
      </w:pPr>
      <w:r>
        <w:br w:type="page"/>
      </w:r>
    </w:p>
    <w:p w14:paraId="2DDAB257" w14:textId="7211E294" w:rsidR="00743831" w:rsidRDefault="00743831" w:rsidP="00A969FC">
      <w:pPr>
        <w:pStyle w:val="ptb2"/>
        <w:rPr>
          <w:b w:val="0"/>
          <w:bCs/>
        </w:rPr>
      </w:pPr>
      <w:bookmarkStart w:id="107" w:name="_Toc53126652"/>
      <w:proofErr w:type="spellStart"/>
      <w:r w:rsidRPr="00C10636">
        <w:lastRenderedPageBreak/>
        <w:t>Use</w:t>
      </w:r>
      <w:proofErr w:type="spellEnd"/>
      <w:r w:rsidRPr="00C10636">
        <w:t xml:space="preserve"> case </w:t>
      </w:r>
      <w:r>
        <w:t>3</w:t>
      </w:r>
      <w:r w:rsidRPr="00C10636">
        <w:t xml:space="preserve">: </w:t>
      </w:r>
      <w:r>
        <w:t>areaal: gebouw</w:t>
      </w:r>
      <w:r w:rsidR="0055559E">
        <w:t>en</w:t>
      </w:r>
      <w:r w:rsidRPr="00C10636">
        <w:t xml:space="preserve"> </w:t>
      </w:r>
      <w:r w:rsidRPr="00C10636">
        <w:rPr>
          <w:b w:val="0"/>
          <w:bCs/>
        </w:rPr>
        <w:t>[Jaap Bakker (RWS)]</w:t>
      </w:r>
      <w:bookmarkEnd w:id="107"/>
    </w:p>
    <w:p w14:paraId="26A9AB6B" w14:textId="41843B74" w:rsidR="00BA1BCE" w:rsidRPr="001676A5" w:rsidRDefault="00BA1BCE" w:rsidP="001676A5">
      <w:pPr>
        <w:rPr>
          <w:b/>
          <w:bCs/>
        </w:rPr>
      </w:pPr>
      <w:r w:rsidRPr="001676A5">
        <w:rPr>
          <w:b/>
          <w:bCs/>
        </w:rPr>
        <w:t>A.3.1</w:t>
      </w:r>
      <w:r w:rsidR="002E0158" w:rsidRPr="001676A5">
        <w:rPr>
          <w:b/>
          <w:bCs/>
        </w:rPr>
        <w:tab/>
      </w:r>
      <w:r w:rsidRPr="001676A5">
        <w:rPr>
          <w:b/>
          <w:bCs/>
        </w:rPr>
        <w:t>Introductie (</w:t>
      </w:r>
      <w:r w:rsidR="002E0158" w:rsidRPr="001676A5">
        <w:rPr>
          <w:b/>
          <w:bCs/>
        </w:rPr>
        <w:t>half</w:t>
      </w:r>
      <w:r w:rsidRPr="001676A5">
        <w:rPr>
          <w:b/>
          <w:bCs/>
        </w:rPr>
        <w:t xml:space="preserve"> A4)</w:t>
      </w:r>
    </w:p>
    <w:p w14:paraId="5621FA11" w14:textId="7211E294" w:rsidR="00BA1BCE" w:rsidRDefault="00BA1BCE" w:rsidP="00BA1BCE">
      <w:pPr>
        <w:pStyle w:val="Lijstalinea"/>
        <w:numPr>
          <w:ilvl w:val="0"/>
          <w:numId w:val="31"/>
        </w:numPr>
      </w:pPr>
      <w:r>
        <w:t>Context</w:t>
      </w:r>
    </w:p>
    <w:p w14:paraId="61C86A49" w14:textId="7211E294" w:rsidR="00BA1BCE" w:rsidRDefault="00BA1BCE" w:rsidP="00BA1BCE">
      <w:pPr>
        <w:ind w:left="709"/>
        <w:rPr>
          <w:lang w:eastAsia="ja-JP"/>
        </w:rPr>
      </w:pPr>
      <w:r w:rsidRPr="0055559E">
        <w:rPr>
          <w:lang w:eastAsia="ja-JP"/>
        </w:rPr>
        <w:t>Vergaderzaal voorbeeld.</w:t>
      </w:r>
    </w:p>
    <w:p w14:paraId="36C77F8C" w14:textId="7211E294" w:rsidR="00BA1BCE" w:rsidRDefault="00BA1BCE" w:rsidP="00BA1BCE">
      <w:pPr>
        <w:pStyle w:val="Lijstalinea"/>
        <w:numPr>
          <w:ilvl w:val="0"/>
          <w:numId w:val="31"/>
        </w:numPr>
      </w:pPr>
      <w:r>
        <w:t>Scope</w:t>
      </w:r>
    </w:p>
    <w:p w14:paraId="1E74FE98" w14:textId="7211E294" w:rsidR="00BA1BCE" w:rsidRDefault="00BA1BCE" w:rsidP="00BA1BCE">
      <w:pPr>
        <w:pStyle w:val="Lijstalinea"/>
        <w:numPr>
          <w:ilvl w:val="0"/>
          <w:numId w:val="31"/>
        </w:numPr>
      </w:pPr>
      <w:r>
        <w:t>Doel</w:t>
      </w:r>
    </w:p>
    <w:p w14:paraId="0957D3CE" w14:textId="051DCA35" w:rsidR="00BA1BCE" w:rsidRPr="001676A5" w:rsidRDefault="00BA1BCE" w:rsidP="001676A5">
      <w:pPr>
        <w:rPr>
          <w:b/>
          <w:bCs/>
        </w:rPr>
      </w:pPr>
      <w:r w:rsidRPr="001676A5">
        <w:rPr>
          <w:b/>
          <w:bCs/>
        </w:rPr>
        <w:t>A.3.2</w:t>
      </w:r>
      <w:r w:rsidR="002E0158" w:rsidRPr="001676A5">
        <w:rPr>
          <w:b/>
          <w:bCs/>
        </w:rPr>
        <w:tab/>
      </w:r>
      <w:r w:rsidRPr="001676A5">
        <w:rPr>
          <w:b/>
          <w:bCs/>
        </w:rPr>
        <w:t>Toepassing NEN-2660 (1 A4)</w:t>
      </w:r>
    </w:p>
    <w:p w14:paraId="09653D5D" w14:textId="7211E294" w:rsidR="00BA1BCE" w:rsidRDefault="00BA1BCE" w:rsidP="00BA1BCE">
      <w:pPr>
        <w:pStyle w:val="Lijstalinea"/>
        <w:numPr>
          <w:ilvl w:val="0"/>
          <w:numId w:val="32"/>
        </w:numPr>
      </w:pPr>
      <w:proofErr w:type="spellStart"/>
      <w:r>
        <w:t>Textueel</w:t>
      </w:r>
      <w:proofErr w:type="spellEnd"/>
    </w:p>
    <w:p w14:paraId="0BEFBCC1" w14:textId="3AC542C3" w:rsidR="00BA1BCE" w:rsidRPr="001676A5" w:rsidRDefault="00BA1BCE" w:rsidP="001676A5">
      <w:pPr>
        <w:rPr>
          <w:b/>
          <w:bCs/>
        </w:rPr>
      </w:pPr>
      <w:r w:rsidRPr="001676A5">
        <w:rPr>
          <w:b/>
          <w:bCs/>
        </w:rPr>
        <w:t>A.3.3</w:t>
      </w:r>
      <w:r w:rsidR="002E0158" w:rsidRPr="001676A5">
        <w:rPr>
          <w:b/>
          <w:bCs/>
        </w:rPr>
        <w:tab/>
      </w:r>
      <w:r w:rsidRPr="001676A5">
        <w:rPr>
          <w:b/>
          <w:bCs/>
        </w:rPr>
        <w:t>Modelvoorbeeld (1 A4)</w:t>
      </w:r>
    </w:p>
    <w:p w14:paraId="0728F2C9" w14:textId="7211E294" w:rsidR="00BA1BCE" w:rsidRDefault="00BA1BCE" w:rsidP="00BA1BCE">
      <w:pPr>
        <w:pStyle w:val="Lijstalinea"/>
        <w:numPr>
          <w:ilvl w:val="0"/>
          <w:numId w:val="32"/>
        </w:numPr>
      </w:pPr>
      <w:r>
        <w:t>Code (stukje taxonomie/</w:t>
      </w:r>
      <w:proofErr w:type="spellStart"/>
      <w:r>
        <w:t>meronomie</w:t>
      </w:r>
      <w:proofErr w:type="spellEnd"/>
      <w:r>
        <w:t xml:space="preserve"> etc.)</w:t>
      </w:r>
    </w:p>
    <w:p w14:paraId="1A0EE564" w14:textId="7211E294" w:rsidR="00BA1BCE" w:rsidRDefault="00BA1BCE" w:rsidP="0055559E">
      <w:pPr>
        <w:rPr>
          <w:lang w:eastAsia="ja-JP"/>
        </w:rPr>
      </w:pPr>
    </w:p>
    <w:p w14:paraId="6394A6DD" w14:textId="7211E294" w:rsidR="00BA1BCE" w:rsidRDefault="00BA1BCE" w:rsidP="0055559E">
      <w:pPr>
        <w:rPr>
          <w:lang w:eastAsia="ja-JP"/>
        </w:rPr>
      </w:pPr>
    </w:p>
    <w:p w14:paraId="46418397" w14:textId="7211E294" w:rsidR="00BA1BCE" w:rsidRDefault="00BA1BCE" w:rsidP="0055559E">
      <w:pPr>
        <w:rPr>
          <w:lang w:eastAsia="ja-JP"/>
        </w:rPr>
      </w:pPr>
    </w:p>
    <w:p w14:paraId="07519A6C" w14:textId="7211E294" w:rsidR="00BA1BCE" w:rsidRPr="0055559E" w:rsidRDefault="00BA1BCE" w:rsidP="0055559E">
      <w:pPr>
        <w:rPr>
          <w:lang w:eastAsia="ja-JP"/>
        </w:rPr>
      </w:pPr>
    </w:p>
    <w:p w14:paraId="195A1064" w14:textId="7211E294" w:rsidR="00586296" w:rsidRPr="0056575A" w:rsidRDefault="00586296">
      <w:pPr>
        <w:overflowPunct/>
        <w:autoSpaceDE/>
        <w:autoSpaceDN/>
        <w:adjustRightInd/>
        <w:spacing w:after="0" w:line="240" w:lineRule="auto"/>
        <w:textAlignment w:val="auto"/>
        <w:rPr>
          <w:rFonts w:eastAsia="MS Mincho"/>
          <w:b/>
          <w:sz w:val="26"/>
          <w:szCs w:val="26"/>
          <w:lang w:eastAsia="ja-JP"/>
        </w:rPr>
      </w:pPr>
      <w:r w:rsidRPr="0056575A">
        <w:br w:type="page"/>
      </w:r>
    </w:p>
    <w:p w14:paraId="06004DF5" w14:textId="518C95C2" w:rsidR="00A969FC" w:rsidRDefault="00A969FC" w:rsidP="00A969FC">
      <w:pPr>
        <w:pStyle w:val="ptb2"/>
        <w:rPr>
          <w:b w:val="0"/>
          <w:bCs/>
          <w:lang w:val="en-US"/>
        </w:rPr>
      </w:pPr>
      <w:bookmarkStart w:id="108" w:name="_Toc53126653"/>
      <w:r w:rsidRPr="00EC157F">
        <w:rPr>
          <w:lang w:val="en-US"/>
        </w:rPr>
        <w:lastRenderedPageBreak/>
        <w:t xml:space="preserve">Use case </w:t>
      </w:r>
      <w:r w:rsidR="00743831">
        <w:rPr>
          <w:lang w:val="en-US"/>
        </w:rPr>
        <w:t>4</w:t>
      </w:r>
      <w:r w:rsidRPr="00EC157F">
        <w:rPr>
          <w:lang w:val="en-US"/>
        </w:rPr>
        <w:t xml:space="preserve">: </w:t>
      </w:r>
      <w:r w:rsidR="00EC157F" w:rsidRPr="00EC157F">
        <w:rPr>
          <w:lang w:val="en-US"/>
        </w:rPr>
        <w:t>systems engineering</w:t>
      </w:r>
      <w:r w:rsidR="00A96C93">
        <w:rPr>
          <w:lang w:val="en-US"/>
        </w:rPr>
        <w:t xml:space="preserve">: </w:t>
      </w:r>
      <w:r w:rsidR="009E01FA">
        <w:rPr>
          <w:lang w:val="en-US"/>
        </w:rPr>
        <w:t>powerplant</w:t>
      </w:r>
      <w:r w:rsidR="00EC157F" w:rsidRPr="00EC157F">
        <w:rPr>
          <w:lang w:val="en-US"/>
        </w:rPr>
        <w:t xml:space="preserve"> </w:t>
      </w:r>
      <w:r w:rsidRPr="00EC157F">
        <w:rPr>
          <w:b w:val="0"/>
          <w:bCs/>
          <w:lang w:val="en-US"/>
        </w:rPr>
        <w:t>[</w:t>
      </w:r>
      <w:r w:rsidR="00A96C93">
        <w:rPr>
          <w:b w:val="0"/>
          <w:bCs/>
          <w:lang w:val="en-US"/>
        </w:rPr>
        <w:t xml:space="preserve">Leo </w:t>
      </w:r>
      <w:r w:rsidR="009E01FA">
        <w:rPr>
          <w:b w:val="0"/>
          <w:bCs/>
          <w:lang w:val="en-US"/>
        </w:rPr>
        <w:t xml:space="preserve">van </w:t>
      </w:r>
      <w:proofErr w:type="spellStart"/>
      <w:r w:rsidR="009E01FA">
        <w:rPr>
          <w:b w:val="0"/>
          <w:bCs/>
          <w:lang w:val="en-US"/>
        </w:rPr>
        <w:t>Ruijven</w:t>
      </w:r>
      <w:proofErr w:type="spellEnd"/>
      <w:r w:rsidR="00C10636" w:rsidRPr="00EC157F">
        <w:rPr>
          <w:b w:val="0"/>
          <w:bCs/>
          <w:lang w:val="en-US"/>
        </w:rPr>
        <w:t xml:space="preserve"> (</w:t>
      </w:r>
      <w:proofErr w:type="spellStart"/>
      <w:r w:rsidR="009E01FA">
        <w:rPr>
          <w:b w:val="0"/>
          <w:bCs/>
          <w:lang w:val="en-US"/>
        </w:rPr>
        <w:t>Croonwolter&amp;dros</w:t>
      </w:r>
      <w:proofErr w:type="spellEnd"/>
      <w:r w:rsidR="00C10636" w:rsidRPr="00EC157F">
        <w:rPr>
          <w:b w:val="0"/>
          <w:bCs/>
          <w:lang w:val="en-US"/>
        </w:rPr>
        <w:t>)</w:t>
      </w:r>
      <w:r w:rsidRPr="00EC157F">
        <w:rPr>
          <w:b w:val="0"/>
          <w:bCs/>
          <w:lang w:val="en-US"/>
        </w:rPr>
        <w:t>]</w:t>
      </w:r>
      <w:bookmarkEnd w:id="108"/>
    </w:p>
    <w:p w14:paraId="716B5777" w14:textId="6A1A62EB" w:rsidR="00A21E33" w:rsidRPr="001676A5" w:rsidRDefault="00A21E33" w:rsidP="001676A5">
      <w:pPr>
        <w:rPr>
          <w:b/>
          <w:bCs/>
        </w:rPr>
      </w:pPr>
      <w:r w:rsidRPr="001676A5">
        <w:rPr>
          <w:b/>
          <w:bCs/>
        </w:rPr>
        <w:t>A.</w:t>
      </w:r>
      <w:r w:rsidR="00FF7D7A" w:rsidRPr="001676A5">
        <w:rPr>
          <w:b/>
          <w:bCs/>
        </w:rPr>
        <w:t>4</w:t>
      </w:r>
      <w:r w:rsidRPr="001676A5">
        <w:rPr>
          <w:b/>
          <w:bCs/>
        </w:rPr>
        <w:t>.1</w:t>
      </w:r>
      <w:r w:rsidR="002E0158" w:rsidRPr="001676A5">
        <w:rPr>
          <w:b/>
          <w:bCs/>
        </w:rPr>
        <w:tab/>
      </w:r>
      <w:r w:rsidRPr="001676A5">
        <w:rPr>
          <w:b/>
          <w:bCs/>
        </w:rPr>
        <w:t>Introductie (</w:t>
      </w:r>
      <w:r w:rsidR="002E0158" w:rsidRPr="001676A5">
        <w:rPr>
          <w:b/>
          <w:bCs/>
        </w:rPr>
        <w:t>half</w:t>
      </w:r>
      <w:r w:rsidRPr="001676A5">
        <w:rPr>
          <w:b/>
          <w:bCs/>
        </w:rPr>
        <w:t xml:space="preserve"> A4)</w:t>
      </w:r>
    </w:p>
    <w:p w14:paraId="3E0767F7" w14:textId="77777777" w:rsidR="00A21E33" w:rsidRDefault="00A21E33" w:rsidP="00A21E33">
      <w:pPr>
        <w:pStyle w:val="Lijstalinea"/>
        <w:numPr>
          <w:ilvl w:val="0"/>
          <w:numId w:val="31"/>
        </w:numPr>
      </w:pPr>
      <w:r>
        <w:t>Context</w:t>
      </w:r>
    </w:p>
    <w:p w14:paraId="3D2C52C3" w14:textId="209CF3E0" w:rsidR="00A21E33" w:rsidRDefault="00A21E33" w:rsidP="00A21E33">
      <w:pPr>
        <w:ind w:left="709"/>
        <w:rPr>
          <w:lang w:eastAsia="ja-JP"/>
        </w:rPr>
      </w:pPr>
      <w:r>
        <w:rPr>
          <w:lang w:eastAsia="ja-JP"/>
        </w:rPr>
        <w:t>Link met Pallas project.</w:t>
      </w:r>
    </w:p>
    <w:p w14:paraId="686FC91F" w14:textId="77777777" w:rsidR="00A21E33" w:rsidRDefault="00A21E33" w:rsidP="00A21E33">
      <w:pPr>
        <w:pStyle w:val="Lijstalinea"/>
        <w:numPr>
          <w:ilvl w:val="0"/>
          <w:numId w:val="31"/>
        </w:numPr>
      </w:pPr>
      <w:r>
        <w:t>Scope</w:t>
      </w:r>
    </w:p>
    <w:p w14:paraId="238392A4" w14:textId="77777777" w:rsidR="00A21E33" w:rsidRDefault="00A21E33" w:rsidP="00A21E33">
      <w:pPr>
        <w:pStyle w:val="Lijstalinea"/>
        <w:numPr>
          <w:ilvl w:val="0"/>
          <w:numId w:val="31"/>
        </w:numPr>
      </w:pPr>
      <w:r>
        <w:t>Doel</w:t>
      </w:r>
    </w:p>
    <w:p w14:paraId="099D5208" w14:textId="0858234E" w:rsidR="00A21E33" w:rsidRPr="001676A5" w:rsidRDefault="00A21E33" w:rsidP="001676A5">
      <w:pPr>
        <w:rPr>
          <w:b/>
          <w:bCs/>
        </w:rPr>
      </w:pPr>
      <w:r w:rsidRPr="001676A5">
        <w:rPr>
          <w:b/>
          <w:bCs/>
        </w:rPr>
        <w:t>A.</w:t>
      </w:r>
      <w:r w:rsidR="00FF7D7A" w:rsidRPr="001676A5">
        <w:rPr>
          <w:b/>
          <w:bCs/>
        </w:rPr>
        <w:t>4</w:t>
      </w:r>
      <w:r w:rsidRPr="001676A5">
        <w:rPr>
          <w:b/>
          <w:bCs/>
        </w:rPr>
        <w:t>.2</w:t>
      </w:r>
      <w:r w:rsidR="002E0158" w:rsidRPr="001676A5">
        <w:rPr>
          <w:b/>
          <w:bCs/>
        </w:rPr>
        <w:tab/>
      </w:r>
      <w:r w:rsidRPr="001676A5">
        <w:rPr>
          <w:b/>
          <w:bCs/>
        </w:rPr>
        <w:t>Toepassing NEN-2660 (1 A4)</w:t>
      </w:r>
    </w:p>
    <w:p w14:paraId="7360B613" w14:textId="77777777" w:rsidR="00A21E33" w:rsidRDefault="00A21E33" w:rsidP="00A21E33">
      <w:pPr>
        <w:pStyle w:val="Lijstalinea"/>
        <w:numPr>
          <w:ilvl w:val="0"/>
          <w:numId w:val="32"/>
        </w:numPr>
      </w:pPr>
      <w:proofErr w:type="spellStart"/>
      <w:r>
        <w:t>Textueel</w:t>
      </w:r>
      <w:proofErr w:type="spellEnd"/>
    </w:p>
    <w:p w14:paraId="6035E771" w14:textId="4F4B5DA5" w:rsidR="00A21E33" w:rsidRPr="001676A5" w:rsidRDefault="00A21E33" w:rsidP="001676A5">
      <w:pPr>
        <w:rPr>
          <w:b/>
          <w:bCs/>
        </w:rPr>
      </w:pPr>
      <w:r w:rsidRPr="001676A5">
        <w:rPr>
          <w:b/>
          <w:bCs/>
        </w:rPr>
        <w:t>A.</w:t>
      </w:r>
      <w:r w:rsidR="00FF7D7A" w:rsidRPr="001676A5">
        <w:rPr>
          <w:b/>
          <w:bCs/>
        </w:rPr>
        <w:t>4</w:t>
      </w:r>
      <w:r w:rsidRPr="001676A5">
        <w:rPr>
          <w:b/>
          <w:bCs/>
        </w:rPr>
        <w:t>.3</w:t>
      </w:r>
      <w:r w:rsidR="002E0158" w:rsidRPr="001676A5">
        <w:rPr>
          <w:b/>
          <w:bCs/>
        </w:rPr>
        <w:tab/>
      </w:r>
      <w:r w:rsidRPr="001676A5">
        <w:rPr>
          <w:b/>
          <w:bCs/>
        </w:rPr>
        <w:t>Modelvoorbeeld (1 A4)</w:t>
      </w:r>
    </w:p>
    <w:p w14:paraId="0EFCD3AA" w14:textId="77777777" w:rsidR="00A21E33" w:rsidRDefault="00A21E33" w:rsidP="00A21E33">
      <w:pPr>
        <w:pStyle w:val="Lijstalinea"/>
        <w:numPr>
          <w:ilvl w:val="0"/>
          <w:numId w:val="32"/>
        </w:numPr>
      </w:pPr>
      <w:r>
        <w:t>Code (stukje taxonomie/</w:t>
      </w:r>
      <w:proofErr w:type="spellStart"/>
      <w:r>
        <w:t>meronomie</w:t>
      </w:r>
      <w:proofErr w:type="spellEnd"/>
      <w:r>
        <w:t xml:space="preserve"> etc.)</w:t>
      </w:r>
    </w:p>
    <w:p w14:paraId="4BBB7459" w14:textId="77777777" w:rsidR="00A21E33" w:rsidRPr="00A21E33" w:rsidRDefault="00A21E33" w:rsidP="009E01FA">
      <w:pPr>
        <w:rPr>
          <w:lang w:eastAsia="ja-JP"/>
        </w:rPr>
      </w:pPr>
    </w:p>
    <w:p w14:paraId="1BEE4B4E" w14:textId="77777777" w:rsidR="00B05256" w:rsidRPr="00A21E33" w:rsidRDefault="00B05256" w:rsidP="00B05256">
      <w:pPr>
        <w:rPr>
          <w:lang w:eastAsia="ja-JP"/>
        </w:rPr>
      </w:pPr>
    </w:p>
    <w:p w14:paraId="17EBBA0E" w14:textId="2CD4A737" w:rsidR="00644E6A" w:rsidRPr="00FA3B05" w:rsidRDefault="00644E6A" w:rsidP="00644E6A">
      <w:pPr>
        <w:pStyle w:val="Bijlage"/>
      </w:pPr>
      <w:r w:rsidRPr="006B4825">
        <w:rPr>
          <w:lang w:val="nl-NL"/>
        </w:rPr>
        <w:lastRenderedPageBreak/>
        <w:br/>
      </w:r>
      <w:bookmarkStart w:id="109" w:name="_Toc53126654"/>
      <w:r w:rsidRPr="008A4DEF">
        <w:rPr>
          <w:b w:val="0"/>
          <w:sz w:val="26"/>
          <w:szCs w:val="26"/>
        </w:rPr>
        <w:t>(</w:t>
      </w:r>
      <w:r>
        <w:rPr>
          <w:b w:val="0"/>
          <w:sz w:val="26"/>
          <w:szCs w:val="26"/>
        </w:rPr>
        <w:t>infor</w:t>
      </w:r>
      <w:r w:rsidRPr="008A4DEF">
        <w:rPr>
          <w:b w:val="0"/>
          <w:sz w:val="26"/>
          <w:szCs w:val="26"/>
        </w:rPr>
        <w:t>matief)</w:t>
      </w:r>
      <w:r w:rsidRPr="008A4DEF">
        <w:rPr>
          <w:b w:val="0"/>
          <w:sz w:val="26"/>
          <w:szCs w:val="26"/>
        </w:rPr>
        <w:br/>
      </w:r>
      <w:r w:rsidRPr="00FA3B05">
        <w:br/>
      </w:r>
      <w:r w:rsidR="00247FDE">
        <w:rPr>
          <w:sz w:val="30"/>
          <w:szCs w:val="30"/>
        </w:rPr>
        <w:t>I</w:t>
      </w:r>
      <w:r>
        <w:rPr>
          <w:sz w:val="30"/>
          <w:szCs w:val="30"/>
        </w:rPr>
        <w:t>nstantiatie</w:t>
      </w:r>
      <w:r w:rsidR="00247FDE">
        <w:rPr>
          <w:sz w:val="30"/>
          <w:szCs w:val="30"/>
        </w:rPr>
        <w:t>process</w:t>
      </w:r>
      <w:bookmarkEnd w:id="109"/>
    </w:p>
    <w:p w14:paraId="494D68C0" w14:textId="559B1F74" w:rsidR="00644E6A" w:rsidRDefault="0076051A" w:rsidP="00644E6A">
      <w:pPr>
        <w:pStyle w:val="ptb2"/>
      </w:pPr>
      <w:bookmarkStart w:id="110" w:name="_Toc53126655"/>
      <w:r>
        <w:t>Introductie</w:t>
      </w:r>
      <w:bookmarkEnd w:id="110"/>
    </w:p>
    <w:p w14:paraId="3B128E6A" w14:textId="6AE97427" w:rsidR="0076051A" w:rsidRDefault="0076051A" w:rsidP="0076051A">
      <w:pPr>
        <w:rPr>
          <w:lang w:eastAsia="ja-JP"/>
        </w:rPr>
      </w:pPr>
      <w:r>
        <w:rPr>
          <w:lang w:eastAsia="ja-JP"/>
        </w:rPr>
        <w:t xml:space="preserve">Er zijn </w:t>
      </w:r>
      <w:r w:rsidR="00D31103">
        <w:rPr>
          <w:lang w:eastAsia="ja-JP"/>
        </w:rPr>
        <w:t>twee</w:t>
      </w:r>
      <w:r>
        <w:rPr>
          <w:lang w:eastAsia="ja-JP"/>
        </w:rPr>
        <w:t xml:space="preserve"> </w:t>
      </w:r>
      <w:r w:rsidR="00D31103">
        <w:rPr>
          <w:lang w:eastAsia="ja-JP"/>
        </w:rPr>
        <w:t>hoofdstrategieën</w:t>
      </w:r>
      <w:r>
        <w:rPr>
          <w:lang w:eastAsia="ja-JP"/>
        </w:rPr>
        <w:t xml:space="preserve"> voor </w:t>
      </w:r>
      <w:r w:rsidR="0079700C">
        <w:rPr>
          <w:lang w:eastAsia="ja-JP"/>
        </w:rPr>
        <w:t xml:space="preserve">(het proces van) </w:t>
      </w:r>
      <w:proofErr w:type="spellStart"/>
      <w:r>
        <w:rPr>
          <w:lang w:eastAsia="ja-JP"/>
        </w:rPr>
        <w:t>instantiatie</w:t>
      </w:r>
      <w:proofErr w:type="spellEnd"/>
      <w:r w:rsidR="00D31103">
        <w:rPr>
          <w:lang w:eastAsia="ja-JP"/>
        </w:rPr>
        <w:t xml:space="preserve"> van </w:t>
      </w:r>
      <w:proofErr w:type="spellStart"/>
      <w:r w:rsidR="00D31103">
        <w:rPr>
          <w:lang w:eastAsia="ja-JP"/>
        </w:rPr>
        <w:t>ontologieën</w:t>
      </w:r>
      <w:proofErr w:type="spellEnd"/>
      <w:r w:rsidR="00D31103">
        <w:rPr>
          <w:lang w:eastAsia="ja-JP"/>
        </w:rPr>
        <w:t xml:space="preserve"> tot concrete data </w:t>
      </w:r>
      <w:r w:rsidR="00E62365">
        <w:rPr>
          <w:lang w:eastAsia="ja-JP"/>
        </w:rPr>
        <w:t xml:space="preserve">(een “databestand”) </w:t>
      </w:r>
      <w:r w:rsidR="00D31103">
        <w:rPr>
          <w:lang w:eastAsia="ja-JP"/>
        </w:rPr>
        <w:t xml:space="preserve">die </w:t>
      </w:r>
      <w:r w:rsidR="00B6780B">
        <w:rPr>
          <w:lang w:eastAsia="ja-JP"/>
        </w:rPr>
        <w:t xml:space="preserve">bijvoorbeeld </w:t>
      </w:r>
      <w:r w:rsidR="00D31103">
        <w:rPr>
          <w:lang w:eastAsia="ja-JP"/>
        </w:rPr>
        <w:t>een</w:t>
      </w:r>
      <w:r w:rsidR="00B6780B">
        <w:rPr>
          <w:lang w:eastAsia="ja-JP"/>
        </w:rPr>
        <w:t xml:space="preserve"> aanwijsbaar fysiek object in de werkelijkheid</w:t>
      </w:r>
      <w:r w:rsidR="00E62365">
        <w:rPr>
          <w:lang w:eastAsia="ja-JP"/>
        </w:rPr>
        <w:t xml:space="preserve"> beschrijft.</w:t>
      </w:r>
    </w:p>
    <w:p w14:paraId="2E39B8B7" w14:textId="5348BD30" w:rsidR="00C43510" w:rsidRDefault="00C43510" w:rsidP="00C43510">
      <w:pPr>
        <w:pStyle w:val="Lijstalinea"/>
        <w:numPr>
          <w:ilvl w:val="0"/>
          <w:numId w:val="26"/>
        </w:numPr>
        <w:rPr>
          <w:lang w:eastAsia="ja-JP"/>
        </w:rPr>
      </w:pPr>
      <w:proofErr w:type="spellStart"/>
      <w:r>
        <w:rPr>
          <w:lang w:eastAsia="ja-JP"/>
        </w:rPr>
        <w:t>Taal-niveau</w:t>
      </w:r>
      <w:proofErr w:type="spellEnd"/>
      <w:r>
        <w:rPr>
          <w:lang w:eastAsia="ja-JP"/>
        </w:rPr>
        <w:t xml:space="preserve"> </w:t>
      </w:r>
      <w:proofErr w:type="spellStart"/>
      <w:r>
        <w:rPr>
          <w:lang w:eastAsia="ja-JP"/>
        </w:rPr>
        <w:t>instantiatie</w:t>
      </w:r>
      <w:proofErr w:type="spellEnd"/>
    </w:p>
    <w:p w14:paraId="288ECF07" w14:textId="11F5FBF9" w:rsidR="00C43510" w:rsidRDefault="00C43510" w:rsidP="00C43510">
      <w:pPr>
        <w:pStyle w:val="Lijstalinea"/>
        <w:numPr>
          <w:ilvl w:val="0"/>
          <w:numId w:val="26"/>
        </w:numPr>
        <w:rPr>
          <w:lang w:eastAsia="ja-JP"/>
        </w:rPr>
      </w:pPr>
      <w:r>
        <w:rPr>
          <w:lang w:eastAsia="ja-JP"/>
        </w:rPr>
        <w:t xml:space="preserve">Ontologie-niveau </w:t>
      </w:r>
      <w:proofErr w:type="spellStart"/>
      <w:r>
        <w:rPr>
          <w:lang w:eastAsia="ja-JP"/>
        </w:rPr>
        <w:t>instantiatie</w:t>
      </w:r>
      <w:proofErr w:type="spellEnd"/>
    </w:p>
    <w:p w14:paraId="24D03110" w14:textId="5093CB02" w:rsidR="00C43510" w:rsidRDefault="00C43510" w:rsidP="00C43510">
      <w:pPr>
        <w:rPr>
          <w:lang w:eastAsia="ja-JP"/>
        </w:rPr>
      </w:pPr>
      <w:r>
        <w:rPr>
          <w:lang w:eastAsia="ja-JP"/>
        </w:rPr>
        <w:t xml:space="preserve">In het eerste geval </w:t>
      </w:r>
      <w:r w:rsidR="002462C4">
        <w:rPr>
          <w:lang w:eastAsia="ja-JP"/>
        </w:rPr>
        <w:t>wordt slechts gekeken naar de gebruikte taalconstructies. Er wordt geen ontologiekennis hergebruikt</w:t>
      </w:r>
      <w:r w:rsidR="00F06420">
        <w:rPr>
          <w:lang w:eastAsia="ja-JP"/>
        </w:rPr>
        <w:t xml:space="preserve"> voor de </w:t>
      </w:r>
      <w:proofErr w:type="spellStart"/>
      <w:r w:rsidR="00F06420">
        <w:rPr>
          <w:lang w:eastAsia="ja-JP"/>
        </w:rPr>
        <w:t>instantiatie</w:t>
      </w:r>
      <w:proofErr w:type="spellEnd"/>
      <w:r w:rsidR="00F06420">
        <w:rPr>
          <w:lang w:eastAsia="ja-JP"/>
        </w:rPr>
        <w:t xml:space="preserve">. Decompositie zit niet in de taal (maar in de generieke ontologie) dus wordt niet speciaal behandeld bij de </w:t>
      </w:r>
      <w:proofErr w:type="spellStart"/>
      <w:r w:rsidR="00F06420">
        <w:rPr>
          <w:lang w:eastAsia="ja-JP"/>
        </w:rPr>
        <w:t>instantiatie</w:t>
      </w:r>
      <w:proofErr w:type="spellEnd"/>
      <w:r w:rsidR="00F06420">
        <w:rPr>
          <w:lang w:eastAsia="ja-JP"/>
        </w:rPr>
        <w:t>. Het is een relatie als alle anderen.</w:t>
      </w:r>
    </w:p>
    <w:p w14:paraId="50DFF394" w14:textId="0DA3E06E" w:rsidR="001E489F" w:rsidRDefault="001E489F" w:rsidP="00C43510">
      <w:pPr>
        <w:rPr>
          <w:lang w:eastAsia="ja-JP"/>
        </w:rPr>
      </w:pPr>
      <w:r>
        <w:rPr>
          <w:lang w:eastAsia="ja-JP"/>
        </w:rPr>
        <w:t xml:space="preserve">In het </w:t>
      </w:r>
      <w:r w:rsidR="008C1428">
        <w:rPr>
          <w:lang w:eastAsia="ja-JP"/>
        </w:rPr>
        <w:t>tweede</w:t>
      </w:r>
      <w:r>
        <w:rPr>
          <w:lang w:eastAsia="ja-JP"/>
        </w:rPr>
        <w:t xml:space="preserve"> geval is de </w:t>
      </w:r>
      <w:proofErr w:type="spellStart"/>
      <w:r>
        <w:rPr>
          <w:lang w:eastAsia="ja-JP"/>
        </w:rPr>
        <w:t>instantiatie</w:t>
      </w:r>
      <w:proofErr w:type="spellEnd"/>
      <w:r>
        <w:rPr>
          <w:lang w:eastAsia="ja-JP"/>
        </w:rPr>
        <w:t xml:space="preserve"> afhankelijk van gebruikte generiek ontologie</w:t>
      </w:r>
      <w:r w:rsidR="00A21560">
        <w:rPr>
          <w:lang w:eastAsia="ja-JP"/>
        </w:rPr>
        <w:t xml:space="preserve">-concepten. Extra support kan dan worden geboden voor specifieke </w:t>
      </w:r>
      <w:r w:rsidR="008C1428">
        <w:rPr>
          <w:lang w:eastAsia="ja-JP"/>
        </w:rPr>
        <w:t xml:space="preserve">constructies als </w:t>
      </w:r>
      <w:proofErr w:type="spellStart"/>
      <w:r w:rsidR="008C1428">
        <w:rPr>
          <w:lang w:eastAsia="ja-JP"/>
        </w:rPr>
        <w:t>hasPart</w:t>
      </w:r>
      <w:proofErr w:type="spellEnd"/>
      <w:r w:rsidR="008C1428">
        <w:rPr>
          <w:lang w:eastAsia="ja-JP"/>
        </w:rPr>
        <w:t xml:space="preserve">, </w:t>
      </w:r>
      <w:proofErr w:type="spellStart"/>
      <w:r w:rsidR="008C1428">
        <w:rPr>
          <w:lang w:eastAsia="ja-JP"/>
        </w:rPr>
        <w:t>isImplementedBy</w:t>
      </w:r>
      <w:proofErr w:type="spellEnd"/>
      <w:r w:rsidR="008C1428">
        <w:rPr>
          <w:lang w:eastAsia="ja-JP"/>
        </w:rPr>
        <w:t xml:space="preserve">, </w:t>
      </w:r>
      <w:r w:rsidR="006A0C50">
        <w:rPr>
          <w:lang w:eastAsia="ja-JP"/>
        </w:rPr>
        <w:t xml:space="preserve">de specifieke modellering van </w:t>
      </w:r>
      <w:r w:rsidR="00332DA3">
        <w:rPr>
          <w:lang w:eastAsia="ja-JP"/>
        </w:rPr>
        <w:t xml:space="preserve">enumeraties en </w:t>
      </w:r>
      <w:r w:rsidR="006A0C50">
        <w:rPr>
          <w:lang w:eastAsia="ja-JP"/>
        </w:rPr>
        <w:t>kwantiteiten met units etc.</w:t>
      </w:r>
    </w:p>
    <w:p w14:paraId="18403FE7" w14:textId="4BD52A20" w:rsidR="006A0C50" w:rsidRDefault="006A0C50" w:rsidP="00C43510">
      <w:pPr>
        <w:rPr>
          <w:lang w:eastAsia="ja-JP"/>
        </w:rPr>
      </w:pPr>
      <w:r>
        <w:rPr>
          <w:lang w:eastAsia="ja-JP"/>
        </w:rPr>
        <w:t xml:space="preserve">Het eindresultaat van de twee </w:t>
      </w:r>
      <w:r w:rsidR="00DB3F15">
        <w:rPr>
          <w:lang w:eastAsia="ja-JP"/>
        </w:rPr>
        <w:t xml:space="preserve">vormen is uiteraard steeds hetzelfde, het gaat meer om de </w:t>
      </w:r>
      <w:r w:rsidR="00D46735">
        <w:rPr>
          <w:lang w:eastAsia="ja-JP"/>
        </w:rPr>
        <w:t xml:space="preserve">mate van </w:t>
      </w:r>
      <w:r w:rsidR="00DB3F15">
        <w:rPr>
          <w:lang w:eastAsia="ja-JP"/>
        </w:rPr>
        <w:t>procesondersteuning</w:t>
      </w:r>
      <w:r w:rsidR="00D46735">
        <w:rPr>
          <w:lang w:eastAsia="ja-JP"/>
        </w:rPr>
        <w:t xml:space="preserve"> om tot de </w:t>
      </w:r>
      <w:proofErr w:type="spellStart"/>
      <w:r w:rsidR="00D46735">
        <w:rPr>
          <w:lang w:eastAsia="ja-JP"/>
        </w:rPr>
        <w:t>instantiatie</w:t>
      </w:r>
      <w:proofErr w:type="spellEnd"/>
      <w:r w:rsidR="00D46735">
        <w:rPr>
          <w:lang w:eastAsia="ja-JP"/>
        </w:rPr>
        <w:t xml:space="preserve"> te komen.</w:t>
      </w:r>
    </w:p>
    <w:p w14:paraId="7081B5FF" w14:textId="66AF27DB" w:rsidR="004902C5" w:rsidRDefault="0025603F" w:rsidP="00C43510">
      <w:pPr>
        <w:rPr>
          <w:lang w:eastAsia="ja-JP"/>
        </w:rPr>
      </w:pPr>
      <w:r>
        <w:rPr>
          <w:lang w:eastAsia="ja-JP"/>
        </w:rPr>
        <w:t>De eerst vorm is zeer algemeen en kan voor iedere ontologie toegepast worden</w:t>
      </w:r>
      <w:r w:rsidR="00F9122B">
        <w:rPr>
          <w:lang w:eastAsia="ja-JP"/>
        </w:rPr>
        <w:t xml:space="preserve"> slechts technisch afhankelijk van de gekozen taalbinding (RDFS, OWL, SHACL of een niet-“</w:t>
      </w:r>
      <w:proofErr w:type="spellStart"/>
      <w:r w:rsidR="00F9122B">
        <w:rPr>
          <w:lang w:eastAsia="ja-JP"/>
        </w:rPr>
        <w:t>Linked</w:t>
      </w:r>
      <w:proofErr w:type="spellEnd"/>
      <w:r w:rsidR="00F9122B">
        <w:rPr>
          <w:lang w:eastAsia="ja-JP"/>
        </w:rPr>
        <w:t xml:space="preserve"> Data” binding</w:t>
      </w:r>
      <w:r w:rsidR="00F4191A">
        <w:rPr>
          <w:lang w:eastAsia="ja-JP"/>
        </w:rPr>
        <w:t xml:space="preserve"> als EXPRESS, XSD, UML </w:t>
      </w:r>
      <w:r w:rsidR="00F9122B">
        <w:rPr>
          <w:lang w:eastAsia="ja-JP"/>
        </w:rPr>
        <w:t xml:space="preserve"> etc.).</w:t>
      </w:r>
    </w:p>
    <w:p w14:paraId="21E77D50" w14:textId="3C2F1FBC" w:rsidR="0015382D" w:rsidRDefault="0015382D" w:rsidP="0015382D">
      <w:pPr>
        <w:pStyle w:val="ptb2"/>
      </w:pPr>
      <w:bookmarkStart w:id="111" w:name="_Toc53126656"/>
      <w:r>
        <w:t>Taal</w:t>
      </w:r>
      <w:r w:rsidR="00344DE2">
        <w:t xml:space="preserve">-gebaseerde </w:t>
      </w:r>
      <w:proofErr w:type="spellStart"/>
      <w:r w:rsidR="00344DE2">
        <w:t>instantiatie</w:t>
      </w:r>
      <w:bookmarkEnd w:id="111"/>
      <w:proofErr w:type="spellEnd"/>
    </w:p>
    <w:p w14:paraId="76E1410A" w14:textId="504A76F9" w:rsidR="00D01C92" w:rsidRPr="00D01C92" w:rsidRDefault="00D01C92" w:rsidP="00D01C92">
      <w:pPr>
        <w:rPr>
          <w:lang w:eastAsia="ja-JP"/>
        </w:rPr>
      </w:pPr>
      <w:r>
        <w:rPr>
          <w:lang w:eastAsia="ja-JP"/>
        </w:rPr>
        <w:t xml:space="preserve">De </w:t>
      </w:r>
      <w:proofErr w:type="spellStart"/>
      <w:r>
        <w:rPr>
          <w:lang w:eastAsia="ja-JP"/>
        </w:rPr>
        <w:t>instantiatiatie</w:t>
      </w:r>
      <w:proofErr w:type="spellEnd"/>
      <w:r>
        <w:rPr>
          <w:lang w:eastAsia="ja-JP"/>
        </w:rPr>
        <w:t xml:space="preserve"> wordt gestuurd door de volgende</w:t>
      </w:r>
      <w:r w:rsidR="002F1C30">
        <w:rPr>
          <w:lang w:eastAsia="ja-JP"/>
        </w:rPr>
        <w:t xml:space="preserve"> modelleerconstructies:</w:t>
      </w:r>
    </w:p>
    <w:p w14:paraId="110829A8" w14:textId="7B9B595C" w:rsidR="004E4273" w:rsidRDefault="004E4273" w:rsidP="00BF1E6F">
      <w:pPr>
        <w:pStyle w:val="Lijstalinea"/>
        <w:numPr>
          <w:ilvl w:val="0"/>
          <w:numId w:val="32"/>
        </w:numPr>
        <w:rPr>
          <w:lang w:eastAsia="ja-JP"/>
        </w:rPr>
      </w:pPr>
      <w:r>
        <w:rPr>
          <w:lang w:eastAsia="ja-JP"/>
        </w:rPr>
        <w:t xml:space="preserve">concepten, </w:t>
      </w:r>
      <w:proofErr w:type="spellStart"/>
      <w:r>
        <w:rPr>
          <w:lang w:eastAsia="ja-JP"/>
        </w:rPr>
        <w:t>waardetypen</w:t>
      </w:r>
      <w:proofErr w:type="spellEnd"/>
      <w:r>
        <w:rPr>
          <w:lang w:eastAsia="ja-JP"/>
        </w:rPr>
        <w:t>, attributen</w:t>
      </w:r>
      <w:r w:rsidR="00BF1E6F">
        <w:rPr>
          <w:lang w:eastAsia="ja-JP"/>
        </w:rPr>
        <w:t xml:space="preserve"> en</w:t>
      </w:r>
      <w:r w:rsidR="00F51D8B">
        <w:rPr>
          <w:lang w:eastAsia="ja-JP"/>
        </w:rPr>
        <w:t xml:space="preserve"> relaties</w:t>
      </w:r>
      <w:r w:rsidR="002F1C30">
        <w:rPr>
          <w:lang w:eastAsia="ja-JP"/>
        </w:rPr>
        <w:t xml:space="preserve"> (inclusief decompositie)</w:t>
      </w:r>
    </w:p>
    <w:p w14:paraId="0132D65F" w14:textId="284E16CB" w:rsidR="004E4273" w:rsidRDefault="004E4273" w:rsidP="00BF1E6F">
      <w:pPr>
        <w:pStyle w:val="Lijstalinea"/>
        <w:numPr>
          <w:ilvl w:val="0"/>
          <w:numId w:val="32"/>
        </w:numPr>
        <w:rPr>
          <w:lang w:eastAsia="ja-JP"/>
        </w:rPr>
      </w:pPr>
      <w:r>
        <w:rPr>
          <w:lang w:eastAsia="ja-JP"/>
        </w:rPr>
        <w:t>specialisatie</w:t>
      </w:r>
    </w:p>
    <w:p w14:paraId="1656A0CE" w14:textId="4B8F3C3F" w:rsidR="004E4273" w:rsidRDefault="004E4273" w:rsidP="00BF1E6F">
      <w:pPr>
        <w:pStyle w:val="Lijstalinea"/>
        <w:numPr>
          <w:ilvl w:val="0"/>
          <w:numId w:val="32"/>
        </w:numPr>
        <w:rPr>
          <w:lang w:eastAsia="ja-JP"/>
        </w:rPr>
      </w:pPr>
      <w:r>
        <w:rPr>
          <w:lang w:eastAsia="ja-JP"/>
        </w:rPr>
        <w:t>beperkingen</w:t>
      </w:r>
    </w:p>
    <w:p w14:paraId="3DBA82DC" w14:textId="126DC177" w:rsidR="00C66D73" w:rsidRDefault="002959B9" w:rsidP="002959B9">
      <w:pPr>
        <w:rPr>
          <w:lang w:eastAsia="ja-JP"/>
        </w:rPr>
      </w:pPr>
      <w:r>
        <w:rPr>
          <w:lang w:eastAsia="ja-JP"/>
        </w:rPr>
        <w:t xml:space="preserve">Deze </w:t>
      </w:r>
      <w:proofErr w:type="spellStart"/>
      <w:r>
        <w:rPr>
          <w:lang w:eastAsia="ja-JP"/>
        </w:rPr>
        <w:t>instantiatie</w:t>
      </w:r>
      <w:proofErr w:type="spellEnd"/>
      <w:r>
        <w:rPr>
          <w:lang w:eastAsia="ja-JP"/>
        </w:rPr>
        <w:t xml:space="preserve"> kent de volgende stappen:</w:t>
      </w:r>
    </w:p>
    <w:p w14:paraId="377E121E" w14:textId="2A208C7E" w:rsidR="0032703F" w:rsidRDefault="00610D5C" w:rsidP="00C66D73">
      <w:pPr>
        <w:pStyle w:val="Lijstalinea"/>
        <w:numPr>
          <w:ilvl w:val="0"/>
          <w:numId w:val="32"/>
        </w:numPr>
        <w:rPr>
          <w:lang w:eastAsia="ja-JP"/>
        </w:rPr>
      </w:pPr>
      <w:r>
        <w:rPr>
          <w:lang w:eastAsia="ja-JP"/>
        </w:rPr>
        <w:t xml:space="preserve">Stap 1: Maak selectie uit </w:t>
      </w:r>
      <w:r w:rsidR="00572B25">
        <w:rPr>
          <w:lang w:eastAsia="ja-JP"/>
        </w:rPr>
        <w:t xml:space="preserve">beschikbare </w:t>
      </w:r>
      <w:r>
        <w:rPr>
          <w:lang w:eastAsia="ja-JP"/>
        </w:rPr>
        <w:t>archetypen</w:t>
      </w:r>
      <w:r w:rsidR="00572B25">
        <w:rPr>
          <w:lang w:eastAsia="ja-JP"/>
        </w:rPr>
        <w:t xml:space="preserve"> </w:t>
      </w:r>
      <w:r w:rsidR="00974D84">
        <w:rPr>
          <w:lang w:eastAsia="ja-JP"/>
        </w:rPr>
        <w:t xml:space="preserve">in de eindgebruikersontologie </w:t>
      </w:r>
      <w:r w:rsidR="00572B25">
        <w:rPr>
          <w:lang w:eastAsia="ja-JP"/>
        </w:rPr>
        <w:t>welk archetype (of subklasse daarvan) je</w:t>
      </w:r>
      <w:r w:rsidR="00F42C23">
        <w:rPr>
          <w:lang w:eastAsia="ja-JP"/>
        </w:rPr>
        <w:t xml:space="preserve"> wilt instantiëren. Een archetype is een </w:t>
      </w:r>
      <w:r w:rsidR="00F51D8B">
        <w:rPr>
          <w:lang w:eastAsia="ja-JP"/>
        </w:rPr>
        <w:t>concept</w:t>
      </w:r>
      <w:r w:rsidR="00F42C23">
        <w:rPr>
          <w:lang w:eastAsia="ja-JP"/>
        </w:rPr>
        <w:t xml:space="preserve"> zonder </w:t>
      </w:r>
      <w:r w:rsidR="00074C82">
        <w:rPr>
          <w:lang w:eastAsia="ja-JP"/>
        </w:rPr>
        <w:t>superklassen</w:t>
      </w:r>
      <w:r w:rsidR="00974D84">
        <w:rPr>
          <w:lang w:eastAsia="ja-JP"/>
        </w:rPr>
        <w:t>.</w:t>
      </w:r>
      <w:r w:rsidR="00FB3908">
        <w:rPr>
          <w:lang w:eastAsia="ja-JP"/>
        </w:rPr>
        <w:t xml:space="preserve"> Voorbeeld</w:t>
      </w:r>
      <w:r w:rsidR="00F51D8B">
        <w:rPr>
          <w:lang w:eastAsia="ja-JP"/>
        </w:rPr>
        <w:t>:</w:t>
      </w:r>
      <w:r w:rsidR="00FB3908">
        <w:rPr>
          <w:lang w:eastAsia="ja-JP"/>
        </w:rPr>
        <w:t xml:space="preserve"> “Bridge” in de bridge ontologie.</w:t>
      </w:r>
    </w:p>
    <w:p w14:paraId="7F46BD87" w14:textId="4107C86F" w:rsidR="0072528D" w:rsidRDefault="0072528D" w:rsidP="00C66D73">
      <w:pPr>
        <w:pStyle w:val="Lijstalinea"/>
        <w:numPr>
          <w:ilvl w:val="0"/>
          <w:numId w:val="32"/>
        </w:numPr>
        <w:rPr>
          <w:lang w:eastAsia="ja-JP"/>
        </w:rPr>
      </w:pPr>
      <w:r>
        <w:rPr>
          <w:lang w:eastAsia="ja-JP"/>
        </w:rPr>
        <w:t xml:space="preserve">Stap 2: Maak steeds </w:t>
      </w:r>
      <w:r w:rsidR="00F51D8B">
        <w:rPr>
          <w:lang w:eastAsia="ja-JP"/>
        </w:rPr>
        <w:t>concept</w:t>
      </w:r>
      <w:r>
        <w:rPr>
          <w:lang w:eastAsia="ja-JP"/>
        </w:rPr>
        <w:t xml:space="preserve">keuzen op basis van </w:t>
      </w:r>
      <w:r w:rsidR="002E3749">
        <w:rPr>
          <w:lang w:eastAsia="ja-JP"/>
        </w:rPr>
        <w:t>taxonomie onder</w:t>
      </w:r>
      <w:r w:rsidR="004C61DE">
        <w:rPr>
          <w:lang w:eastAsia="ja-JP"/>
        </w:rPr>
        <w:t xml:space="preserve"> het archetype totdat er geen subklassen meer zijn.</w:t>
      </w:r>
    </w:p>
    <w:p w14:paraId="4499B519" w14:textId="36E11D5E" w:rsidR="004C61DE" w:rsidRDefault="004C61DE" w:rsidP="00C66D73">
      <w:pPr>
        <w:pStyle w:val="Lijstalinea"/>
        <w:numPr>
          <w:ilvl w:val="0"/>
          <w:numId w:val="32"/>
        </w:numPr>
        <w:rPr>
          <w:lang w:eastAsia="ja-JP"/>
        </w:rPr>
      </w:pPr>
      <w:r>
        <w:rPr>
          <w:lang w:eastAsia="ja-JP"/>
        </w:rPr>
        <w:t xml:space="preserve">Stap 3: </w:t>
      </w:r>
      <w:r w:rsidR="006251A8">
        <w:rPr>
          <w:lang w:eastAsia="ja-JP"/>
        </w:rPr>
        <w:t xml:space="preserve">Instantieer de direct </w:t>
      </w:r>
      <w:proofErr w:type="spellStart"/>
      <w:r w:rsidR="00DF3154">
        <w:rPr>
          <w:lang w:eastAsia="ja-JP"/>
        </w:rPr>
        <w:t>over</w:t>
      </w:r>
      <w:r w:rsidR="006251A8">
        <w:rPr>
          <w:lang w:eastAsia="ja-JP"/>
        </w:rPr>
        <w:t>orven</w:t>
      </w:r>
      <w:proofErr w:type="spellEnd"/>
      <w:r w:rsidR="006251A8">
        <w:rPr>
          <w:lang w:eastAsia="ja-JP"/>
        </w:rPr>
        <w:t xml:space="preserve"> attributen (inclusief </w:t>
      </w:r>
      <w:proofErr w:type="spellStart"/>
      <w:r w:rsidR="00DF3154">
        <w:rPr>
          <w:lang w:eastAsia="ja-JP"/>
        </w:rPr>
        <w:t>over</w:t>
      </w:r>
      <w:r w:rsidR="006251A8">
        <w:rPr>
          <w:lang w:eastAsia="ja-JP"/>
        </w:rPr>
        <w:t>orven</w:t>
      </w:r>
      <w:proofErr w:type="spellEnd"/>
      <w:r w:rsidR="006251A8">
        <w:rPr>
          <w:lang w:eastAsia="ja-JP"/>
        </w:rPr>
        <w:t xml:space="preserve"> vanuit SML, de supertypen boven het arc</w:t>
      </w:r>
      <w:r w:rsidR="00D22CF9">
        <w:rPr>
          <w:lang w:eastAsia="ja-JP"/>
        </w:rPr>
        <w:t>h</w:t>
      </w:r>
      <w:r w:rsidR="006251A8">
        <w:rPr>
          <w:lang w:eastAsia="ja-JP"/>
        </w:rPr>
        <w:t>etype).</w:t>
      </w:r>
      <w:r w:rsidR="00F51D8B">
        <w:rPr>
          <w:lang w:eastAsia="ja-JP"/>
        </w:rPr>
        <w:t xml:space="preserve"> Houdt hierbij rekening met het onderliggende </w:t>
      </w:r>
      <w:proofErr w:type="spellStart"/>
      <w:r w:rsidR="00F51D8B">
        <w:rPr>
          <w:lang w:eastAsia="ja-JP"/>
        </w:rPr>
        <w:t>waardetype</w:t>
      </w:r>
      <w:proofErr w:type="spellEnd"/>
      <w:r w:rsidR="00F51D8B">
        <w:rPr>
          <w:lang w:eastAsia="ja-JP"/>
        </w:rPr>
        <w:t xml:space="preserve"> van het attribuut.</w:t>
      </w:r>
    </w:p>
    <w:p w14:paraId="67AB362B" w14:textId="18E12432" w:rsidR="006251A8" w:rsidRDefault="00DF3154" w:rsidP="001500E0">
      <w:pPr>
        <w:pStyle w:val="Lijstalinea"/>
        <w:numPr>
          <w:ilvl w:val="1"/>
          <w:numId w:val="32"/>
        </w:numPr>
        <w:rPr>
          <w:lang w:eastAsia="ja-JP"/>
        </w:rPr>
      </w:pPr>
      <w:r>
        <w:rPr>
          <w:lang w:eastAsia="ja-JP"/>
        </w:rPr>
        <w:t>Stap 4:</w:t>
      </w:r>
      <w:r w:rsidR="00127F7D">
        <w:rPr>
          <w:lang w:eastAsia="ja-JP"/>
        </w:rPr>
        <w:t xml:space="preserve"> Instantieer stuk voor stuk de </w:t>
      </w:r>
      <w:proofErr w:type="spellStart"/>
      <w:r w:rsidR="00127F7D">
        <w:rPr>
          <w:lang w:eastAsia="ja-JP"/>
        </w:rPr>
        <w:t>overorven</w:t>
      </w:r>
      <w:proofErr w:type="spellEnd"/>
      <w:r w:rsidR="00127F7D">
        <w:rPr>
          <w:lang w:eastAsia="ja-JP"/>
        </w:rPr>
        <w:t xml:space="preserve"> en directe relaties</w:t>
      </w:r>
      <w:r w:rsidR="00393F69">
        <w:rPr>
          <w:lang w:eastAsia="ja-JP"/>
        </w:rPr>
        <w:t xml:space="preserve"> waarvoor</w:t>
      </w:r>
      <w:r w:rsidR="009A05DF">
        <w:rPr>
          <w:lang w:eastAsia="ja-JP"/>
        </w:rPr>
        <w:t xml:space="preserve"> een directe of </w:t>
      </w:r>
      <w:proofErr w:type="spellStart"/>
      <w:r w:rsidR="009A05DF">
        <w:rPr>
          <w:lang w:eastAsia="ja-JP"/>
        </w:rPr>
        <w:t>overorven</w:t>
      </w:r>
      <w:proofErr w:type="spellEnd"/>
      <w:r w:rsidR="009A05DF">
        <w:rPr>
          <w:lang w:eastAsia="ja-JP"/>
        </w:rPr>
        <w:t xml:space="preserve"> beperking geldt</w:t>
      </w:r>
      <w:r w:rsidR="00727053">
        <w:rPr>
          <w:lang w:eastAsia="ja-JP"/>
        </w:rPr>
        <w:t xml:space="preserve"> (volgens die restrictie). Dit geldt in het bijzonder voor de decompositierelatie.</w:t>
      </w:r>
      <w:r w:rsidR="007D314E">
        <w:rPr>
          <w:lang w:eastAsia="ja-JP"/>
        </w:rPr>
        <w:t xml:space="preserve"> Volg hiervoor recursief stap 2.</w:t>
      </w:r>
    </w:p>
    <w:p w14:paraId="13117C31" w14:textId="77777777" w:rsidR="00C17A0A" w:rsidRDefault="00C17A0A" w:rsidP="00C17A0A">
      <w:pPr>
        <w:pStyle w:val="Lijstalinea"/>
        <w:numPr>
          <w:ilvl w:val="1"/>
          <w:numId w:val="32"/>
        </w:numPr>
        <w:rPr>
          <w:lang w:eastAsia="ja-JP"/>
        </w:rPr>
      </w:pPr>
    </w:p>
    <w:p w14:paraId="67F653F6" w14:textId="270730A7" w:rsidR="00C66D73" w:rsidRPr="0056575A" w:rsidRDefault="00C66D73" w:rsidP="00C66D73">
      <w:pPr>
        <w:rPr>
          <w:lang w:eastAsia="ja-JP"/>
        </w:rPr>
      </w:pPr>
      <w:r>
        <w:rPr>
          <w:lang w:eastAsia="ja-JP"/>
        </w:rPr>
        <w:lastRenderedPageBreak/>
        <w:t>In geval van een Open World A</w:t>
      </w:r>
      <w:r w:rsidR="002F59C4">
        <w:rPr>
          <w:lang w:eastAsia="ja-JP"/>
        </w:rPr>
        <w:t>anname</w:t>
      </w:r>
      <w:r>
        <w:rPr>
          <w:lang w:eastAsia="ja-JP"/>
        </w:rPr>
        <w:t xml:space="preserve">(OWA), bijvoorbeeld bij </w:t>
      </w:r>
      <w:r w:rsidR="002F59C4">
        <w:rPr>
          <w:lang w:eastAsia="ja-JP"/>
        </w:rPr>
        <w:t>een</w:t>
      </w:r>
      <w:r>
        <w:rPr>
          <w:lang w:eastAsia="ja-JP"/>
        </w:rPr>
        <w:t xml:space="preserve"> </w:t>
      </w:r>
      <w:r w:rsidR="00DF35C5">
        <w:rPr>
          <w:lang w:eastAsia="ja-JP"/>
        </w:rPr>
        <w:t xml:space="preserve">RDFS of </w:t>
      </w:r>
      <w:r>
        <w:rPr>
          <w:lang w:eastAsia="ja-JP"/>
        </w:rPr>
        <w:t>OWL taalbinding</w:t>
      </w:r>
      <w:r w:rsidR="00DF35C5">
        <w:rPr>
          <w:lang w:eastAsia="ja-JP"/>
        </w:rPr>
        <w:t xml:space="preserve">, kan </w:t>
      </w:r>
      <w:r w:rsidR="008F4C30">
        <w:rPr>
          <w:lang w:eastAsia="ja-JP"/>
        </w:rPr>
        <w:t xml:space="preserve">bij geen beperking </w:t>
      </w:r>
      <w:r w:rsidR="00DF35C5">
        <w:rPr>
          <w:lang w:eastAsia="ja-JP"/>
        </w:rPr>
        <w:t>iedere attribuut/relatie een relevant zijn voor ieder concept.</w:t>
      </w:r>
      <w:r w:rsidR="008F4C30">
        <w:rPr>
          <w:lang w:eastAsia="ja-JP"/>
        </w:rPr>
        <w:t xml:space="preserve"> Om toch relevantie aan te geven doen we de aanname dat</w:t>
      </w:r>
      <w:r w:rsidR="007F28BF">
        <w:rPr>
          <w:lang w:eastAsia="ja-JP"/>
        </w:rPr>
        <w:t xml:space="preserve"> de default </w:t>
      </w:r>
      <w:r w:rsidR="00B63911">
        <w:rPr>
          <w:lang w:eastAsia="ja-JP"/>
        </w:rPr>
        <w:t>“</w:t>
      </w:r>
      <w:proofErr w:type="spellStart"/>
      <w:r w:rsidR="007F28BF">
        <w:rPr>
          <w:lang w:eastAsia="ja-JP"/>
        </w:rPr>
        <w:t>mincardinaliteit</w:t>
      </w:r>
      <w:proofErr w:type="spellEnd"/>
      <w:r w:rsidR="007F28BF">
        <w:rPr>
          <w:lang w:eastAsia="ja-JP"/>
        </w:rPr>
        <w:t>=0</w:t>
      </w:r>
      <w:r w:rsidR="00B63911">
        <w:rPr>
          <w:lang w:eastAsia="ja-JP"/>
        </w:rPr>
        <w:t>”</w:t>
      </w:r>
      <w:r w:rsidR="007F28BF">
        <w:rPr>
          <w:lang w:eastAsia="ja-JP"/>
        </w:rPr>
        <w:t xml:space="preserve"> bep</w:t>
      </w:r>
      <w:r w:rsidR="00B63911">
        <w:rPr>
          <w:lang w:eastAsia="ja-JP"/>
        </w:rPr>
        <w:t>e</w:t>
      </w:r>
      <w:r w:rsidR="007F28BF">
        <w:rPr>
          <w:lang w:eastAsia="ja-JP"/>
        </w:rPr>
        <w:t xml:space="preserve">rking </w:t>
      </w:r>
      <w:r w:rsidR="0043526A">
        <w:rPr>
          <w:lang w:eastAsia="ja-JP"/>
        </w:rPr>
        <w:t xml:space="preserve">in dat geval </w:t>
      </w:r>
      <w:r w:rsidR="007F28BF">
        <w:rPr>
          <w:lang w:eastAsia="ja-JP"/>
        </w:rPr>
        <w:t>expl</w:t>
      </w:r>
      <w:r w:rsidR="00B63911">
        <w:rPr>
          <w:lang w:eastAsia="ja-JP"/>
        </w:rPr>
        <w:t>i</w:t>
      </w:r>
      <w:r w:rsidR="007F28BF">
        <w:rPr>
          <w:lang w:eastAsia="ja-JP"/>
        </w:rPr>
        <w:t xml:space="preserve">ciet </w:t>
      </w:r>
      <w:r w:rsidR="00B63911">
        <w:rPr>
          <w:lang w:eastAsia="ja-JP"/>
        </w:rPr>
        <w:t>gemodelleerd</w:t>
      </w:r>
      <w:r w:rsidR="007F28BF">
        <w:rPr>
          <w:lang w:eastAsia="ja-JP"/>
        </w:rPr>
        <w:t xml:space="preserve"> wordt.</w:t>
      </w:r>
      <w:r w:rsidR="001D02CC">
        <w:rPr>
          <w:lang w:eastAsia="ja-JP"/>
        </w:rPr>
        <w:t xml:space="preserve"> In geval</w:t>
      </w:r>
      <w:r w:rsidR="002F59C4">
        <w:rPr>
          <w:lang w:eastAsia="ja-JP"/>
        </w:rPr>
        <w:t xml:space="preserve"> van een Closed World Aanname (CWA), bijvoorbeeld bij een SHACL taalbinding</w:t>
      </w:r>
      <w:r w:rsidR="00F16AE0">
        <w:rPr>
          <w:lang w:eastAsia="ja-JP"/>
        </w:rPr>
        <w:t xml:space="preserve">, is dit niet nodig. In dit geval wordt een </w:t>
      </w:r>
      <w:r w:rsidR="005C0B80">
        <w:rPr>
          <w:lang w:eastAsia="ja-JP"/>
        </w:rPr>
        <w:t>“</w:t>
      </w:r>
      <w:proofErr w:type="spellStart"/>
      <w:r w:rsidR="00F16AE0">
        <w:rPr>
          <w:lang w:eastAsia="ja-JP"/>
        </w:rPr>
        <w:t>shape</w:t>
      </w:r>
      <w:proofErr w:type="spellEnd"/>
      <w:r w:rsidR="005C0B80">
        <w:rPr>
          <w:lang w:eastAsia="ja-JP"/>
        </w:rPr>
        <w:t>”</w:t>
      </w:r>
      <w:r w:rsidR="00F16AE0">
        <w:rPr>
          <w:lang w:eastAsia="ja-JP"/>
        </w:rPr>
        <w:t xml:space="preserve"> gedefinieerd zonder beperking die slechts de relevantie</w:t>
      </w:r>
      <w:r w:rsidR="005C0B80">
        <w:rPr>
          <w:lang w:eastAsia="ja-JP"/>
        </w:rPr>
        <w:t xml:space="preserve"> aanduidt.</w:t>
      </w:r>
    </w:p>
    <w:p w14:paraId="08B5D73B" w14:textId="398DEDDA" w:rsidR="004902C5" w:rsidRDefault="003F7738" w:rsidP="004902C5">
      <w:pPr>
        <w:pStyle w:val="ptb2"/>
      </w:pPr>
      <w:bookmarkStart w:id="112" w:name="_Toc53126657"/>
      <w:r>
        <w:t xml:space="preserve">NEN </w:t>
      </w:r>
      <w:r w:rsidR="004902C5">
        <w:t>2660</w:t>
      </w:r>
      <w:r>
        <w:t xml:space="preserve">-gebaseerde </w:t>
      </w:r>
      <w:proofErr w:type="spellStart"/>
      <w:r>
        <w:t>instantiatie</w:t>
      </w:r>
      <w:bookmarkEnd w:id="112"/>
      <w:proofErr w:type="spellEnd"/>
    </w:p>
    <w:p w14:paraId="1E57DBE6" w14:textId="654B0745" w:rsidR="00FA1EA8" w:rsidRDefault="00E967F0" w:rsidP="00C43510">
      <w:pPr>
        <w:rPr>
          <w:lang w:eastAsia="ja-JP"/>
        </w:rPr>
      </w:pPr>
      <w:r>
        <w:rPr>
          <w:lang w:eastAsia="ja-JP"/>
        </w:rPr>
        <w:t xml:space="preserve">De </w:t>
      </w:r>
      <w:proofErr w:type="spellStart"/>
      <w:r>
        <w:rPr>
          <w:lang w:eastAsia="ja-JP"/>
        </w:rPr>
        <w:t>instantiatie</w:t>
      </w:r>
      <w:proofErr w:type="spellEnd"/>
      <w:r w:rsidR="00E41236">
        <w:rPr>
          <w:lang w:eastAsia="ja-JP"/>
        </w:rPr>
        <w:t xml:space="preserve"> kan wellicht beter ondersteund worden als de ontologie </w:t>
      </w:r>
      <w:r w:rsidR="00273572">
        <w:rPr>
          <w:lang w:eastAsia="ja-JP"/>
        </w:rPr>
        <w:t xml:space="preserve">zelf </w:t>
      </w:r>
      <w:r w:rsidR="00E41236">
        <w:rPr>
          <w:lang w:eastAsia="ja-JP"/>
        </w:rPr>
        <w:t>geïnterpreteerd wordt.</w:t>
      </w:r>
      <w:r w:rsidR="008A5E19">
        <w:rPr>
          <w:lang w:eastAsia="ja-JP"/>
        </w:rPr>
        <w:t xml:space="preserve"> Hierbij valt te denken aan de modellering van de relaties decompositie en “</w:t>
      </w:r>
      <w:proofErr w:type="spellStart"/>
      <w:r w:rsidR="008A5E19">
        <w:rPr>
          <w:lang w:eastAsia="ja-JP"/>
        </w:rPr>
        <w:t>isGeimplementeerdDoor</w:t>
      </w:r>
      <w:proofErr w:type="spellEnd"/>
      <w:r w:rsidR="008A5E19">
        <w:rPr>
          <w:lang w:eastAsia="ja-JP"/>
        </w:rPr>
        <w:t>”</w:t>
      </w:r>
      <w:r w:rsidR="00411CBF">
        <w:rPr>
          <w:lang w:eastAsia="ja-JP"/>
        </w:rPr>
        <w:t xml:space="preserve"> van </w:t>
      </w:r>
      <w:proofErr w:type="spellStart"/>
      <w:r w:rsidR="00411CBF">
        <w:rPr>
          <w:lang w:eastAsia="ja-JP"/>
        </w:rPr>
        <w:t>FunctioneelObject</w:t>
      </w:r>
      <w:proofErr w:type="spellEnd"/>
      <w:r w:rsidR="00411CBF">
        <w:rPr>
          <w:lang w:eastAsia="ja-JP"/>
        </w:rPr>
        <w:t xml:space="preserve"> naar </w:t>
      </w:r>
      <w:proofErr w:type="spellStart"/>
      <w:r w:rsidR="00411CBF">
        <w:rPr>
          <w:lang w:eastAsia="ja-JP"/>
        </w:rPr>
        <w:t>TechnischObject</w:t>
      </w:r>
      <w:proofErr w:type="spellEnd"/>
      <w:r w:rsidR="00411CBF">
        <w:rPr>
          <w:lang w:eastAsia="ja-JP"/>
        </w:rPr>
        <w:t>.</w:t>
      </w:r>
    </w:p>
    <w:p w14:paraId="31242AC0" w14:textId="1036480A" w:rsidR="0056575A" w:rsidRDefault="008627BB" w:rsidP="00C43510">
      <w:pPr>
        <w:rPr>
          <w:lang w:eastAsia="ja-JP"/>
        </w:rPr>
      </w:pPr>
      <w:r>
        <w:rPr>
          <w:lang w:eastAsia="ja-JP"/>
        </w:rPr>
        <w:t>I</w:t>
      </w:r>
      <w:r w:rsidR="00DC45E5">
        <w:rPr>
          <w:lang w:eastAsia="ja-JP"/>
        </w:rPr>
        <w:t>n</w:t>
      </w:r>
      <w:r>
        <w:rPr>
          <w:lang w:eastAsia="ja-JP"/>
        </w:rPr>
        <w:t xml:space="preserve"> plaats van decompositie te behandelen als een relatie als alle andere relaties</w:t>
      </w:r>
      <w:r w:rsidR="00EA6033">
        <w:rPr>
          <w:lang w:eastAsia="ja-JP"/>
        </w:rPr>
        <w:t xml:space="preserve"> kan deze relatie bijvoorbeeld als eerste of zelfs als enige</w:t>
      </w:r>
      <w:r w:rsidR="00DC45E5">
        <w:rPr>
          <w:lang w:eastAsia="ja-JP"/>
        </w:rPr>
        <w:t xml:space="preserve"> geïnstantieerd worden. </w:t>
      </w:r>
      <w:r w:rsidR="00E70DD6">
        <w:rPr>
          <w:lang w:eastAsia="ja-JP"/>
        </w:rPr>
        <w:t>Wellicht in combinatie met de implementatie relatie zodat uiteindelijk een complete FO-</w:t>
      </w:r>
      <w:r w:rsidR="008762D9">
        <w:rPr>
          <w:lang w:eastAsia="ja-JP"/>
        </w:rPr>
        <w:t>TO-decompositie van een asset geïnstantieerd kan worden.</w:t>
      </w:r>
    </w:p>
    <w:p w14:paraId="0D76721D" w14:textId="6E719AFE" w:rsidR="00EE7CA3" w:rsidRPr="0076051A" w:rsidRDefault="00EE7CA3" w:rsidP="00C43510">
      <w:pPr>
        <w:rPr>
          <w:lang w:eastAsia="ja-JP"/>
        </w:rPr>
      </w:pPr>
      <w:r>
        <w:rPr>
          <w:lang w:eastAsia="ja-JP"/>
        </w:rPr>
        <w:t>Speciale gevallen zijn de relaties die als bereik een subklasse van een enumeratieklasse (“</w:t>
      </w:r>
      <w:proofErr w:type="spellStart"/>
      <w:r>
        <w:rPr>
          <w:lang w:eastAsia="ja-JP"/>
        </w:rPr>
        <w:t>EnumerationType</w:t>
      </w:r>
      <w:proofErr w:type="spellEnd"/>
      <w:r>
        <w:rPr>
          <w:lang w:eastAsia="ja-JP"/>
        </w:rPr>
        <w:t>”) of als bereik een kwantiteitwaardeklasse (“</w:t>
      </w:r>
      <w:proofErr w:type="spellStart"/>
      <w:r>
        <w:rPr>
          <w:lang w:eastAsia="ja-JP"/>
        </w:rPr>
        <w:t>QuantityValue</w:t>
      </w:r>
      <w:proofErr w:type="spellEnd"/>
      <w:r>
        <w:rPr>
          <w:lang w:eastAsia="ja-JP"/>
        </w:rPr>
        <w:t xml:space="preserve">”) hebben. In het eerste geval wordt een </w:t>
      </w:r>
      <w:proofErr w:type="spellStart"/>
      <w:r>
        <w:rPr>
          <w:lang w:eastAsia="ja-JP"/>
        </w:rPr>
        <w:t>referentieinstantie</w:t>
      </w:r>
      <w:proofErr w:type="spellEnd"/>
      <w:r>
        <w:rPr>
          <w:lang w:eastAsia="ja-JP"/>
        </w:rPr>
        <w:t xml:space="preserve"> geselecteerd, in het tweede geval wordt een anonieme instantie gecreëerd met een waarde en eventueel extra meta-attributen (zoals eenheid).</w:t>
      </w:r>
    </w:p>
    <w:p w14:paraId="2D3E00B3" w14:textId="77777777" w:rsidR="00A4299E" w:rsidRPr="00CE0A68" w:rsidRDefault="00A4299E" w:rsidP="0056575A">
      <w:pPr>
        <w:pStyle w:val="Kop1"/>
        <w:numPr>
          <w:ilvl w:val="0"/>
          <w:numId w:val="0"/>
        </w:numPr>
        <w:rPr>
          <w:lang w:val="en-US"/>
        </w:rPr>
      </w:pPr>
      <w:bookmarkStart w:id="113" w:name="_Toc53126658"/>
      <w:bookmarkEnd w:id="105"/>
      <w:proofErr w:type="spellStart"/>
      <w:r w:rsidRPr="00CE0A68">
        <w:rPr>
          <w:lang w:val="en-US"/>
        </w:rPr>
        <w:t>Bibliografie</w:t>
      </w:r>
      <w:bookmarkEnd w:id="113"/>
      <w:proofErr w:type="spellEnd"/>
    </w:p>
    <w:p w14:paraId="2D3E00B4" w14:textId="2DC9CD93" w:rsidR="00A4299E" w:rsidRPr="00D138DD" w:rsidRDefault="007D0429" w:rsidP="0084454F">
      <w:pPr>
        <w:pStyle w:val="opsommingstreepje"/>
        <w:numPr>
          <w:ilvl w:val="0"/>
          <w:numId w:val="0"/>
        </w:numPr>
        <w:rPr>
          <w:lang w:val="en-US"/>
        </w:rPr>
      </w:pPr>
      <w:r>
        <w:rPr>
          <w:lang w:val="en-US"/>
        </w:rPr>
        <w:t>[1]</w:t>
      </w:r>
      <w:r>
        <w:rPr>
          <w:lang w:val="en-US"/>
        </w:rPr>
        <w:tab/>
      </w:r>
      <w:r w:rsidR="00D138DD" w:rsidRPr="00D138DD">
        <w:rPr>
          <w:lang w:val="en-US"/>
        </w:rPr>
        <w:t>Semantic Modelling and Linking (S</w:t>
      </w:r>
      <w:r w:rsidR="00D138DD">
        <w:rPr>
          <w:lang w:val="en-US"/>
        </w:rPr>
        <w:t>ML)</w:t>
      </w:r>
      <w:r>
        <w:rPr>
          <w:lang w:val="en-US"/>
        </w:rPr>
        <w:t xml:space="preserve"> standard</w:t>
      </w:r>
      <w:r w:rsidR="00D138DD">
        <w:rPr>
          <w:lang w:val="en-US"/>
        </w:rPr>
        <w:t>, CEN TC442/WG4/TG3, ENQ draft September 2020.</w:t>
      </w:r>
    </w:p>
    <w:sectPr w:rsidR="00A4299E" w:rsidRPr="00D138DD" w:rsidSect="00312648">
      <w:headerReference w:type="even" r:id="rId22"/>
      <w:headerReference w:type="default" r:id="rId23"/>
      <w:footerReference w:type="even" r:id="rId24"/>
      <w:footerReference w:type="default" r:id="rId25"/>
      <w:pgSz w:w="11907" w:h="16840" w:code="9"/>
      <w:pgMar w:top="1418" w:right="1134" w:bottom="1418" w:left="1134" w:header="720" w:footer="720" w:gutter="0"/>
      <w:pgNumType w:start="3"/>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Baggen, Mick (GPO)" w:date="2020-10-10T09:44:00Z" w:initials="B(">
    <w:p w14:paraId="06A98AC9" w14:textId="26548AA2" w:rsidR="001500E0" w:rsidRDefault="001500E0">
      <w:pPr>
        <w:pStyle w:val="Tekstopmerking"/>
      </w:pPr>
      <w:r>
        <w:t xml:space="preserve">Dit zijn de </w:t>
      </w:r>
      <w:proofErr w:type="spellStart"/>
      <w:r>
        <w:t>buitenbeetjs</w:t>
      </w:r>
      <w:proofErr w:type="spellEnd"/>
      <w:r>
        <w:t xml:space="preserve"> van het Top level model. In feite zijn het abstracte, wiskundige objecten (geen fysieke </w:t>
      </w:r>
      <w:proofErr w:type="spellStart"/>
      <w:r>
        <w:t>objeten</w:t>
      </w:r>
      <w:proofErr w:type="spellEnd"/>
      <w:r>
        <w:t>, geen informatie objecten).</w:t>
      </w:r>
      <w:r>
        <w:rPr>
          <w:rStyle w:val="Verwijzingopmerking"/>
        </w:rPr>
        <w:annotationRef/>
      </w:r>
    </w:p>
  </w:comment>
  <w:comment w:id="12" w:author="Bohms, H.M. (Michel)" w:date="2020-10-12T09:55:00Z" w:initials="BH(">
    <w:p w14:paraId="25665BD1" w14:textId="1EDAC236" w:rsidR="001500E0" w:rsidRDefault="001500E0">
      <w:pPr>
        <w:pStyle w:val="Tekstopmerking"/>
      </w:pPr>
      <w:r>
        <w:rPr>
          <w:rStyle w:val="Verwijzingopmerking"/>
        </w:rPr>
        <w:annotationRef/>
      </w:r>
      <w:r>
        <w:t>Mee eens….en dus?</w:t>
      </w:r>
    </w:p>
  </w:comment>
  <w:comment w:id="44" w:author="Bohms, H.M. (Michel)" w:date="2020-10-09T16:00:00Z" w:initials="BH(">
    <w:p w14:paraId="09E1391B" w14:textId="05405729" w:rsidR="001500E0" w:rsidRDefault="001500E0">
      <w:pPr>
        <w:pStyle w:val="Tekstopmerking"/>
      </w:pPr>
      <w:r>
        <w:rPr>
          <w:rStyle w:val="Verwijzingopmerking"/>
        </w:rPr>
        <w:annotationRef/>
      </w:r>
      <w:r>
        <w:t xml:space="preserve">Discussie met </w:t>
      </w:r>
      <w:proofErr w:type="spellStart"/>
      <w:r>
        <w:t>mick</w:t>
      </w:r>
      <w:proofErr w:type="spellEnd"/>
      <w:r>
        <w:t>: gebruik wel of niet in LC? Of parallel</w:t>
      </w:r>
    </w:p>
  </w:comment>
  <w:comment w:id="63" w:author="Baggen, Mick (GPO)" w:date="2020-10-10T10:01:00Z" w:initials="B(">
    <w:p w14:paraId="7BA1ABEE" w14:textId="4FD3A0A8" w:rsidR="001500E0" w:rsidRDefault="001500E0">
      <w:pPr>
        <w:pStyle w:val="Tekstopmerking"/>
      </w:pPr>
      <w:r>
        <w:t>Ook hier lopen Technische Objecten en Fysiek Objecten door elkaar. In mijn beleving hebben we het hier over het Fysieke Object zelf, niet over een Technisch Object,</w:t>
      </w:r>
      <w:r>
        <w:rPr>
          <w:rStyle w:val="Verwijzingopmerking"/>
        </w:rPr>
        <w:annotationRef/>
      </w:r>
    </w:p>
    <w:p w14:paraId="1EAD6365" w14:textId="1D51C0E6" w:rsidR="001500E0" w:rsidRDefault="001500E0">
      <w:pPr>
        <w:pStyle w:val="Tekstopmerking"/>
      </w:pPr>
      <w:r>
        <w:t>Anders gezegd: ik begrijp niet meer wat het verschil is tussen een Technisch Object en een Fysiek Object.</w:t>
      </w:r>
    </w:p>
  </w:comment>
  <w:comment w:id="64" w:author="Bohms, H.M. (Michel)" w:date="2020-10-13T13:31:00Z" w:initials="BH(">
    <w:p w14:paraId="2329CC0F" w14:textId="77777777" w:rsidR="001500E0" w:rsidRDefault="001500E0">
      <w:pPr>
        <w:pStyle w:val="Tekstopmerking"/>
      </w:pPr>
      <w:r>
        <w:rPr>
          <w:rStyle w:val="Verwijzingopmerking"/>
        </w:rPr>
        <w:annotationRef/>
      </w:r>
      <w:r>
        <w:t xml:space="preserve">Het zijn allemaal fysieke objecten (want </w:t>
      </w:r>
      <w:proofErr w:type="spellStart"/>
      <w:r>
        <w:t>mateiraal</w:t>
      </w:r>
      <w:proofErr w:type="spellEnd"/>
      <w:r>
        <w:t xml:space="preserve"> is </w:t>
      </w:r>
      <w:proofErr w:type="spellStart"/>
      <w:r>
        <w:t>subclasse</w:t>
      </w:r>
      <w:proofErr w:type="spellEnd"/>
      <w:r>
        <w:t xml:space="preserve"> van </w:t>
      </w:r>
      <w:proofErr w:type="spellStart"/>
      <w:r>
        <w:t>FysiekObject</w:t>
      </w:r>
      <w:proofErr w:type="spellEnd"/>
      <w:r>
        <w:t>. De voorbeelden zijn soms echter technisch (</w:t>
      </w:r>
      <w:proofErr w:type="spellStart"/>
      <w:r>
        <w:t>zuiverestof</w:t>
      </w:r>
      <w:proofErr w:type="spellEnd"/>
      <w:r>
        <w:t>), soms functioneel (</w:t>
      </w:r>
      <w:proofErr w:type="spellStart"/>
      <w:r>
        <w:t>grondsto</w:t>
      </w:r>
      <w:proofErr w:type="spellEnd"/>
      <w:r>
        <w:t xml:space="preserve">). Grondstof is dus een </w:t>
      </w:r>
      <w:proofErr w:type="spellStart"/>
      <w:r>
        <w:t>subclass</w:t>
      </w:r>
      <w:proofErr w:type="spellEnd"/>
      <w:r>
        <w:t xml:space="preserve"> van Materiaal en </w:t>
      </w:r>
      <w:proofErr w:type="spellStart"/>
      <w:r>
        <w:t>FunctioneelObject</w:t>
      </w:r>
      <w:proofErr w:type="spellEnd"/>
      <w:r>
        <w:t>.</w:t>
      </w:r>
    </w:p>
    <w:p w14:paraId="7B57FF72" w14:textId="21FDDD91" w:rsidR="001500E0" w:rsidRDefault="001500E0">
      <w:pPr>
        <w:pStyle w:val="Tekstopmerking"/>
      </w:pPr>
    </w:p>
  </w:comment>
  <w:comment w:id="66" w:author="Baggen, Mick (GPO)" w:date="2020-10-10T09:57:00Z" w:initials="B(">
    <w:p w14:paraId="320EA501" w14:textId="6E54AB33" w:rsidR="001500E0" w:rsidRDefault="001500E0">
      <w:pPr>
        <w:pStyle w:val="Tekstopmerking"/>
      </w:pPr>
      <w:r>
        <w:t>Ik herken me in het kwadrant uit hoofdstuk 6, in de zin dat er twee dimensies zijn met twee ieder twee waarden. Maar ik worstel nog steeds met de term Technisch Object, en wel om twee redenen:</w:t>
      </w:r>
      <w:r>
        <w:rPr>
          <w:rStyle w:val="Verwijzingopmerking"/>
        </w:rPr>
        <w:annotationRef/>
      </w:r>
    </w:p>
    <w:p w14:paraId="413EA520" w14:textId="227EB4AB" w:rsidR="001500E0" w:rsidRDefault="001500E0">
      <w:pPr>
        <w:pStyle w:val="Tekstopmerking"/>
      </w:pPr>
      <w:r>
        <w:t>1. Hoe zit dat dan met natuurlijke fysieke objecten? Daar is niets technisch aan!</w:t>
      </w:r>
    </w:p>
    <w:p w14:paraId="22A271E1" w14:textId="520ECD3D" w:rsidR="001500E0" w:rsidRDefault="001500E0">
      <w:pPr>
        <w:pStyle w:val="Tekstopmerking"/>
      </w:pPr>
      <w:r>
        <w:t>2. Een mens is ook een fysiek object. Geldt deze plaat dan ook?</w:t>
      </w:r>
    </w:p>
    <w:p w14:paraId="63BA7FFB" w14:textId="24ECADE7" w:rsidR="001500E0" w:rsidRDefault="001500E0">
      <w:pPr>
        <w:pStyle w:val="Tekstopmerking"/>
      </w:pPr>
      <w:r>
        <w:t xml:space="preserve">2. In het 2660-1 model  bestaat er </w:t>
      </w:r>
      <w:proofErr w:type="spellStart"/>
      <w:r>
        <w:t>uiteraad</w:t>
      </w:r>
      <w:proofErr w:type="spellEnd"/>
      <w:r>
        <w:t xml:space="preserve"> zoiets als een fysiek object. Een Fysiek Object kan twee soorten rollen vervullen: een actieve rol (waarin hij een Activiteit uitvoert), en een passieve rol (waarin hij door een Activiteit door zijn levenscyclus wordt getrokken, van </w:t>
      </w:r>
      <w:proofErr w:type="spellStart"/>
      <w:r>
        <w:t>LCState</w:t>
      </w:r>
      <w:proofErr w:type="spellEnd"/>
      <w:r>
        <w:t xml:space="preserve"> naar </w:t>
      </w:r>
      <w:proofErr w:type="spellStart"/>
      <w:r>
        <w:t>LCState</w:t>
      </w:r>
      <w:proofErr w:type="spellEnd"/>
      <w:r>
        <w:t>).</w:t>
      </w:r>
    </w:p>
    <w:p w14:paraId="18B629CE" w14:textId="3C10731C" w:rsidR="001500E0" w:rsidRDefault="001500E0">
      <w:pPr>
        <w:pStyle w:val="Tekstopmerking"/>
      </w:pPr>
      <w:r>
        <w:t xml:space="preserve">De actieve rol komt overeen met de rij "Functioneel object", de passieve rol met de rij "Technisch object". Beide namen Functioneel en Technisch, zijn alleen van toepassing in de context van "ontworpen en gebouwde objecten", maar dat is te beperkt. Dan moet je eerst een subtype </w:t>
      </w:r>
      <w:proofErr w:type="spellStart"/>
      <w:r>
        <w:t>KunstmatigFysiekObject</w:t>
      </w:r>
      <w:proofErr w:type="spellEnd"/>
      <w:r>
        <w:t xml:space="preserve"> maken. </w:t>
      </w:r>
    </w:p>
  </w:comment>
  <w:comment w:id="67" w:author="Bohms, H.M. (Michel)" w:date="2020-10-08T09:06:00Z" w:initials="BH(">
    <w:p w14:paraId="5E39C1EE" w14:textId="06906826" w:rsidR="001500E0" w:rsidRDefault="001500E0">
      <w:pPr>
        <w:pStyle w:val="Tekstopmerking"/>
      </w:pPr>
      <w:r>
        <w:rPr>
          <w:rStyle w:val="Verwijzingopmerking"/>
        </w:rPr>
        <w:annotationRef/>
      </w:r>
      <w:r>
        <w:t>Mick, is er iets naast “Functie” dat een technisch object doet? (symmetrieoverweging)</w:t>
      </w:r>
    </w:p>
  </w:comment>
  <w:comment w:id="68" w:author="Baggen, Mick (GPO)" w:date="2020-10-10T09:48:00Z" w:initials="B(">
    <w:p w14:paraId="664BDCAB" w14:textId="035034C2" w:rsidR="001500E0" w:rsidRDefault="001500E0">
      <w:pPr>
        <w:pStyle w:val="Tekstopmerking"/>
      </w:pPr>
      <w:r>
        <w:t>Tsja, ik vind van wel. Indien een fysiek object is ontworpen (</w:t>
      </w:r>
      <w:proofErr w:type="spellStart"/>
      <w:r>
        <w:t>intensioneel</w:t>
      </w:r>
      <w:proofErr w:type="spellEnd"/>
      <w:r>
        <w:t>), dan zal dat vast zijn omdat hij een Functie moet uitvoeren (</w:t>
      </w:r>
      <w:proofErr w:type="spellStart"/>
      <w:r>
        <w:t>perform</w:t>
      </w:r>
      <w:proofErr w:type="spellEnd"/>
      <w:r>
        <w:t>). Maar daarnaast voert een fysiek object ook activiteiten uit die niet intentioneel zin, maar gewoon omdat het een fysiek object is. Dat zijn dus Fysieke Activiteiten. Voorbeeld: uitoefenen zwaartekracht op andere fysieke objecten.</w:t>
      </w:r>
      <w:r>
        <w:rPr>
          <w:rStyle w:val="Verwijzingopmerking"/>
        </w:rPr>
        <w:annotationRef/>
      </w:r>
    </w:p>
  </w:comment>
  <w:comment w:id="74" w:author="Niels Hoffmann" w:date="2020-10-09T14:50:00Z" w:initials="NH">
    <w:p w14:paraId="3C50C62E" w14:textId="57C4D7A9" w:rsidR="001500E0" w:rsidRDefault="001500E0">
      <w:r>
        <w:t>Semantische topologie misschien als raakvlak / interface beschrijven? Dan kun je het begrip topologie puur in zijn mathematische context blijven gebruiken.</w:t>
      </w:r>
      <w:r>
        <w:annotationRef/>
      </w:r>
    </w:p>
  </w:comment>
  <w:comment w:id="75" w:author="Bohms, H.M. (Michel)" w:date="2020-10-09T16:02:00Z" w:initials="BH(">
    <w:p w14:paraId="3D55A6DA" w14:textId="3EE25DC8" w:rsidR="001500E0" w:rsidRDefault="001500E0">
      <w:pPr>
        <w:pStyle w:val="Tekstopmerking"/>
      </w:pPr>
      <w:r>
        <w:rPr>
          <w:rStyle w:val="Verwijzingopmerking"/>
        </w:rPr>
        <w:annotationRef/>
      </w:r>
      <w:r>
        <w:t>Goed plan, dan hoort het ook! Wellicht specialisatie van raakvlak.</w:t>
      </w:r>
    </w:p>
  </w:comment>
  <w:comment w:id="81" w:author="Baggen, Mick (GPO)" w:date="2020-10-10T09:59:00Z" w:initials="B(">
    <w:p w14:paraId="3B1A3748" w14:textId="07048CD6" w:rsidR="001500E0" w:rsidRDefault="001500E0">
      <w:pPr>
        <w:pStyle w:val="Tekstopmerking"/>
      </w:pPr>
      <w:r>
        <w:t>Ik herken me in het kwadrant uit hoofdstuk 6, in de zin dat er twee dimensies zijn met twee ieder twee waarden. Maar ik worstel nog steeds met de term Technisch Object, en wel om twee redenen:</w:t>
      </w:r>
      <w:r>
        <w:rPr>
          <w:rStyle w:val="Verwijzingopmerking"/>
        </w:rPr>
        <w:annotationRef/>
      </w:r>
    </w:p>
    <w:p w14:paraId="3E4C7EEC" w14:textId="2100CE5C" w:rsidR="001500E0" w:rsidRDefault="001500E0">
      <w:pPr>
        <w:pStyle w:val="Tekstopmerking"/>
      </w:pPr>
      <w:r>
        <w:t>1. Hoe zit dat dan met natuurlijke fysieke objecten? Daar is niets technisch aan!</w:t>
      </w:r>
    </w:p>
    <w:p w14:paraId="62033E40" w14:textId="45F9692B" w:rsidR="001500E0" w:rsidRDefault="001500E0">
      <w:pPr>
        <w:pStyle w:val="Tekstopmerking"/>
      </w:pPr>
      <w:r>
        <w:t>2. Een mens is ook een fysiek object. Geldt deze plaat dan ook?</w:t>
      </w:r>
    </w:p>
    <w:p w14:paraId="21ABA40D" w14:textId="0AEE7A3C" w:rsidR="001500E0" w:rsidRDefault="001500E0">
      <w:pPr>
        <w:pStyle w:val="Tekstopmerking"/>
      </w:pPr>
      <w:r>
        <w:t xml:space="preserve">2. In het 2660-1 model  bestaat er </w:t>
      </w:r>
      <w:proofErr w:type="spellStart"/>
      <w:r>
        <w:t>uiteraad</w:t>
      </w:r>
      <w:proofErr w:type="spellEnd"/>
      <w:r>
        <w:t xml:space="preserve"> zoiets als een fysiek object. Een Fysiek Object kan twee soorten rollen vervullen: een actieve rol (waarin hij een Activiteit uitvoert), en een passieve rol (waarin hij door een Activiteit door zijn levenscyclus wordt getrokken, van </w:t>
      </w:r>
      <w:proofErr w:type="spellStart"/>
      <w:r>
        <w:t>LCState</w:t>
      </w:r>
      <w:proofErr w:type="spellEnd"/>
      <w:r>
        <w:t xml:space="preserve"> naar </w:t>
      </w:r>
      <w:proofErr w:type="spellStart"/>
      <w:r>
        <w:t>LCState</w:t>
      </w:r>
      <w:proofErr w:type="spellEnd"/>
      <w:r>
        <w:t>).</w:t>
      </w:r>
    </w:p>
    <w:p w14:paraId="330604A1" w14:textId="6846E3C8" w:rsidR="001500E0" w:rsidRDefault="001500E0">
      <w:pPr>
        <w:pStyle w:val="Tekstopmerking"/>
      </w:pPr>
      <w:r>
        <w:t xml:space="preserve">De actieve rol komt overeen met de rij "Functioneel object", de passieve rol met de rij "Technisch object". Beide namen Functioneel en Technisch, zijn alleen van toepassing in de context van "ontworpen en gebouwde objecten", maar dat is te beperkt. Dan moet je eerst een subtype </w:t>
      </w:r>
      <w:proofErr w:type="spellStart"/>
      <w:r>
        <w:t>KunstmatigFysiekObject</w:t>
      </w:r>
      <w:proofErr w:type="spellEnd"/>
      <w:r>
        <w:t xml:space="preserve"> maken. </w:t>
      </w:r>
    </w:p>
  </w:comment>
  <w:comment w:id="87" w:author="Baggen, Mick (GPO)" w:date="2020-10-08T16:46:00Z" w:initials="B(">
    <w:p w14:paraId="08C5FB86" w14:textId="5AE6248D" w:rsidR="001500E0" w:rsidRDefault="001500E0">
      <w:pPr>
        <w:pStyle w:val="Tekstopmerking"/>
      </w:pPr>
      <w:r w:rsidRPr="00610D5C">
        <w:t xml:space="preserve">Vreemd model: een system element does </w:t>
      </w:r>
      <w:proofErr w:type="spellStart"/>
      <w:r w:rsidRPr="00610D5C">
        <w:t>not</w:t>
      </w:r>
      <w:proofErr w:type="spellEnd"/>
      <w:r w:rsidRPr="00610D5C">
        <w:t xml:space="preserve"> </w:t>
      </w:r>
      <w:proofErr w:type="spellStart"/>
      <w:r w:rsidRPr="00610D5C">
        <w:t>consists</w:t>
      </w:r>
      <w:proofErr w:type="spellEnd"/>
      <w:r w:rsidRPr="00610D5C">
        <w:t xml:space="preserve"> of </w:t>
      </w:r>
      <w:proofErr w:type="spellStart"/>
      <w:r w:rsidRPr="00610D5C">
        <w:t>an</w:t>
      </w:r>
      <w:proofErr w:type="spellEnd"/>
      <w:r w:rsidRPr="00610D5C">
        <w:t xml:space="preserve"> interface! </w:t>
      </w:r>
      <w:r>
        <w:t xml:space="preserve">A system element </w:t>
      </w:r>
      <w:proofErr w:type="spellStart"/>
      <w:r>
        <w:t>provides</w:t>
      </w:r>
      <w:proofErr w:type="spellEnd"/>
      <w:r>
        <w:t xml:space="preserve"> (aanbieden) or </w:t>
      </w:r>
      <w:proofErr w:type="spellStart"/>
      <w:r>
        <w:t>uses</w:t>
      </w:r>
      <w:proofErr w:type="spellEnd"/>
      <w:r>
        <w:t xml:space="preserve"> (gebruiken) een interface. Een interface is  beschikbaar op een of meer poorten (ook geen </w:t>
      </w:r>
      <w:proofErr w:type="spellStart"/>
      <w:r>
        <w:t>consists</w:t>
      </w:r>
      <w:proofErr w:type="spellEnd"/>
      <w:r>
        <w:t xml:space="preserve"> of) Let op: </w:t>
      </w:r>
      <w:proofErr w:type="spellStart"/>
      <w:r>
        <w:t>consists</w:t>
      </w:r>
      <w:proofErr w:type="spellEnd"/>
      <w:r>
        <w:t xml:space="preserve"> of is nu gereserveerd voor object </w:t>
      </w:r>
      <w:proofErr w:type="spellStart"/>
      <w:r>
        <w:t>consists</w:t>
      </w:r>
      <w:proofErr w:type="spellEnd"/>
      <w:r>
        <w:t xml:space="preserve"> of </w:t>
      </w:r>
      <w:proofErr w:type="spellStart"/>
      <w:r>
        <w:t>chemical</w:t>
      </w:r>
      <w:proofErr w:type="spellEnd"/>
      <w:r>
        <w:t xml:space="preserve"> </w:t>
      </w:r>
      <w:proofErr w:type="spellStart"/>
      <w:r>
        <w:t>substance</w:t>
      </w:r>
      <w:proofErr w:type="spellEnd"/>
      <w:r>
        <w:t>.</w:t>
      </w:r>
      <w:r>
        <w:rPr>
          <w:rStyle w:val="Verwijzingopmerking"/>
        </w:rPr>
        <w:annotationRef/>
      </w:r>
    </w:p>
  </w:comment>
  <w:comment w:id="88" w:author="Bohms, H.M. (Michel)" w:date="2020-10-09T16:05:00Z" w:initials="BH(">
    <w:p w14:paraId="37206D60" w14:textId="60A483C5" w:rsidR="001500E0" w:rsidRDefault="001500E0">
      <w:pPr>
        <w:pStyle w:val="Tekstopmerking"/>
      </w:pPr>
      <w:r>
        <w:rPr>
          <w:rStyle w:val="Verwijzingopmerking"/>
        </w:rPr>
        <w:annotationRef/>
      </w:r>
      <w:r>
        <w:t>Eerste maar eens worden over de concepten, dan het plaatje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A98AC9" w15:done="0"/>
  <w15:commentEx w15:paraId="25665BD1" w15:paraIdParent="06A98AC9" w15:done="0"/>
  <w15:commentEx w15:paraId="09E1391B" w15:done="0"/>
  <w15:commentEx w15:paraId="1EAD6365" w15:done="0"/>
  <w15:commentEx w15:paraId="7B57FF72" w15:paraIdParent="1EAD6365" w15:done="0"/>
  <w15:commentEx w15:paraId="18B629CE" w15:done="0"/>
  <w15:commentEx w15:paraId="5E39C1EE" w15:done="0"/>
  <w15:commentEx w15:paraId="664BDCAB" w15:paraIdParent="5E39C1EE" w15:done="0"/>
  <w15:commentEx w15:paraId="3C50C62E" w15:done="0"/>
  <w15:commentEx w15:paraId="3D55A6DA" w15:paraIdParent="3C50C62E" w15:done="0"/>
  <w15:commentEx w15:paraId="330604A1" w15:done="0"/>
  <w15:commentEx w15:paraId="08C5FB86" w15:done="0"/>
  <w15:commentEx w15:paraId="37206D60" w15:paraIdParent="08C5FB86"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CF5B097" w16cex:dateUtc="2020-10-09T12:50:00Z"/>
  <w16cex:commentExtensible w16cex:durableId="351D4E0F" w16cex:dateUtc="2020-10-08T14:46:00Z"/>
  <w16cex:commentExtensible w16cex:durableId="00FE7E2D" w16cex:dateUtc="2020-10-10T07:41:53.476Z"/>
  <w16cex:commentExtensible w16cex:durableId="0FE03C6F" w16cex:dateUtc="2020-10-10T07:44:16.243Z"/>
  <w16cex:commentExtensible w16cex:durableId="473673E8" w16cex:dateUtc="2020-10-10T07:48:19.902Z"/>
  <w16cex:commentExtensible w16cex:durableId="7FB3C65D" w16cex:dateUtc="2020-10-10T07:57:33.683Z"/>
  <w16cex:commentExtensible w16cex:durableId="04B96F12" w16cex:dateUtc="2020-10-10T07:59:29.088Z"/>
  <w16cex:commentExtensible w16cex:durableId="31A53C89" w16cex:dateUtc="2020-10-10T08:01:56.87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98AC9" w16cid:durableId="0FE03C6F"/>
  <w16cid:commentId w16cid:paraId="25665BD1" w16cid:durableId="232EA6A4"/>
  <w16cid:commentId w16cid:paraId="09E1391B" w16cid:durableId="232B07A4"/>
  <w16cid:commentId w16cid:paraId="1EAD6365" w16cid:durableId="31A53C89"/>
  <w16cid:commentId w16cid:paraId="7B57FF72" w16cid:durableId="23302AC9"/>
  <w16cid:commentId w16cid:paraId="18B629CE" w16cid:durableId="7FB3C65D"/>
  <w16cid:commentId w16cid:paraId="5E39C1EE" w16cid:durableId="232954FB"/>
  <w16cid:commentId w16cid:paraId="664BDCAB" w16cid:durableId="473673E8"/>
  <w16cid:commentId w16cid:paraId="3C50C62E" w16cid:durableId="7CF5B097"/>
  <w16cid:commentId w16cid:paraId="3D55A6DA" w16cid:durableId="232B082F"/>
  <w16cid:commentId w16cid:paraId="330604A1" w16cid:durableId="04B96F12"/>
  <w16cid:commentId w16cid:paraId="08C5FB86" w16cid:durableId="351D4E0F"/>
  <w16cid:commentId w16cid:paraId="37206D60" w16cid:durableId="232B08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FF66D" w14:textId="77777777" w:rsidR="000857BE" w:rsidRDefault="000857BE" w:rsidP="00A4299E">
      <w:pPr>
        <w:spacing w:after="0" w:line="240" w:lineRule="auto"/>
      </w:pPr>
      <w:r>
        <w:separator/>
      </w:r>
    </w:p>
  </w:endnote>
  <w:endnote w:type="continuationSeparator" w:id="0">
    <w:p w14:paraId="3881C700" w14:textId="77777777" w:rsidR="000857BE" w:rsidRDefault="000857BE" w:rsidP="00A4299E">
      <w:pPr>
        <w:spacing w:after="0" w:line="240" w:lineRule="auto"/>
      </w:pPr>
      <w:r>
        <w:continuationSeparator/>
      </w:r>
    </w:p>
  </w:endnote>
  <w:endnote w:type="continuationNotice" w:id="1">
    <w:p w14:paraId="7EAFF455" w14:textId="77777777" w:rsidR="000857BE" w:rsidRDefault="000857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E00C4" w14:textId="77777777" w:rsidR="001500E0" w:rsidRDefault="001500E0">
    <w:pP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E00C5" w14:textId="77777777" w:rsidR="001500E0" w:rsidRDefault="001500E0">
    <w:pP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E00C8" w14:textId="77777777" w:rsidR="001500E0" w:rsidRPr="00010987" w:rsidRDefault="001500E0">
    <w:pPr>
      <w:ind w:right="360"/>
      <w:rPr>
        <w:b/>
        <w:bCs/>
      </w:rPr>
    </w:pPr>
    <w:r w:rsidRPr="00010987">
      <w:rPr>
        <w:rStyle w:val="Paginanummer"/>
        <w:b/>
        <w:bCs/>
      </w:rPr>
      <w:fldChar w:fldCharType="begin"/>
    </w:r>
    <w:r w:rsidRPr="00010987">
      <w:rPr>
        <w:rStyle w:val="Paginanummer"/>
        <w:b/>
        <w:bCs/>
      </w:rPr>
      <w:instrText xml:space="preserve"> PAGE </w:instrText>
    </w:r>
    <w:r w:rsidRPr="00010987">
      <w:rPr>
        <w:rStyle w:val="Paginanummer"/>
        <w:b/>
        <w:bCs/>
      </w:rPr>
      <w:fldChar w:fldCharType="separate"/>
    </w:r>
    <w:r>
      <w:rPr>
        <w:rStyle w:val="Paginanummer"/>
        <w:b/>
        <w:bCs/>
        <w:noProof/>
      </w:rPr>
      <w:t>4</w:t>
    </w:r>
    <w:r w:rsidRPr="00010987">
      <w:rPr>
        <w:rStyle w:val="Paginanumme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E00C9" w14:textId="77777777" w:rsidR="001500E0" w:rsidRPr="00C37DBF" w:rsidRDefault="001500E0">
    <w:pPr>
      <w:jc w:val="right"/>
      <w:rPr>
        <w:b/>
        <w:bCs/>
      </w:rPr>
    </w:pPr>
    <w:r w:rsidRPr="00C37DBF">
      <w:rPr>
        <w:rStyle w:val="Paginanummer"/>
        <w:b/>
        <w:bCs/>
      </w:rPr>
      <w:fldChar w:fldCharType="begin"/>
    </w:r>
    <w:r w:rsidRPr="00C37DBF">
      <w:rPr>
        <w:rStyle w:val="Paginanummer"/>
        <w:b/>
        <w:bCs/>
      </w:rPr>
      <w:instrText xml:space="preserve"> PAGE </w:instrText>
    </w:r>
    <w:r w:rsidRPr="00C37DBF">
      <w:rPr>
        <w:rStyle w:val="Paginanummer"/>
        <w:b/>
        <w:bCs/>
      </w:rPr>
      <w:fldChar w:fldCharType="separate"/>
    </w:r>
    <w:r>
      <w:rPr>
        <w:rStyle w:val="Paginanummer"/>
        <w:b/>
        <w:bCs/>
        <w:noProof/>
      </w:rPr>
      <w:t>5</w:t>
    </w:r>
    <w:r w:rsidRPr="00C37DBF">
      <w:rPr>
        <w:rStyle w:val="Paginanumme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6ACC5" w14:textId="77777777" w:rsidR="000857BE" w:rsidRDefault="000857BE" w:rsidP="00A4299E">
      <w:pPr>
        <w:spacing w:after="0" w:line="240" w:lineRule="auto"/>
      </w:pPr>
      <w:r>
        <w:separator/>
      </w:r>
    </w:p>
  </w:footnote>
  <w:footnote w:type="continuationSeparator" w:id="0">
    <w:p w14:paraId="74E0D01D" w14:textId="77777777" w:rsidR="000857BE" w:rsidRDefault="000857BE" w:rsidP="00A4299E">
      <w:pPr>
        <w:spacing w:after="0" w:line="240" w:lineRule="auto"/>
      </w:pPr>
      <w:r>
        <w:continuationSeparator/>
      </w:r>
    </w:p>
  </w:footnote>
  <w:footnote w:type="continuationNotice" w:id="1">
    <w:p w14:paraId="70041EB7" w14:textId="77777777" w:rsidR="000857BE" w:rsidRDefault="000857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E00C6" w14:textId="77777777" w:rsidR="001500E0" w:rsidRPr="002D6ABF" w:rsidRDefault="001500E0" w:rsidP="00AC5CD1">
    <w:pPr>
      <w:pStyle w:val="Koptekst"/>
    </w:pPr>
    <w:r>
      <w:t>NEN 2660-2</w:t>
    </w:r>
    <w:r w:rsidRPr="002D6ABF">
      <w:t>:</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E00C7" w14:textId="77777777" w:rsidR="001500E0" w:rsidRPr="002D6ABF" w:rsidRDefault="001500E0" w:rsidP="00AC5CD1">
    <w:pPr>
      <w:pStyle w:val="Koptekst"/>
      <w:jc w:val="right"/>
    </w:pPr>
    <w:r>
      <w:t>NEN 2660-2</w:t>
    </w:r>
    <w:r w:rsidRPr="002D6ABF">
      <w:t>:</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29C264E"/>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15:restartNumberingAfterBreak="0">
    <w:nsid w:val="03F46165"/>
    <w:multiLevelType w:val="hybridMultilevel"/>
    <w:tmpl w:val="482400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890A02"/>
    <w:multiLevelType w:val="hybridMultilevel"/>
    <w:tmpl w:val="4D0C15D2"/>
    <w:lvl w:ilvl="0" w:tplc="149AAABA">
      <w:numFmt w:val="bullet"/>
      <w:lvlText w:val="-"/>
      <w:lvlJc w:val="left"/>
      <w:pPr>
        <w:ind w:left="720" w:hanging="360"/>
      </w:pPr>
      <w:rPr>
        <w:rFonts w:ascii="Cambria" w:eastAsia="Calibri" w:hAnsi="Cambri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62C7F13"/>
    <w:multiLevelType w:val="hybridMultilevel"/>
    <w:tmpl w:val="FAAAE760"/>
    <w:lvl w:ilvl="0" w:tplc="04130001">
      <w:start w:val="1"/>
      <w:numFmt w:val="bullet"/>
      <w:lvlText w:val=""/>
      <w:lvlJc w:val="left"/>
      <w:pPr>
        <w:ind w:left="720" w:hanging="360"/>
      </w:pPr>
      <w:rPr>
        <w:rFonts w:ascii="Symbol" w:hAnsi="Symbol" w:hint="default"/>
      </w:rPr>
    </w:lvl>
    <w:lvl w:ilvl="1" w:tplc="043259CC">
      <w:numFmt w:val="bullet"/>
      <w:lvlText w:val="-"/>
      <w:lvlJc w:val="left"/>
      <w:pPr>
        <w:ind w:left="1440" w:hanging="360"/>
      </w:pPr>
      <w:rPr>
        <w:rFonts w:ascii="Cambria" w:eastAsia="Calibri" w:hAnsi="Cambria"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8A55008"/>
    <w:multiLevelType w:val="multilevel"/>
    <w:tmpl w:val="4B10029A"/>
    <w:lvl w:ilvl="0">
      <w:start w:val="1"/>
      <w:numFmt w:val="upperLetter"/>
      <w:pStyle w:val="Bijlage"/>
      <w:suff w:val="nothing"/>
      <w:lvlText w:val="Bijlage %1"/>
      <w:lvlJc w:val="left"/>
      <w:pPr>
        <w:ind w:left="0" w:firstLine="0"/>
      </w:pPr>
      <w:rPr>
        <w:rFonts w:asciiTheme="majorHAnsi" w:hAnsiTheme="majorHAnsi" w:hint="default"/>
        <w:b/>
        <w:i w:val="0"/>
        <w:sz w:val="30"/>
        <w:szCs w:val="30"/>
      </w:rPr>
    </w:lvl>
    <w:lvl w:ilvl="1">
      <w:start w:val="1"/>
      <w:numFmt w:val="decimal"/>
      <w:pStyle w:val="ptb2"/>
      <w:lvlText w:val="%1.%2"/>
      <w:lvlJc w:val="left"/>
      <w:pPr>
        <w:tabs>
          <w:tab w:val="num" w:pos="360"/>
        </w:tabs>
        <w:ind w:left="0" w:firstLine="0"/>
      </w:pPr>
      <w:rPr>
        <w:rFonts w:hint="default"/>
        <w:b/>
        <w:i w:val="0"/>
      </w:rPr>
    </w:lvl>
    <w:lvl w:ilvl="2">
      <w:start w:val="1"/>
      <w:numFmt w:val="decimal"/>
      <w:pStyle w:val="ptb3"/>
      <w:lvlText w:val="%1.%2.%3"/>
      <w:lvlJc w:val="left"/>
      <w:pPr>
        <w:tabs>
          <w:tab w:val="num" w:pos="720"/>
        </w:tabs>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ptb4"/>
      <w:lvlText w:val="%1.%2.%3.%4"/>
      <w:lvlJc w:val="left"/>
      <w:pPr>
        <w:tabs>
          <w:tab w:val="num" w:pos="1080"/>
        </w:tabs>
        <w:ind w:left="0" w:firstLine="0"/>
      </w:pPr>
      <w:rPr>
        <w:rFonts w:hint="default"/>
        <w:b/>
        <w:i w:val="0"/>
      </w:rPr>
    </w:lvl>
    <w:lvl w:ilvl="4">
      <w:start w:val="1"/>
      <w:numFmt w:val="decimal"/>
      <w:pStyle w:val="ptb5"/>
      <w:lvlText w:val="%1.%2.%3.%4.%5"/>
      <w:lvlJc w:val="left"/>
      <w:pPr>
        <w:tabs>
          <w:tab w:val="num" w:pos="1080"/>
        </w:tabs>
        <w:ind w:left="0" w:firstLine="0"/>
      </w:pPr>
      <w:rPr>
        <w:rFonts w:hint="default"/>
        <w:b/>
        <w:i w:val="0"/>
      </w:rPr>
    </w:lvl>
    <w:lvl w:ilvl="5">
      <w:start w:val="1"/>
      <w:numFmt w:val="decimal"/>
      <w:pStyle w:val="ptb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0BA20281"/>
    <w:multiLevelType w:val="hybridMultilevel"/>
    <w:tmpl w:val="92CC40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C9569B2"/>
    <w:multiLevelType w:val="hybridMultilevel"/>
    <w:tmpl w:val="380218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A01214"/>
    <w:multiLevelType w:val="hybridMultilevel"/>
    <w:tmpl w:val="8E26B9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E897EAB"/>
    <w:multiLevelType w:val="hybridMultilevel"/>
    <w:tmpl w:val="B48012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A2149A"/>
    <w:multiLevelType w:val="hybridMultilevel"/>
    <w:tmpl w:val="2D5229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3C18EF"/>
    <w:multiLevelType w:val="hybridMultilevel"/>
    <w:tmpl w:val="6542F4B4"/>
    <w:lvl w:ilvl="0" w:tplc="04130001">
      <w:start w:val="1"/>
      <w:numFmt w:val="bullet"/>
      <w:lvlText w:val=""/>
      <w:lvlJc w:val="left"/>
      <w:pPr>
        <w:ind w:left="1778" w:hanging="360"/>
      </w:pPr>
      <w:rPr>
        <w:rFonts w:ascii="Symbol" w:hAnsi="Symbol"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11" w15:restartNumberingAfterBreak="0">
    <w:nsid w:val="3CD16216"/>
    <w:multiLevelType w:val="hybridMultilevel"/>
    <w:tmpl w:val="66E2464E"/>
    <w:lvl w:ilvl="0" w:tplc="EC62FB98">
      <w:start w:val="1"/>
      <w:numFmt w:val="lowerLetter"/>
      <w:pStyle w:val="opsomminglettersinopmerking"/>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F4D3FDA"/>
    <w:multiLevelType w:val="hybridMultilevel"/>
    <w:tmpl w:val="A7B8CB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67A6EAD"/>
    <w:multiLevelType w:val="hybridMultilevel"/>
    <w:tmpl w:val="8E2A71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49517ABD"/>
    <w:multiLevelType w:val="hybridMultilevel"/>
    <w:tmpl w:val="12E2C5B2"/>
    <w:lvl w:ilvl="0" w:tplc="DF36C622">
      <w:start w:val="1"/>
      <w:numFmt w:val="decimal"/>
      <w:pStyle w:val="opsomminggenummerdinopmerking"/>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9852D70"/>
    <w:multiLevelType w:val="hybridMultilevel"/>
    <w:tmpl w:val="C824CB7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5DF539DA"/>
    <w:multiLevelType w:val="hybridMultilevel"/>
    <w:tmpl w:val="B85E74C0"/>
    <w:lvl w:ilvl="0" w:tplc="483EBF84">
      <w:start w:val="1"/>
      <w:numFmt w:val="lowerLetter"/>
      <w:pStyle w:val="opsommingletters"/>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BD81DD2"/>
    <w:multiLevelType w:val="hybridMultilevel"/>
    <w:tmpl w:val="92EC03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F987875"/>
    <w:multiLevelType w:val="hybridMultilevel"/>
    <w:tmpl w:val="3DD22E38"/>
    <w:lvl w:ilvl="0" w:tplc="8ADC86A0">
      <w:start w:val="1"/>
      <w:numFmt w:val="decimal"/>
      <w:pStyle w:val="opsomminggenummerd"/>
      <w:lvlText w:val="%1)"/>
      <w:lvlJc w:val="left"/>
      <w:pPr>
        <w:ind w:left="720" w:hanging="360"/>
      </w:pPr>
      <w:rPr>
        <w:rFonts w:ascii="Cambria" w:hAnsi="Cambria"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0E27027"/>
    <w:multiLevelType w:val="hybridMultilevel"/>
    <w:tmpl w:val="93325AEA"/>
    <w:lvl w:ilvl="0" w:tplc="04130001">
      <w:start w:val="1"/>
      <w:numFmt w:val="bullet"/>
      <w:lvlText w:val=""/>
      <w:lvlJc w:val="left"/>
      <w:pPr>
        <w:ind w:left="283" w:hanging="283"/>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293302A"/>
    <w:multiLevelType w:val="hybridMultilevel"/>
    <w:tmpl w:val="D3EA48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AC05BB1"/>
    <w:multiLevelType w:val="hybridMultilevel"/>
    <w:tmpl w:val="F27E7F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B9B3495"/>
    <w:multiLevelType w:val="hybridMultilevel"/>
    <w:tmpl w:val="D7F6BB3E"/>
    <w:lvl w:ilvl="0" w:tplc="D73A7C6A">
      <w:start w:val="1"/>
      <w:numFmt w:val="bullet"/>
      <w:pStyle w:val="opsommingstreepje"/>
      <w:lvlText w:val="—"/>
      <w:legacy w:legacy="1" w:legacySpace="0" w:legacyIndent="283"/>
      <w:lvlJc w:val="left"/>
      <w:pPr>
        <w:ind w:left="283" w:hanging="283"/>
      </w:pPr>
      <w:rPr>
        <w:rFonts w:ascii="Times New Roman" w:hAnsi="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6"/>
  </w:num>
  <w:num w:numId="4">
    <w:abstractNumId w:val="18"/>
  </w:num>
  <w:num w:numId="5">
    <w:abstractNumId w:val="14"/>
  </w:num>
  <w:num w:numId="6">
    <w:abstractNumId w:val="11"/>
  </w:num>
  <w:num w:numId="7">
    <w:abstractNumId w:val="6"/>
  </w:num>
  <w:num w:numId="8">
    <w:abstractNumId w:val="8"/>
  </w:num>
  <w:num w:numId="9">
    <w:abstractNumId w:val="22"/>
  </w:num>
  <w:num w:numId="10">
    <w:abstractNumId w:val="15"/>
  </w:num>
  <w:num w:numId="11">
    <w:abstractNumId w:val="1"/>
  </w:num>
  <w:num w:numId="12">
    <w:abstractNumId w:val="22"/>
  </w:num>
  <w:num w:numId="13">
    <w:abstractNumId w:val="22"/>
  </w:num>
  <w:num w:numId="14">
    <w:abstractNumId w:val="22"/>
  </w:num>
  <w:num w:numId="15">
    <w:abstractNumId w:val="22"/>
  </w:num>
  <w:num w:numId="16">
    <w:abstractNumId w:val="22"/>
  </w:num>
  <w:num w:numId="17">
    <w:abstractNumId w:val="22"/>
  </w:num>
  <w:num w:numId="18">
    <w:abstractNumId w:val="22"/>
  </w:num>
  <w:num w:numId="19">
    <w:abstractNumId w:val="21"/>
  </w:num>
  <w:num w:numId="20">
    <w:abstractNumId w:val="13"/>
  </w:num>
  <w:num w:numId="21">
    <w:abstractNumId w:val="12"/>
  </w:num>
  <w:num w:numId="22">
    <w:abstractNumId w:val="19"/>
  </w:num>
  <w:num w:numId="23">
    <w:abstractNumId w:val="2"/>
  </w:num>
  <w:num w:numId="24">
    <w:abstractNumId w:val="9"/>
  </w:num>
  <w:num w:numId="25">
    <w:abstractNumId w:val="7"/>
  </w:num>
  <w:num w:numId="26">
    <w:abstractNumId w:val="17"/>
  </w:num>
  <w:num w:numId="27">
    <w:abstractNumId w:val="10"/>
  </w:num>
  <w:num w:numId="28">
    <w:abstractNumId w:val="5"/>
  </w:num>
  <w:num w:numId="29">
    <w:abstractNumId w:val="22"/>
  </w:num>
  <w:num w:numId="30">
    <w:abstractNumId w:val="22"/>
  </w:num>
  <w:num w:numId="31">
    <w:abstractNumId w:val="20"/>
  </w:num>
  <w:num w:numId="32">
    <w:abstractNumId w:val="3"/>
  </w:num>
  <w:num w:numId="33">
    <w:abstractNumId w:val="22"/>
  </w:num>
  <w:num w:numId="34">
    <w:abstractNumId w:val="22"/>
  </w:num>
  <w:num w:numId="35">
    <w:abstractNumId w:val="22"/>
  </w:num>
  <w:num w:numId="36">
    <w:abstractNumId w:val="2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ggen, Mick (GPO)">
    <w15:presenceInfo w15:providerId="AD" w15:userId="S::mick.baggen_rws.nl#ext#@nendelft.onmicrosoft.com::3b639380-465b-4211-a9ba-5e6316225360"/>
  </w15:person>
  <w15:person w15:author="Bohms, H.M. (Michel)">
    <w15:presenceInfo w15:providerId="AD" w15:userId="S::michel.bohms@tno.nl::f0b80a2c-ca6a-4850-9433-81e4d17ec5c1"/>
  </w15:person>
  <w15:person w15:author="Niels Hoffmann">
    <w15:presenceInfo w15:providerId="AD" w15:userId="S::hoffmannn_noord-holland.nl#ext#@nendelft.onmicrosoft.com::140fdf69-a0fa-4b8a-986a-a80b500b67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09"/>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43"/>
    <w:rsid w:val="00001173"/>
    <w:rsid w:val="00001440"/>
    <w:rsid w:val="0000161C"/>
    <w:rsid w:val="00003504"/>
    <w:rsid w:val="000038DA"/>
    <w:rsid w:val="00005079"/>
    <w:rsid w:val="00005D76"/>
    <w:rsid w:val="00007A62"/>
    <w:rsid w:val="00010987"/>
    <w:rsid w:val="0001187E"/>
    <w:rsid w:val="00011B46"/>
    <w:rsid w:val="00011C92"/>
    <w:rsid w:val="00011D03"/>
    <w:rsid w:val="00013AB7"/>
    <w:rsid w:val="00014592"/>
    <w:rsid w:val="000163A2"/>
    <w:rsid w:val="00016BD5"/>
    <w:rsid w:val="0001716C"/>
    <w:rsid w:val="00023AC6"/>
    <w:rsid w:val="0002486A"/>
    <w:rsid w:val="0002571C"/>
    <w:rsid w:val="00025FD2"/>
    <w:rsid w:val="00027955"/>
    <w:rsid w:val="0003034A"/>
    <w:rsid w:val="00031133"/>
    <w:rsid w:val="0003184B"/>
    <w:rsid w:val="000346CD"/>
    <w:rsid w:val="000348FF"/>
    <w:rsid w:val="000349BA"/>
    <w:rsid w:val="00035076"/>
    <w:rsid w:val="000354CF"/>
    <w:rsid w:val="00036768"/>
    <w:rsid w:val="00041F56"/>
    <w:rsid w:val="00042A39"/>
    <w:rsid w:val="00044423"/>
    <w:rsid w:val="00045C29"/>
    <w:rsid w:val="00046980"/>
    <w:rsid w:val="000478D5"/>
    <w:rsid w:val="00050171"/>
    <w:rsid w:val="00050755"/>
    <w:rsid w:val="00050CC9"/>
    <w:rsid w:val="0005188D"/>
    <w:rsid w:val="0005354D"/>
    <w:rsid w:val="00054338"/>
    <w:rsid w:val="00056997"/>
    <w:rsid w:val="00056A88"/>
    <w:rsid w:val="00060BD6"/>
    <w:rsid w:val="000619C4"/>
    <w:rsid w:val="00065825"/>
    <w:rsid w:val="00065DEB"/>
    <w:rsid w:val="00066030"/>
    <w:rsid w:val="00066D96"/>
    <w:rsid w:val="00067FC2"/>
    <w:rsid w:val="00070C5C"/>
    <w:rsid w:val="00071299"/>
    <w:rsid w:val="00072584"/>
    <w:rsid w:val="00073695"/>
    <w:rsid w:val="00074C82"/>
    <w:rsid w:val="00074EB4"/>
    <w:rsid w:val="000755AE"/>
    <w:rsid w:val="00075C6D"/>
    <w:rsid w:val="000761D3"/>
    <w:rsid w:val="00080056"/>
    <w:rsid w:val="00080CE7"/>
    <w:rsid w:val="000826E4"/>
    <w:rsid w:val="00083306"/>
    <w:rsid w:val="0008435D"/>
    <w:rsid w:val="00084C97"/>
    <w:rsid w:val="000857BE"/>
    <w:rsid w:val="00091BEA"/>
    <w:rsid w:val="00092181"/>
    <w:rsid w:val="00093C97"/>
    <w:rsid w:val="00094346"/>
    <w:rsid w:val="00095189"/>
    <w:rsid w:val="000955A8"/>
    <w:rsid w:val="000962E9"/>
    <w:rsid w:val="000A04C2"/>
    <w:rsid w:val="000A08C2"/>
    <w:rsid w:val="000A1F72"/>
    <w:rsid w:val="000A22E4"/>
    <w:rsid w:val="000A2ED8"/>
    <w:rsid w:val="000A33A2"/>
    <w:rsid w:val="000A5747"/>
    <w:rsid w:val="000A5F2F"/>
    <w:rsid w:val="000A670D"/>
    <w:rsid w:val="000A6883"/>
    <w:rsid w:val="000B0282"/>
    <w:rsid w:val="000B07B6"/>
    <w:rsid w:val="000B2867"/>
    <w:rsid w:val="000B3268"/>
    <w:rsid w:val="000B3A62"/>
    <w:rsid w:val="000B5ACC"/>
    <w:rsid w:val="000B7CB5"/>
    <w:rsid w:val="000C3831"/>
    <w:rsid w:val="000C3DBF"/>
    <w:rsid w:val="000C42F3"/>
    <w:rsid w:val="000C5CDC"/>
    <w:rsid w:val="000D165C"/>
    <w:rsid w:val="000D2F9F"/>
    <w:rsid w:val="000D438A"/>
    <w:rsid w:val="000D757F"/>
    <w:rsid w:val="000E01D6"/>
    <w:rsid w:val="000E056C"/>
    <w:rsid w:val="000E08D6"/>
    <w:rsid w:val="000E1B84"/>
    <w:rsid w:val="000E1FEC"/>
    <w:rsid w:val="000E2437"/>
    <w:rsid w:val="000E34A8"/>
    <w:rsid w:val="000E3BE5"/>
    <w:rsid w:val="000E562E"/>
    <w:rsid w:val="000E5992"/>
    <w:rsid w:val="000E5F2D"/>
    <w:rsid w:val="000F04B3"/>
    <w:rsid w:val="000F2DEE"/>
    <w:rsid w:val="000F2E98"/>
    <w:rsid w:val="000F37B0"/>
    <w:rsid w:val="000F3C70"/>
    <w:rsid w:val="000F66CD"/>
    <w:rsid w:val="0010047D"/>
    <w:rsid w:val="001026E5"/>
    <w:rsid w:val="00102B1E"/>
    <w:rsid w:val="001037AE"/>
    <w:rsid w:val="0010557A"/>
    <w:rsid w:val="00106113"/>
    <w:rsid w:val="00107C33"/>
    <w:rsid w:val="00110833"/>
    <w:rsid w:val="001120C0"/>
    <w:rsid w:val="00113723"/>
    <w:rsid w:val="00115F82"/>
    <w:rsid w:val="001161DA"/>
    <w:rsid w:val="001170E5"/>
    <w:rsid w:val="00120BD8"/>
    <w:rsid w:val="00121EA9"/>
    <w:rsid w:val="001253CD"/>
    <w:rsid w:val="00125B3E"/>
    <w:rsid w:val="00127510"/>
    <w:rsid w:val="00127F7D"/>
    <w:rsid w:val="0013274A"/>
    <w:rsid w:val="0013281D"/>
    <w:rsid w:val="001328A0"/>
    <w:rsid w:val="0013450D"/>
    <w:rsid w:val="00134A6B"/>
    <w:rsid w:val="0013533F"/>
    <w:rsid w:val="00136098"/>
    <w:rsid w:val="001361BD"/>
    <w:rsid w:val="00136D77"/>
    <w:rsid w:val="0014167C"/>
    <w:rsid w:val="00141C17"/>
    <w:rsid w:val="00142189"/>
    <w:rsid w:val="00142C0A"/>
    <w:rsid w:val="00143E9D"/>
    <w:rsid w:val="00144811"/>
    <w:rsid w:val="00144E16"/>
    <w:rsid w:val="00146866"/>
    <w:rsid w:val="001478E1"/>
    <w:rsid w:val="001500E0"/>
    <w:rsid w:val="0015193D"/>
    <w:rsid w:val="001519B9"/>
    <w:rsid w:val="00152A31"/>
    <w:rsid w:val="0015382D"/>
    <w:rsid w:val="00154563"/>
    <w:rsid w:val="001545C6"/>
    <w:rsid w:val="00161203"/>
    <w:rsid w:val="00162147"/>
    <w:rsid w:val="0016384E"/>
    <w:rsid w:val="00163E32"/>
    <w:rsid w:val="00166227"/>
    <w:rsid w:val="001666D7"/>
    <w:rsid w:val="00166830"/>
    <w:rsid w:val="001676A5"/>
    <w:rsid w:val="001708D8"/>
    <w:rsid w:val="00170F99"/>
    <w:rsid w:val="0017290C"/>
    <w:rsid w:val="0017425A"/>
    <w:rsid w:val="00174E8F"/>
    <w:rsid w:val="001754AE"/>
    <w:rsid w:val="00175BC5"/>
    <w:rsid w:val="001803BC"/>
    <w:rsid w:val="00181354"/>
    <w:rsid w:val="00181F60"/>
    <w:rsid w:val="00182319"/>
    <w:rsid w:val="001834CD"/>
    <w:rsid w:val="0018659E"/>
    <w:rsid w:val="001901C1"/>
    <w:rsid w:val="00190674"/>
    <w:rsid w:val="00190D3E"/>
    <w:rsid w:val="00190E91"/>
    <w:rsid w:val="0019190D"/>
    <w:rsid w:val="00195D00"/>
    <w:rsid w:val="00195DEA"/>
    <w:rsid w:val="001972F9"/>
    <w:rsid w:val="00197DE1"/>
    <w:rsid w:val="001A5A83"/>
    <w:rsid w:val="001B0760"/>
    <w:rsid w:val="001B09BE"/>
    <w:rsid w:val="001B1617"/>
    <w:rsid w:val="001B22FE"/>
    <w:rsid w:val="001B2540"/>
    <w:rsid w:val="001B26BA"/>
    <w:rsid w:val="001B4122"/>
    <w:rsid w:val="001B429D"/>
    <w:rsid w:val="001B6AFE"/>
    <w:rsid w:val="001B7864"/>
    <w:rsid w:val="001C26C8"/>
    <w:rsid w:val="001C496B"/>
    <w:rsid w:val="001C4FA3"/>
    <w:rsid w:val="001C54A4"/>
    <w:rsid w:val="001C5A2A"/>
    <w:rsid w:val="001C5DE9"/>
    <w:rsid w:val="001C6208"/>
    <w:rsid w:val="001D02CC"/>
    <w:rsid w:val="001D0431"/>
    <w:rsid w:val="001D07B5"/>
    <w:rsid w:val="001D1084"/>
    <w:rsid w:val="001D213D"/>
    <w:rsid w:val="001D3532"/>
    <w:rsid w:val="001D3E4B"/>
    <w:rsid w:val="001D7072"/>
    <w:rsid w:val="001D72AA"/>
    <w:rsid w:val="001D7C57"/>
    <w:rsid w:val="001E13A8"/>
    <w:rsid w:val="001E1518"/>
    <w:rsid w:val="001E1A2C"/>
    <w:rsid w:val="001E41B7"/>
    <w:rsid w:val="001E439B"/>
    <w:rsid w:val="001E489F"/>
    <w:rsid w:val="001E70DA"/>
    <w:rsid w:val="001E7503"/>
    <w:rsid w:val="001F2343"/>
    <w:rsid w:val="001F4A6B"/>
    <w:rsid w:val="001F66B0"/>
    <w:rsid w:val="001F705E"/>
    <w:rsid w:val="001F7C53"/>
    <w:rsid w:val="002008F2"/>
    <w:rsid w:val="00201B2B"/>
    <w:rsid w:val="0020308E"/>
    <w:rsid w:val="00203A6B"/>
    <w:rsid w:val="00203D40"/>
    <w:rsid w:val="002046AE"/>
    <w:rsid w:val="0020486B"/>
    <w:rsid w:val="002054A1"/>
    <w:rsid w:val="00206D7F"/>
    <w:rsid w:val="00212A86"/>
    <w:rsid w:val="002153E0"/>
    <w:rsid w:val="00215E84"/>
    <w:rsid w:val="00216185"/>
    <w:rsid w:val="00217DB9"/>
    <w:rsid w:val="00217E47"/>
    <w:rsid w:val="002202B6"/>
    <w:rsid w:val="002203F4"/>
    <w:rsid w:val="00220A7F"/>
    <w:rsid w:val="0022112B"/>
    <w:rsid w:val="0022291A"/>
    <w:rsid w:val="00223BC5"/>
    <w:rsid w:val="00227D83"/>
    <w:rsid w:val="00230AE4"/>
    <w:rsid w:val="002312CB"/>
    <w:rsid w:val="0023163D"/>
    <w:rsid w:val="00232414"/>
    <w:rsid w:val="00232ECB"/>
    <w:rsid w:val="00233FB1"/>
    <w:rsid w:val="002356E2"/>
    <w:rsid w:val="00235B3E"/>
    <w:rsid w:val="00235E94"/>
    <w:rsid w:val="00236955"/>
    <w:rsid w:val="002375F9"/>
    <w:rsid w:val="00240420"/>
    <w:rsid w:val="00242186"/>
    <w:rsid w:val="002432B3"/>
    <w:rsid w:val="00245423"/>
    <w:rsid w:val="0024612E"/>
    <w:rsid w:val="002462C4"/>
    <w:rsid w:val="00247FDE"/>
    <w:rsid w:val="002510EC"/>
    <w:rsid w:val="00251A43"/>
    <w:rsid w:val="00253CE1"/>
    <w:rsid w:val="0025603F"/>
    <w:rsid w:val="0025712B"/>
    <w:rsid w:val="00257426"/>
    <w:rsid w:val="00257D53"/>
    <w:rsid w:val="002605C2"/>
    <w:rsid w:val="00260BB3"/>
    <w:rsid w:val="002612E7"/>
    <w:rsid w:val="00266BA6"/>
    <w:rsid w:val="002675C2"/>
    <w:rsid w:val="002712AD"/>
    <w:rsid w:val="00271977"/>
    <w:rsid w:val="00273418"/>
    <w:rsid w:val="00273572"/>
    <w:rsid w:val="00273682"/>
    <w:rsid w:val="00274EDF"/>
    <w:rsid w:val="002767D8"/>
    <w:rsid w:val="002775DF"/>
    <w:rsid w:val="0027769C"/>
    <w:rsid w:val="00277868"/>
    <w:rsid w:val="002807BB"/>
    <w:rsid w:val="00284C38"/>
    <w:rsid w:val="00286DC3"/>
    <w:rsid w:val="00286FC7"/>
    <w:rsid w:val="0029152F"/>
    <w:rsid w:val="00292324"/>
    <w:rsid w:val="0029237E"/>
    <w:rsid w:val="00293936"/>
    <w:rsid w:val="00293D45"/>
    <w:rsid w:val="00294EA5"/>
    <w:rsid w:val="00294EAF"/>
    <w:rsid w:val="00295988"/>
    <w:rsid w:val="002959B9"/>
    <w:rsid w:val="00297D57"/>
    <w:rsid w:val="002A00CF"/>
    <w:rsid w:val="002A1225"/>
    <w:rsid w:val="002A196D"/>
    <w:rsid w:val="002A23C9"/>
    <w:rsid w:val="002A4725"/>
    <w:rsid w:val="002A4A4C"/>
    <w:rsid w:val="002A7595"/>
    <w:rsid w:val="002B1FF9"/>
    <w:rsid w:val="002B2539"/>
    <w:rsid w:val="002B3850"/>
    <w:rsid w:val="002B3E1D"/>
    <w:rsid w:val="002B5B44"/>
    <w:rsid w:val="002B7349"/>
    <w:rsid w:val="002B7F34"/>
    <w:rsid w:val="002C1304"/>
    <w:rsid w:val="002C1E80"/>
    <w:rsid w:val="002C3528"/>
    <w:rsid w:val="002C4578"/>
    <w:rsid w:val="002C50F5"/>
    <w:rsid w:val="002C6B30"/>
    <w:rsid w:val="002C6F88"/>
    <w:rsid w:val="002D1065"/>
    <w:rsid w:val="002D3D6E"/>
    <w:rsid w:val="002D408C"/>
    <w:rsid w:val="002D4D67"/>
    <w:rsid w:val="002D6130"/>
    <w:rsid w:val="002D683E"/>
    <w:rsid w:val="002D6ABF"/>
    <w:rsid w:val="002E0158"/>
    <w:rsid w:val="002E1ADD"/>
    <w:rsid w:val="002E2B98"/>
    <w:rsid w:val="002E3749"/>
    <w:rsid w:val="002E5ECA"/>
    <w:rsid w:val="002E63BB"/>
    <w:rsid w:val="002E733C"/>
    <w:rsid w:val="002F020E"/>
    <w:rsid w:val="002F1C30"/>
    <w:rsid w:val="002F37FB"/>
    <w:rsid w:val="002F4F86"/>
    <w:rsid w:val="002F59C4"/>
    <w:rsid w:val="002F6692"/>
    <w:rsid w:val="002F6888"/>
    <w:rsid w:val="002F7F98"/>
    <w:rsid w:val="0030193F"/>
    <w:rsid w:val="003035A0"/>
    <w:rsid w:val="00303696"/>
    <w:rsid w:val="00303731"/>
    <w:rsid w:val="003055A9"/>
    <w:rsid w:val="00305BF7"/>
    <w:rsid w:val="003067F4"/>
    <w:rsid w:val="00310DA3"/>
    <w:rsid w:val="00312576"/>
    <w:rsid w:val="00312648"/>
    <w:rsid w:val="00312AD4"/>
    <w:rsid w:val="0031353F"/>
    <w:rsid w:val="00313D28"/>
    <w:rsid w:val="00315766"/>
    <w:rsid w:val="00322CDA"/>
    <w:rsid w:val="003232FA"/>
    <w:rsid w:val="0032668C"/>
    <w:rsid w:val="0032703F"/>
    <w:rsid w:val="00327221"/>
    <w:rsid w:val="00327850"/>
    <w:rsid w:val="003302E9"/>
    <w:rsid w:val="00332876"/>
    <w:rsid w:val="00332A93"/>
    <w:rsid w:val="00332DA3"/>
    <w:rsid w:val="00332DCC"/>
    <w:rsid w:val="003334A4"/>
    <w:rsid w:val="00334969"/>
    <w:rsid w:val="00335BA9"/>
    <w:rsid w:val="0033640D"/>
    <w:rsid w:val="003377BD"/>
    <w:rsid w:val="003378FE"/>
    <w:rsid w:val="0034077E"/>
    <w:rsid w:val="00341737"/>
    <w:rsid w:val="003441D1"/>
    <w:rsid w:val="00344B53"/>
    <w:rsid w:val="00344DE2"/>
    <w:rsid w:val="003452A8"/>
    <w:rsid w:val="00345EC1"/>
    <w:rsid w:val="00350C3F"/>
    <w:rsid w:val="003512E7"/>
    <w:rsid w:val="00351946"/>
    <w:rsid w:val="00351C62"/>
    <w:rsid w:val="00354A08"/>
    <w:rsid w:val="00357068"/>
    <w:rsid w:val="003570E6"/>
    <w:rsid w:val="00360F22"/>
    <w:rsid w:val="00361AA9"/>
    <w:rsid w:val="00362EB3"/>
    <w:rsid w:val="0036484D"/>
    <w:rsid w:val="00365E2A"/>
    <w:rsid w:val="003660A1"/>
    <w:rsid w:val="00366126"/>
    <w:rsid w:val="0036659D"/>
    <w:rsid w:val="00367B3F"/>
    <w:rsid w:val="00370B2F"/>
    <w:rsid w:val="00372EEC"/>
    <w:rsid w:val="00373A2B"/>
    <w:rsid w:val="00374AF3"/>
    <w:rsid w:val="00375AAA"/>
    <w:rsid w:val="0037653D"/>
    <w:rsid w:val="00376ACE"/>
    <w:rsid w:val="00383286"/>
    <w:rsid w:val="003839A0"/>
    <w:rsid w:val="0038505D"/>
    <w:rsid w:val="003853A0"/>
    <w:rsid w:val="00385EF9"/>
    <w:rsid w:val="0038732A"/>
    <w:rsid w:val="003876BD"/>
    <w:rsid w:val="00391025"/>
    <w:rsid w:val="00393E43"/>
    <w:rsid w:val="00393F69"/>
    <w:rsid w:val="00395892"/>
    <w:rsid w:val="00396072"/>
    <w:rsid w:val="00397CF0"/>
    <w:rsid w:val="003A0BB3"/>
    <w:rsid w:val="003A0F1A"/>
    <w:rsid w:val="003A1202"/>
    <w:rsid w:val="003A1B58"/>
    <w:rsid w:val="003A3103"/>
    <w:rsid w:val="003A715B"/>
    <w:rsid w:val="003B68FE"/>
    <w:rsid w:val="003B6B58"/>
    <w:rsid w:val="003B71BE"/>
    <w:rsid w:val="003C09D2"/>
    <w:rsid w:val="003C0C0A"/>
    <w:rsid w:val="003C1316"/>
    <w:rsid w:val="003C2094"/>
    <w:rsid w:val="003C2DA1"/>
    <w:rsid w:val="003C5B33"/>
    <w:rsid w:val="003C6A01"/>
    <w:rsid w:val="003C6B35"/>
    <w:rsid w:val="003C6EBF"/>
    <w:rsid w:val="003C6F03"/>
    <w:rsid w:val="003C7196"/>
    <w:rsid w:val="003D0366"/>
    <w:rsid w:val="003D19D0"/>
    <w:rsid w:val="003D2492"/>
    <w:rsid w:val="003D5DF3"/>
    <w:rsid w:val="003D6B2A"/>
    <w:rsid w:val="003D7283"/>
    <w:rsid w:val="003E4459"/>
    <w:rsid w:val="003E6FBD"/>
    <w:rsid w:val="003E7EC3"/>
    <w:rsid w:val="003E7FCB"/>
    <w:rsid w:val="003F01B1"/>
    <w:rsid w:val="003F026B"/>
    <w:rsid w:val="003F2C50"/>
    <w:rsid w:val="003F4593"/>
    <w:rsid w:val="003F5935"/>
    <w:rsid w:val="003F6251"/>
    <w:rsid w:val="003F63BC"/>
    <w:rsid w:val="003F7738"/>
    <w:rsid w:val="003F7C93"/>
    <w:rsid w:val="003F7DA8"/>
    <w:rsid w:val="00401883"/>
    <w:rsid w:val="00403DAE"/>
    <w:rsid w:val="004050D2"/>
    <w:rsid w:val="00406ACA"/>
    <w:rsid w:val="00406F60"/>
    <w:rsid w:val="00407244"/>
    <w:rsid w:val="00407ABA"/>
    <w:rsid w:val="00411CBF"/>
    <w:rsid w:val="00413574"/>
    <w:rsid w:val="0041372E"/>
    <w:rsid w:val="00413C2C"/>
    <w:rsid w:val="00416B6A"/>
    <w:rsid w:val="00420D81"/>
    <w:rsid w:val="00421A17"/>
    <w:rsid w:val="00422795"/>
    <w:rsid w:val="00422F25"/>
    <w:rsid w:val="004231D9"/>
    <w:rsid w:val="00424D01"/>
    <w:rsid w:val="004259F3"/>
    <w:rsid w:val="00425C62"/>
    <w:rsid w:val="0042786E"/>
    <w:rsid w:val="00427E0B"/>
    <w:rsid w:val="00427F18"/>
    <w:rsid w:val="0043012C"/>
    <w:rsid w:val="00431191"/>
    <w:rsid w:val="00431409"/>
    <w:rsid w:val="00431712"/>
    <w:rsid w:val="00432A4F"/>
    <w:rsid w:val="00433158"/>
    <w:rsid w:val="00433EE5"/>
    <w:rsid w:val="00434352"/>
    <w:rsid w:val="0043526A"/>
    <w:rsid w:val="004368CB"/>
    <w:rsid w:val="00436963"/>
    <w:rsid w:val="00442494"/>
    <w:rsid w:val="00442F95"/>
    <w:rsid w:val="00443492"/>
    <w:rsid w:val="00443BA5"/>
    <w:rsid w:val="0044440B"/>
    <w:rsid w:val="00444F9C"/>
    <w:rsid w:val="00446456"/>
    <w:rsid w:val="00446C84"/>
    <w:rsid w:val="00447C60"/>
    <w:rsid w:val="00447E8B"/>
    <w:rsid w:val="00451035"/>
    <w:rsid w:val="00452754"/>
    <w:rsid w:val="00460AD6"/>
    <w:rsid w:val="00460BDB"/>
    <w:rsid w:val="00462274"/>
    <w:rsid w:val="00463220"/>
    <w:rsid w:val="00463C6D"/>
    <w:rsid w:val="0046489C"/>
    <w:rsid w:val="00465D6C"/>
    <w:rsid w:val="0047022A"/>
    <w:rsid w:val="00475445"/>
    <w:rsid w:val="00480380"/>
    <w:rsid w:val="0048089F"/>
    <w:rsid w:val="00481794"/>
    <w:rsid w:val="00482757"/>
    <w:rsid w:val="00483667"/>
    <w:rsid w:val="00483B5F"/>
    <w:rsid w:val="00484720"/>
    <w:rsid w:val="00485DFF"/>
    <w:rsid w:val="004863B3"/>
    <w:rsid w:val="0048656A"/>
    <w:rsid w:val="00487DEE"/>
    <w:rsid w:val="004902C5"/>
    <w:rsid w:val="0049114E"/>
    <w:rsid w:val="004911FA"/>
    <w:rsid w:val="004A1BAE"/>
    <w:rsid w:val="004A1F10"/>
    <w:rsid w:val="004A27D1"/>
    <w:rsid w:val="004A3C3F"/>
    <w:rsid w:val="004A4CD4"/>
    <w:rsid w:val="004A5495"/>
    <w:rsid w:val="004A64F4"/>
    <w:rsid w:val="004B507E"/>
    <w:rsid w:val="004B518F"/>
    <w:rsid w:val="004B5530"/>
    <w:rsid w:val="004B55DC"/>
    <w:rsid w:val="004B6D14"/>
    <w:rsid w:val="004B7636"/>
    <w:rsid w:val="004C1505"/>
    <w:rsid w:val="004C1DF9"/>
    <w:rsid w:val="004C2B81"/>
    <w:rsid w:val="004C3BCF"/>
    <w:rsid w:val="004C4E61"/>
    <w:rsid w:val="004C61DE"/>
    <w:rsid w:val="004D334A"/>
    <w:rsid w:val="004D43F0"/>
    <w:rsid w:val="004D7769"/>
    <w:rsid w:val="004D7774"/>
    <w:rsid w:val="004E30C4"/>
    <w:rsid w:val="004E3264"/>
    <w:rsid w:val="004E3908"/>
    <w:rsid w:val="004E3B1C"/>
    <w:rsid w:val="004E3FEB"/>
    <w:rsid w:val="004E4273"/>
    <w:rsid w:val="004E4DC9"/>
    <w:rsid w:val="004E67F6"/>
    <w:rsid w:val="004E7831"/>
    <w:rsid w:val="004E7BAB"/>
    <w:rsid w:val="004F0C71"/>
    <w:rsid w:val="004F3C4B"/>
    <w:rsid w:val="004F6B45"/>
    <w:rsid w:val="004F6C0C"/>
    <w:rsid w:val="004F7B55"/>
    <w:rsid w:val="00501014"/>
    <w:rsid w:val="00501105"/>
    <w:rsid w:val="00501BC4"/>
    <w:rsid w:val="005023D1"/>
    <w:rsid w:val="0050269A"/>
    <w:rsid w:val="005029D7"/>
    <w:rsid w:val="00502FD5"/>
    <w:rsid w:val="0050354E"/>
    <w:rsid w:val="00504875"/>
    <w:rsid w:val="00507301"/>
    <w:rsid w:val="00507D86"/>
    <w:rsid w:val="0051097A"/>
    <w:rsid w:val="005112A1"/>
    <w:rsid w:val="00512D2D"/>
    <w:rsid w:val="00512E8A"/>
    <w:rsid w:val="005134BC"/>
    <w:rsid w:val="00513685"/>
    <w:rsid w:val="005136D1"/>
    <w:rsid w:val="00514455"/>
    <w:rsid w:val="00514E87"/>
    <w:rsid w:val="00514F0C"/>
    <w:rsid w:val="005160A5"/>
    <w:rsid w:val="00516D8E"/>
    <w:rsid w:val="005217FD"/>
    <w:rsid w:val="00523531"/>
    <w:rsid w:val="005241F2"/>
    <w:rsid w:val="005247F2"/>
    <w:rsid w:val="00524809"/>
    <w:rsid w:val="005249A7"/>
    <w:rsid w:val="00526EA5"/>
    <w:rsid w:val="00530EF6"/>
    <w:rsid w:val="00531247"/>
    <w:rsid w:val="00531940"/>
    <w:rsid w:val="00531F68"/>
    <w:rsid w:val="00532F14"/>
    <w:rsid w:val="005351E4"/>
    <w:rsid w:val="005374F0"/>
    <w:rsid w:val="0054007D"/>
    <w:rsid w:val="00541078"/>
    <w:rsid w:val="0054221D"/>
    <w:rsid w:val="005430D4"/>
    <w:rsid w:val="0054390A"/>
    <w:rsid w:val="00543F92"/>
    <w:rsid w:val="00543FDB"/>
    <w:rsid w:val="0054657A"/>
    <w:rsid w:val="00546A5A"/>
    <w:rsid w:val="00547A40"/>
    <w:rsid w:val="00550466"/>
    <w:rsid w:val="00553973"/>
    <w:rsid w:val="0055559E"/>
    <w:rsid w:val="00556514"/>
    <w:rsid w:val="0055696F"/>
    <w:rsid w:val="005611B2"/>
    <w:rsid w:val="00562E0D"/>
    <w:rsid w:val="00562E84"/>
    <w:rsid w:val="0056575A"/>
    <w:rsid w:val="00565B8B"/>
    <w:rsid w:val="00567069"/>
    <w:rsid w:val="005671BD"/>
    <w:rsid w:val="00570369"/>
    <w:rsid w:val="00570B4C"/>
    <w:rsid w:val="00572B25"/>
    <w:rsid w:val="00572F85"/>
    <w:rsid w:val="0057718F"/>
    <w:rsid w:val="005778E9"/>
    <w:rsid w:val="00580606"/>
    <w:rsid w:val="0058074A"/>
    <w:rsid w:val="00581777"/>
    <w:rsid w:val="00582779"/>
    <w:rsid w:val="00582BF8"/>
    <w:rsid w:val="00584586"/>
    <w:rsid w:val="0058491C"/>
    <w:rsid w:val="00586296"/>
    <w:rsid w:val="0059150C"/>
    <w:rsid w:val="00591BAB"/>
    <w:rsid w:val="005926BD"/>
    <w:rsid w:val="005952C0"/>
    <w:rsid w:val="0059530B"/>
    <w:rsid w:val="00595EB2"/>
    <w:rsid w:val="00596BD7"/>
    <w:rsid w:val="00596C0E"/>
    <w:rsid w:val="0059746E"/>
    <w:rsid w:val="00597D68"/>
    <w:rsid w:val="005A01E8"/>
    <w:rsid w:val="005A122E"/>
    <w:rsid w:val="005A1A04"/>
    <w:rsid w:val="005A4450"/>
    <w:rsid w:val="005A7929"/>
    <w:rsid w:val="005B2955"/>
    <w:rsid w:val="005B3285"/>
    <w:rsid w:val="005B336C"/>
    <w:rsid w:val="005B364D"/>
    <w:rsid w:val="005B38CD"/>
    <w:rsid w:val="005B59A0"/>
    <w:rsid w:val="005B646D"/>
    <w:rsid w:val="005B6F02"/>
    <w:rsid w:val="005B70C5"/>
    <w:rsid w:val="005B79DA"/>
    <w:rsid w:val="005C0A8D"/>
    <w:rsid w:val="005C0B80"/>
    <w:rsid w:val="005C4653"/>
    <w:rsid w:val="005C4FA8"/>
    <w:rsid w:val="005C544B"/>
    <w:rsid w:val="005C6E58"/>
    <w:rsid w:val="005D10BA"/>
    <w:rsid w:val="005D1C3B"/>
    <w:rsid w:val="005D73F6"/>
    <w:rsid w:val="005E17BA"/>
    <w:rsid w:val="005E4B1C"/>
    <w:rsid w:val="005E5719"/>
    <w:rsid w:val="005E664E"/>
    <w:rsid w:val="005E69F6"/>
    <w:rsid w:val="005F1539"/>
    <w:rsid w:val="005F15DA"/>
    <w:rsid w:val="005F4186"/>
    <w:rsid w:val="005F4507"/>
    <w:rsid w:val="005F4598"/>
    <w:rsid w:val="005F4A6A"/>
    <w:rsid w:val="005F5449"/>
    <w:rsid w:val="005F6903"/>
    <w:rsid w:val="005F749E"/>
    <w:rsid w:val="005F797E"/>
    <w:rsid w:val="00601F9D"/>
    <w:rsid w:val="006033E9"/>
    <w:rsid w:val="0060350D"/>
    <w:rsid w:val="00603D0F"/>
    <w:rsid w:val="00603FCC"/>
    <w:rsid w:val="00604BEB"/>
    <w:rsid w:val="00606B8F"/>
    <w:rsid w:val="00607192"/>
    <w:rsid w:val="00610D5C"/>
    <w:rsid w:val="00613AEE"/>
    <w:rsid w:val="00613F95"/>
    <w:rsid w:val="00615987"/>
    <w:rsid w:val="00616C01"/>
    <w:rsid w:val="00616E64"/>
    <w:rsid w:val="00620042"/>
    <w:rsid w:val="0062048A"/>
    <w:rsid w:val="00620CAE"/>
    <w:rsid w:val="00621755"/>
    <w:rsid w:val="0062211A"/>
    <w:rsid w:val="006229FA"/>
    <w:rsid w:val="00623D9C"/>
    <w:rsid w:val="00624D1F"/>
    <w:rsid w:val="006251A8"/>
    <w:rsid w:val="00625728"/>
    <w:rsid w:val="00626F67"/>
    <w:rsid w:val="0062736A"/>
    <w:rsid w:val="0063314A"/>
    <w:rsid w:val="006369C5"/>
    <w:rsid w:val="00636E1B"/>
    <w:rsid w:val="0063728A"/>
    <w:rsid w:val="00637D4E"/>
    <w:rsid w:val="00640127"/>
    <w:rsid w:val="00640418"/>
    <w:rsid w:val="00640E46"/>
    <w:rsid w:val="0064272A"/>
    <w:rsid w:val="00642773"/>
    <w:rsid w:val="00642CAA"/>
    <w:rsid w:val="006434A1"/>
    <w:rsid w:val="00644517"/>
    <w:rsid w:val="0064478B"/>
    <w:rsid w:val="00644E6A"/>
    <w:rsid w:val="00645041"/>
    <w:rsid w:val="006549C0"/>
    <w:rsid w:val="0065592D"/>
    <w:rsid w:val="006562AD"/>
    <w:rsid w:val="00657540"/>
    <w:rsid w:val="0065779D"/>
    <w:rsid w:val="00657BB6"/>
    <w:rsid w:val="00657C71"/>
    <w:rsid w:val="006621BD"/>
    <w:rsid w:val="00663A63"/>
    <w:rsid w:val="00664BB0"/>
    <w:rsid w:val="00667388"/>
    <w:rsid w:val="006674E2"/>
    <w:rsid w:val="006724AC"/>
    <w:rsid w:val="0067489B"/>
    <w:rsid w:val="0067659B"/>
    <w:rsid w:val="00677EDE"/>
    <w:rsid w:val="0068311E"/>
    <w:rsid w:val="00683317"/>
    <w:rsid w:val="006845BC"/>
    <w:rsid w:val="00685057"/>
    <w:rsid w:val="00687249"/>
    <w:rsid w:val="006903EA"/>
    <w:rsid w:val="00690D17"/>
    <w:rsid w:val="00690D95"/>
    <w:rsid w:val="00691086"/>
    <w:rsid w:val="00692C5B"/>
    <w:rsid w:val="0069387D"/>
    <w:rsid w:val="006966B5"/>
    <w:rsid w:val="00697348"/>
    <w:rsid w:val="006A0C24"/>
    <w:rsid w:val="006A0C50"/>
    <w:rsid w:val="006A1D49"/>
    <w:rsid w:val="006A20B0"/>
    <w:rsid w:val="006A2A66"/>
    <w:rsid w:val="006A3F3F"/>
    <w:rsid w:val="006A47C9"/>
    <w:rsid w:val="006A682E"/>
    <w:rsid w:val="006A6C48"/>
    <w:rsid w:val="006A6D44"/>
    <w:rsid w:val="006A715D"/>
    <w:rsid w:val="006B10E5"/>
    <w:rsid w:val="006B1C08"/>
    <w:rsid w:val="006B4825"/>
    <w:rsid w:val="006B4A8D"/>
    <w:rsid w:val="006B55EF"/>
    <w:rsid w:val="006B587C"/>
    <w:rsid w:val="006B68D1"/>
    <w:rsid w:val="006C0708"/>
    <w:rsid w:val="006C2BB4"/>
    <w:rsid w:val="006C30EA"/>
    <w:rsid w:val="006C4A79"/>
    <w:rsid w:val="006C4D20"/>
    <w:rsid w:val="006C5C7D"/>
    <w:rsid w:val="006C6FD1"/>
    <w:rsid w:val="006C7144"/>
    <w:rsid w:val="006C7563"/>
    <w:rsid w:val="006D17E1"/>
    <w:rsid w:val="006D29AD"/>
    <w:rsid w:val="006D2EEE"/>
    <w:rsid w:val="006D355E"/>
    <w:rsid w:val="006D4563"/>
    <w:rsid w:val="006D50B2"/>
    <w:rsid w:val="006D6406"/>
    <w:rsid w:val="006D667A"/>
    <w:rsid w:val="006D683D"/>
    <w:rsid w:val="006D703E"/>
    <w:rsid w:val="006E044B"/>
    <w:rsid w:val="006E2C7D"/>
    <w:rsid w:val="006E3737"/>
    <w:rsid w:val="006E3C62"/>
    <w:rsid w:val="006E41CC"/>
    <w:rsid w:val="006E57E4"/>
    <w:rsid w:val="006E743B"/>
    <w:rsid w:val="006F0235"/>
    <w:rsid w:val="006F10FC"/>
    <w:rsid w:val="006F146B"/>
    <w:rsid w:val="006F22AD"/>
    <w:rsid w:val="006F24DF"/>
    <w:rsid w:val="006F274A"/>
    <w:rsid w:val="006F57A2"/>
    <w:rsid w:val="00700D7E"/>
    <w:rsid w:val="00702885"/>
    <w:rsid w:val="007028A4"/>
    <w:rsid w:val="007032C7"/>
    <w:rsid w:val="00703427"/>
    <w:rsid w:val="007036A4"/>
    <w:rsid w:val="00703E50"/>
    <w:rsid w:val="00707D1A"/>
    <w:rsid w:val="00710212"/>
    <w:rsid w:val="00713B04"/>
    <w:rsid w:val="0071460A"/>
    <w:rsid w:val="0071588A"/>
    <w:rsid w:val="0071666D"/>
    <w:rsid w:val="007175B2"/>
    <w:rsid w:val="007177D7"/>
    <w:rsid w:val="00717C1F"/>
    <w:rsid w:val="00721C18"/>
    <w:rsid w:val="007222EB"/>
    <w:rsid w:val="007229D3"/>
    <w:rsid w:val="00723D06"/>
    <w:rsid w:val="00723DA0"/>
    <w:rsid w:val="007242E6"/>
    <w:rsid w:val="00724B63"/>
    <w:rsid w:val="0072528D"/>
    <w:rsid w:val="00727053"/>
    <w:rsid w:val="007271FF"/>
    <w:rsid w:val="00727928"/>
    <w:rsid w:val="007304FF"/>
    <w:rsid w:val="00732520"/>
    <w:rsid w:val="007332BB"/>
    <w:rsid w:val="00735199"/>
    <w:rsid w:val="007367BE"/>
    <w:rsid w:val="00736A4E"/>
    <w:rsid w:val="00737974"/>
    <w:rsid w:val="00740B32"/>
    <w:rsid w:val="00743831"/>
    <w:rsid w:val="00743D6C"/>
    <w:rsid w:val="00744AA4"/>
    <w:rsid w:val="00744D97"/>
    <w:rsid w:val="007452EF"/>
    <w:rsid w:val="00745D2C"/>
    <w:rsid w:val="00746219"/>
    <w:rsid w:val="00746267"/>
    <w:rsid w:val="00746268"/>
    <w:rsid w:val="0074635B"/>
    <w:rsid w:val="007473E4"/>
    <w:rsid w:val="00747A65"/>
    <w:rsid w:val="00747A75"/>
    <w:rsid w:val="007501CA"/>
    <w:rsid w:val="007508CF"/>
    <w:rsid w:val="00750A69"/>
    <w:rsid w:val="00752A14"/>
    <w:rsid w:val="00752BC8"/>
    <w:rsid w:val="00753333"/>
    <w:rsid w:val="007533C4"/>
    <w:rsid w:val="00753D6D"/>
    <w:rsid w:val="0075652E"/>
    <w:rsid w:val="0076051A"/>
    <w:rsid w:val="0076081B"/>
    <w:rsid w:val="00761A41"/>
    <w:rsid w:val="00761F51"/>
    <w:rsid w:val="00763B05"/>
    <w:rsid w:val="00763BBE"/>
    <w:rsid w:val="0076669D"/>
    <w:rsid w:val="00770859"/>
    <w:rsid w:val="00770D63"/>
    <w:rsid w:val="007715B1"/>
    <w:rsid w:val="007716E8"/>
    <w:rsid w:val="00772591"/>
    <w:rsid w:val="00772A26"/>
    <w:rsid w:val="007739C9"/>
    <w:rsid w:val="00773BFA"/>
    <w:rsid w:val="00773F9F"/>
    <w:rsid w:val="00774003"/>
    <w:rsid w:val="007747BD"/>
    <w:rsid w:val="00775473"/>
    <w:rsid w:val="00780F1E"/>
    <w:rsid w:val="00782C03"/>
    <w:rsid w:val="007834FC"/>
    <w:rsid w:val="0078485B"/>
    <w:rsid w:val="00784D38"/>
    <w:rsid w:val="00784F32"/>
    <w:rsid w:val="0078559E"/>
    <w:rsid w:val="00786439"/>
    <w:rsid w:val="00786C4E"/>
    <w:rsid w:val="007903AA"/>
    <w:rsid w:val="00790887"/>
    <w:rsid w:val="007936CA"/>
    <w:rsid w:val="00794C63"/>
    <w:rsid w:val="00794DED"/>
    <w:rsid w:val="00795345"/>
    <w:rsid w:val="007969AD"/>
    <w:rsid w:val="0079700C"/>
    <w:rsid w:val="007977FC"/>
    <w:rsid w:val="007A0947"/>
    <w:rsid w:val="007A0B3C"/>
    <w:rsid w:val="007A15C2"/>
    <w:rsid w:val="007A26CA"/>
    <w:rsid w:val="007A3B98"/>
    <w:rsid w:val="007A52FC"/>
    <w:rsid w:val="007B083A"/>
    <w:rsid w:val="007B2903"/>
    <w:rsid w:val="007B3F9E"/>
    <w:rsid w:val="007B429F"/>
    <w:rsid w:val="007B4682"/>
    <w:rsid w:val="007B70CA"/>
    <w:rsid w:val="007B7613"/>
    <w:rsid w:val="007C33CE"/>
    <w:rsid w:val="007C3D8A"/>
    <w:rsid w:val="007C4778"/>
    <w:rsid w:val="007C4A15"/>
    <w:rsid w:val="007C527B"/>
    <w:rsid w:val="007D0429"/>
    <w:rsid w:val="007D090C"/>
    <w:rsid w:val="007D1128"/>
    <w:rsid w:val="007D2136"/>
    <w:rsid w:val="007D2E2D"/>
    <w:rsid w:val="007D3075"/>
    <w:rsid w:val="007D314E"/>
    <w:rsid w:val="007D3222"/>
    <w:rsid w:val="007D7170"/>
    <w:rsid w:val="007E0B02"/>
    <w:rsid w:val="007E0CD6"/>
    <w:rsid w:val="007E1A1A"/>
    <w:rsid w:val="007E21AF"/>
    <w:rsid w:val="007E344C"/>
    <w:rsid w:val="007E49F4"/>
    <w:rsid w:val="007F033A"/>
    <w:rsid w:val="007F1B3B"/>
    <w:rsid w:val="007F2097"/>
    <w:rsid w:val="007F265C"/>
    <w:rsid w:val="007F28BF"/>
    <w:rsid w:val="007F3455"/>
    <w:rsid w:val="007F442B"/>
    <w:rsid w:val="007F5328"/>
    <w:rsid w:val="007F606D"/>
    <w:rsid w:val="007F6DB2"/>
    <w:rsid w:val="00800907"/>
    <w:rsid w:val="00802C15"/>
    <w:rsid w:val="00803C06"/>
    <w:rsid w:val="008044B8"/>
    <w:rsid w:val="00807106"/>
    <w:rsid w:val="00810EB0"/>
    <w:rsid w:val="00812631"/>
    <w:rsid w:val="00813EB5"/>
    <w:rsid w:val="008144AC"/>
    <w:rsid w:val="00814576"/>
    <w:rsid w:val="00816596"/>
    <w:rsid w:val="008167DF"/>
    <w:rsid w:val="0081690B"/>
    <w:rsid w:val="008172C8"/>
    <w:rsid w:val="00817DFC"/>
    <w:rsid w:val="008200DA"/>
    <w:rsid w:val="00820931"/>
    <w:rsid w:val="00821197"/>
    <w:rsid w:val="00821B43"/>
    <w:rsid w:val="00822B73"/>
    <w:rsid w:val="00822B7F"/>
    <w:rsid w:val="00823CA7"/>
    <w:rsid w:val="00823E9D"/>
    <w:rsid w:val="008255F7"/>
    <w:rsid w:val="00825969"/>
    <w:rsid w:val="008337FB"/>
    <w:rsid w:val="00834277"/>
    <w:rsid w:val="008348C6"/>
    <w:rsid w:val="00835A4A"/>
    <w:rsid w:val="008362A3"/>
    <w:rsid w:val="008365FF"/>
    <w:rsid w:val="008366F1"/>
    <w:rsid w:val="00843591"/>
    <w:rsid w:val="0084454F"/>
    <w:rsid w:val="0084529C"/>
    <w:rsid w:val="00845A4F"/>
    <w:rsid w:val="0084726F"/>
    <w:rsid w:val="00847A2D"/>
    <w:rsid w:val="00851C28"/>
    <w:rsid w:val="00851C3E"/>
    <w:rsid w:val="00853C9F"/>
    <w:rsid w:val="00853E85"/>
    <w:rsid w:val="00854194"/>
    <w:rsid w:val="00857B12"/>
    <w:rsid w:val="008603C9"/>
    <w:rsid w:val="008604DA"/>
    <w:rsid w:val="00860528"/>
    <w:rsid w:val="008605EA"/>
    <w:rsid w:val="00860638"/>
    <w:rsid w:val="00862409"/>
    <w:rsid w:val="008627BB"/>
    <w:rsid w:val="00866150"/>
    <w:rsid w:val="00867E66"/>
    <w:rsid w:val="00867F04"/>
    <w:rsid w:val="00871000"/>
    <w:rsid w:val="0087180D"/>
    <w:rsid w:val="008736C5"/>
    <w:rsid w:val="00874097"/>
    <w:rsid w:val="008750B7"/>
    <w:rsid w:val="00875778"/>
    <w:rsid w:val="008762D9"/>
    <w:rsid w:val="00876A2A"/>
    <w:rsid w:val="00880987"/>
    <w:rsid w:val="00880D26"/>
    <w:rsid w:val="00881040"/>
    <w:rsid w:val="00882A0E"/>
    <w:rsid w:val="00882C63"/>
    <w:rsid w:val="00882FD6"/>
    <w:rsid w:val="00884A54"/>
    <w:rsid w:val="00887792"/>
    <w:rsid w:val="0089074C"/>
    <w:rsid w:val="00892D76"/>
    <w:rsid w:val="00892DC5"/>
    <w:rsid w:val="00893696"/>
    <w:rsid w:val="008943FE"/>
    <w:rsid w:val="0089474C"/>
    <w:rsid w:val="0089652F"/>
    <w:rsid w:val="00897CF7"/>
    <w:rsid w:val="008A05E3"/>
    <w:rsid w:val="008A2C26"/>
    <w:rsid w:val="008A317A"/>
    <w:rsid w:val="008A3977"/>
    <w:rsid w:val="008A3F69"/>
    <w:rsid w:val="008A4DEF"/>
    <w:rsid w:val="008A5E19"/>
    <w:rsid w:val="008A69CD"/>
    <w:rsid w:val="008A7CCC"/>
    <w:rsid w:val="008B1AD3"/>
    <w:rsid w:val="008B21AE"/>
    <w:rsid w:val="008B2447"/>
    <w:rsid w:val="008B24C1"/>
    <w:rsid w:val="008B3CF9"/>
    <w:rsid w:val="008B5E6A"/>
    <w:rsid w:val="008C1428"/>
    <w:rsid w:val="008C1E96"/>
    <w:rsid w:val="008C28D3"/>
    <w:rsid w:val="008C3226"/>
    <w:rsid w:val="008C4203"/>
    <w:rsid w:val="008C754C"/>
    <w:rsid w:val="008C76DD"/>
    <w:rsid w:val="008C7736"/>
    <w:rsid w:val="008D3C14"/>
    <w:rsid w:val="008E0E94"/>
    <w:rsid w:val="008E17A7"/>
    <w:rsid w:val="008E197F"/>
    <w:rsid w:val="008E292D"/>
    <w:rsid w:val="008E34FE"/>
    <w:rsid w:val="008E36D9"/>
    <w:rsid w:val="008E3E5D"/>
    <w:rsid w:val="008F4B71"/>
    <w:rsid w:val="008F4C30"/>
    <w:rsid w:val="008F5AD5"/>
    <w:rsid w:val="008F6147"/>
    <w:rsid w:val="008F7239"/>
    <w:rsid w:val="0090290F"/>
    <w:rsid w:val="00903C14"/>
    <w:rsid w:val="00904D50"/>
    <w:rsid w:val="00905242"/>
    <w:rsid w:val="00906E7D"/>
    <w:rsid w:val="00907BA1"/>
    <w:rsid w:val="00907BAB"/>
    <w:rsid w:val="00912947"/>
    <w:rsid w:val="00914A98"/>
    <w:rsid w:val="00915744"/>
    <w:rsid w:val="00917B5F"/>
    <w:rsid w:val="00917FE4"/>
    <w:rsid w:val="009203DE"/>
    <w:rsid w:val="009203F7"/>
    <w:rsid w:val="0092122B"/>
    <w:rsid w:val="00921384"/>
    <w:rsid w:val="00922AAA"/>
    <w:rsid w:val="00923BB0"/>
    <w:rsid w:val="00924B7C"/>
    <w:rsid w:val="0092544C"/>
    <w:rsid w:val="009259D3"/>
    <w:rsid w:val="00925B7C"/>
    <w:rsid w:val="00926814"/>
    <w:rsid w:val="009340B4"/>
    <w:rsid w:val="00934D3F"/>
    <w:rsid w:val="0093567C"/>
    <w:rsid w:val="009365F9"/>
    <w:rsid w:val="009367FD"/>
    <w:rsid w:val="00940603"/>
    <w:rsid w:val="009420D7"/>
    <w:rsid w:val="0094251F"/>
    <w:rsid w:val="009425F4"/>
    <w:rsid w:val="00943693"/>
    <w:rsid w:val="00950860"/>
    <w:rsid w:val="00952A03"/>
    <w:rsid w:val="00952F7F"/>
    <w:rsid w:val="00953E17"/>
    <w:rsid w:val="00955776"/>
    <w:rsid w:val="009571B6"/>
    <w:rsid w:val="00961659"/>
    <w:rsid w:val="009630A4"/>
    <w:rsid w:val="009649C8"/>
    <w:rsid w:val="00966273"/>
    <w:rsid w:val="00970472"/>
    <w:rsid w:val="00970E34"/>
    <w:rsid w:val="0097124C"/>
    <w:rsid w:val="00973F6D"/>
    <w:rsid w:val="00974968"/>
    <w:rsid w:val="00974D39"/>
    <w:rsid w:val="00974D84"/>
    <w:rsid w:val="00980E83"/>
    <w:rsid w:val="0098113A"/>
    <w:rsid w:val="00981A4B"/>
    <w:rsid w:val="00981BC3"/>
    <w:rsid w:val="00981DD0"/>
    <w:rsid w:val="00982B50"/>
    <w:rsid w:val="00985333"/>
    <w:rsid w:val="009853FC"/>
    <w:rsid w:val="009869DF"/>
    <w:rsid w:val="00987449"/>
    <w:rsid w:val="0099058C"/>
    <w:rsid w:val="009909FC"/>
    <w:rsid w:val="00991683"/>
    <w:rsid w:val="00992478"/>
    <w:rsid w:val="00993655"/>
    <w:rsid w:val="00996519"/>
    <w:rsid w:val="0099691A"/>
    <w:rsid w:val="00996C0B"/>
    <w:rsid w:val="009A05DF"/>
    <w:rsid w:val="009A15F0"/>
    <w:rsid w:val="009A2BD3"/>
    <w:rsid w:val="009A5E46"/>
    <w:rsid w:val="009A70ED"/>
    <w:rsid w:val="009A75C7"/>
    <w:rsid w:val="009B14B8"/>
    <w:rsid w:val="009B3017"/>
    <w:rsid w:val="009B399F"/>
    <w:rsid w:val="009B3BFA"/>
    <w:rsid w:val="009B3CA6"/>
    <w:rsid w:val="009B4A90"/>
    <w:rsid w:val="009B704A"/>
    <w:rsid w:val="009B76C8"/>
    <w:rsid w:val="009C0035"/>
    <w:rsid w:val="009C1DCD"/>
    <w:rsid w:val="009C1E4F"/>
    <w:rsid w:val="009C4567"/>
    <w:rsid w:val="009C4B12"/>
    <w:rsid w:val="009C4EDD"/>
    <w:rsid w:val="009C5384"/>
    <w:rsid w:val="009C6DAC"/>
    <w:rsid w:val="009C7BDF"/>
    <w:rsid w:val="009D14A6"/>
    <w:rsid w:val="009D1C1A"/>
    <w:rsid w:val="009D239C"/>
    <w:rsid w:val="009D2C26"/>
    <w:rsid w:val="009D3F69"/>
    <w:rsid w:val="009D4963"/>
    <w:rsid w:val="009D4B59"/>
    <w:rsid w:val="009E01FA"/>
    <w:rsid w:val="009E119B"/>
    <w:rsid w:val="009E3483"/>
    <w:rsid w:val="009E3D8D"/>
    <w:rsid w:val="009E4FD2"/>
    <w:rsid w:val="009E5435"/>
    <w:rsid w:val="009E59D8"/>
    <w:rsid w:val="009E5DA5"/>
    <w:rsid w:val="009E684C"/>
    <w:rsid w:val="009E7DD0"/>
    <w:rsid w:val="009F1D0A"/>
    <w:rsid w:val="009F28BD"/>
    <w:rsid w:val="009F5E35"/>
    <w:rsid w:val="009F7CCA"/>
    <w:rsid w:val="009F7D94"/>
    <w:rsid w:val="00A006C8"/>
    <w:rsid w:val="00A0111D"/>
    <w:rsid w:val="00A01DE7"/>
    <w:rsid w:val="00A01EE7"/>
    <w:rsid w:val="00A0412A"/>
    <w:rsid w:val="00A04AF1"/>
    <w:rsid w:val="00A058AA"/>
    <w:rsid w:val="00A0657E"/>
    <w:rsid w:val="00A10829"/>
    <w:rsid w:val="00A10A50"/>
    <w:rsid w:val="00A11299"/>
    <w:rsid w:val="00A11C81"/>
    <w:rsid w:val="00A11E7C"/>
    <w:rsid w:val="00A11EE3"/>
    <w:rsid w:val="00A12003"/>
    <w:rsid w:val="00A12381"/>
    <w:rsid w:val="00A16103"/>
    <w:rsid w:val="00A1649B"/>
    <w:rsid w:val="00A1760F"/>
    <w:rsid w:val="00A2042A"/>
    <w:rsid w:val="00A20C6A"/>
    <w:rsid w:val="00A21560"/>
    <w:rsid w:val="00A21980"/>
    <w:rsid w:val="00A21E02"/>
    <w:rsid w:val="00A21E33"/>
    <w:rsid w:val="00A22480"/>
    <w:rsid w:val="00A22C67"/>
    <w:rsid w:val="00A24ED2"/>
    <w:rsid w:val="00A252C1"/>
    <w:rsid w:val="00A254DC"/>
    <w:rsid w:val="00A26075"/>
    <w:rsid w:val="00A27F61"/>
    <w:rsid w:val="00A307FE"/>
    <w:rsid w:val="00A30D25"/>
    <w:rsid w:val="00A31E99"/>
    <w:rsid w:val="00A33C8D"/>
    <w:rsid w:val="00A34A3A"/>
    <w:rsid w:val="00A34DD4"/>
    <w:rsid w:val="00A36270"/>
    <w:rsid w:val="00A3726F"/>
    <w:rsid w:val="00A37581"/>
    <w:rsid w:val="00A4299E"/>
    <w:rsid w:val="00A42DC6"/>
    <w:rsid w:val="00A442F8"/>
    <w:rsid w:val="00A45384"/>
    <w:rsid w:val="00A46297"/>
    <w:rsid w:val="00A46722"/>
    <w:rsid w:val="00A46E9E"/>
    <w:rsid w:val="00A51D09"/>
    <w:rsid w:val="00A52339"/>
    <w:rsid w:val="00A5237D"/>
    <w:rsid w:val="00A52E65"/>
    <w:rsid w:val="00A5514B"/>
    <w:rsid w:val="00A55F73"/>
    <w:rsid w:val="00A560BB"/>
    <w:rsid w:val="00A562BF"/>
    <w:rsid w:val="00A56A4B"/>
    <w:rsid w:val="00A633A0"/>
    <w:rsid w:val="00A64973"/>
    <w:rsid w:val="00A64E39"/>
    <w:rsid w:val="00A65CD5"/>
    <w:rsid w:val="00A66269"/>
    <w:rsid w:val="00A664FF"/>
    <w:rsid w:val="00A66B6B"/>
    <w:rsid w:val="00A66F41"/>
    <w:rsid w:val="00A67D58"/>
    <w:rsid w:val="00A71E8F"/>
    <w:rsid w:val="00A71F20"/>
    <w:rsid w:val="00A74414"/>
    <w:rsid w:val="00A766B8"/>
    <w:rsid w:val="00A8077B"/>
    <w:rsid w:val="00A81209"/>
    <w:rsid w:val="00A82631"/>
    <w:rsid w:val="00A82BC7"/>
    <w:rsid w:val="00A85774"/>
    <w:rsid w:val="00A866C8"/>
    <w:rsid w:val="00A86BCB"/>
    <w:rsid w:val="00A8715B"/>
    <w:rsid w:val="00A87713"/>
    <w:rsid w:val="00A87852"/>
    <w:rsid w:val="00A879E3"/>
    <w:rsid w:val="00A92371"/>
    <w:rsid w:val="00A92F5F"/>
    <w:rsid w:val="00A934DE"/>
    <w:rsid w:val="00A93685"/>
    <w:rsid w:val="00A93F1E"/>
    <w:rsid w:val="00A941F8"/>
    <w:rsid w:val="00A95C85"/>
    <w:rsid w:val="00A96181"/>
    <w:rsid w:val="00A969FC"/>
    <w:rsid w:val="00A96C93"/>
    <w:rsid w:val="00AA05A4"/>
    <w:rsid w:val="00AA1758"/>
    <w:rsid w:val="00AA214E"/>
    <w:rsid w:val="00AA34AA"/>
    <w:rsid w:val="00AA395F"/>
    <w:rsid w:val="00AA3ABD"/>
    <w:rsid w:val="00AA4402"/>
    <w:rsid w:val="00AA4CBB"/>
    <w:rsid w:val="00AA5A75"/>
    <w:rsid w:val="00AA6AF5"/>
    <w:rsid w:val="00AA6B01"/>
    <w:rsid w:val="00AA7439"/>
    <w:rsid w:val="00AA778D"/>
    <w:rsid w:val="00AB0721"/>
    <w:rsid w:val="00AB0B7B"/>
    <w:rsid w:val="00AB1B7A"/>
    <w:rsid w:val="00AB27FF"/>
    <w:rsid w:val="00AB2F9C"/>
    <w:rsid w:val="00AB400B"/>
    <w:rsid w:val="00AC0FB6"/>
    <w:rsid w:val="00AC211E"/>
    <w:rsid w:val="00AC278D"/>
    <w:rsid w:val="00AC4C2F"/>
    <w:rsid w:val="00AC5CD1"/>
    <w:rsid w:val="00AC6768"/>
    <w:rsid w:val="00AC74B0"/>
    <w:rsid w:val="00AD09B1"/>
    <w:rsid w:val="00AD0AF0"/>
    <w:rsid w:val="00AD2A58"/>
    <w:rsid w:val="00AD710C"/>
    <w:rsid w:val="00AE01BD"/>
    <w:rsid w:val="00AE04A9"/>
    <w:rsid w:val="00AE0E27"/>
    <w:rsid w:val="00AE1943"/>
    <w:rsid w:val="00AE1F67"/>
    <w:rsid w:val="00AE37F5"/>
    <w:rsid w:val="00AE655B"/>
    <w:rsid w:val="00AE6735"/>
    <w:rsid w:val="00AE6C69"/>
    <w:rsid w:val="00AE7726"/>
    <w:rsid w:val="00AF0689"/>
    <w:rsid w:val="00AF333E"/>
    <w:rsid w:val="00AF4834"/>
    <w:rsid w:val="00AF5646"/>
    <w:rsid w:val="00AF6EA9"/>
    <w:rsid w:val="00AF7049"/>
    <w:rsid w:val="00B00A33"/>
    <w:rsid w:val="00B00E79"/>
    <w:rsid w:val="00B02192"/>
    <w:rsid w:val="00B0354F"/>
    <w:rsid w:val="00B0487D"/>
    <w:rsid w:val="00B050E1"/>
    <w:rsid w:val="00B05256"/>
    <w:rsid w:val="00B05612"/>
    <w:rsid w:val="00B06750"/>
    <w:rsid w:val="00B07B77"/>
    <w:rsid w:val="00B104CC"/>
    <w:rsid w:val="00B11554"/>
    <w:rsid w:val="00B11E34"/>
    <w:rsid w:val="00B140B2"/>
    <w:rsid w:val="00B14404"/>
    <w:rsid w:val="00B14407"/>
    <w:rsid w:val="00B15A57"/>
    <w:rsid w:val="00B2078A"/>
    <w:rsid w:val="00B21BA1"/>
    <w:rsid w:val="00B227CC"/>
    <w:rsid w:val="00B308E3"/>
    <w:rsid w:val="00B31AF6"/>
    <w:rsid w:val="00B33F91"/>
    <w:rsid w:val="00B345DA"/>
    <w:rsid w:val="00B354F4"/>
    <w:rsid w:val="00B35914"/>
    <w:rsid w:val="00B35D87"/>
    <w:rsid w:val="00B416CB"/>
    <w:rsid w:val="00B42423"/>
    <w:rsid w:val="00B437D9"/>
    <w:rsid w:val="00B45B77"/>
    <w:rsid w:val="00B46CF7"/>
    <w:rsid w:val="00B471AA"/>
    <w:rsid w:val="00B47C6D"/>
    <w:rsid w:val="00B505B0"/>
    <w:rsid w:val="00B5260D"/>
    <w:rsid w:val="00B536E8"/>
    <w:rsid w:val="00B54042"/>
    <w:rsid w:val="00B5709E"/>
    <w:rsid w:val="00B57781"/>
    <w:rsid w:val="00B608AA"/>
    <w:rsid w:val="00B63911"/>
    <w:rsid w:val="00B64F99"/>
    <w:rsid w:val="00B66076"/>
    <w:rsid w:val="00B660B7"/>
    <w:rsid w:val="00B66579"/>
    <w:rsid w:val="00B6780B"/>
    <w:rsid w:val="00B67FD2"/>
    <w:rsid w:val="00B72BFF"/>
    <w:rsid w:val="00B730BA"/>
    <w:rsid w:val="00B7417E"/>
    <w:rsid w:val="00B750BC"/>
    <w:rsid w:val="00B768E7"/>
    <w:rsid w:val="00B8116B"/>
    <w:rsid w:val="00B82832"/>
    <w:rsid w:val="00B836FF"/>
    <w:rsid w:val="00B842D4"/>
    <w:rsid w:val="00B85037"/>
    <w:rsid w:val="00B85250"/>
    <w:rsid w:val="00B86CD2"/>
    <w:rsid w:val="00B93736"/>
    <w:rsid w:val="00B97585"/>
    <w:rsid w:val="00B97C0C"/>
    <w:rsid w:val="00B97FB1"/>
    <w:rsid w:val="00BA0251"/>
    <w:rsid w:val="00BA1BCE"/>
    <w:rsid w:val="00BA4102"/>
    <w:rsid w:val="00BA5C86"/>
    <w:rsid w:val="00BA6DA8"/>
    <w:rsid w:val="00BB1363"/>
    <w:rsid w:val="00BB13CA"/>
    <w:rsid w:val="00BB1D9F"/>
    <w:rsid w:val="00BB2EC0"/>
    <w:rsid w:val="00BB3526"/>
    <w:rsid w:val="00BB366C"/>
    <w:rsid w:val="00BB37C2"/>
    <w:rsid w:val="00BB3FC0"/>
    <w:rsid w:val="00BB7032"/>
    <w:rsid w:val="00BC1956"/>
    <w:rsid w:val="00BC25AD"/>
    <w:rsid w:val="00BC2BDE"/>
    <w:rsid w:val="00BC3CC9"/>
    <w:rsid w:val="00BC4582"/>
    <w:rsid w:val="00BC4AF8"/>
    <w:rsid w:val="00BC61E6"/>
    <w:rsid w:val="00BD18E7"/>
    <w:rsid w:val="00BD1A50"/>
    <w:rsid w:val="00BD1A5C"/>
    <w:rsid w:val="00BD1A80"/>
    <w:rsid w:val="00BD4539"/>
    <w:rsid w:val="00BD532E"/>
    <w:rsid w:val="00BE1F47"/>
    <w:rsid w:val="00BE5264"/>
    <w:rsid w:val="00BE5EE2"/>
    <w:rsid w:val="00BE6491"/>
    <w:rsid w:val="00BE7D2D"/>
    <w:rsid w:val="00BF1E6F"/>
    <w:rsid w:val="00BF3EF5"/>
    <w:rsid w:val="00BF4306"/>
    <w:rsid w:val="00C014EA"/>
    <w:rsid w:val="00C02072"/>
    <w:rsid w:val="00C02793"/>
    <w:rsid w:val="00C03D5B"/>
    <w:rsid w:val="00C06014"/>
    <w:rsid w:val="00C06F4E"/>
    <w:rsid w:val="00C07650"/>
    <w:rsid w:val="00C07B43"/>
    <w:rsid w:val="00C07DCF"/>
    <w:rsid w:val="00C103E7"/>
    <w:rsid w:val="00C10636"/>
    <w:rsid w:val="00C11B06"/>
    <w:rsid w:val="00C1306B"/>
    <w:rsid w:val="00C146A7"/>
    <w:rsid w:val="00C14837"/>
    <w:rsid w:val="00C1528F"/>
    <w:rsid w:val="00C16E6A"/>
    <w:rsid w:val="00C17A0A"/>
    <w:rsid w:val="00C202AE"/>
    <w:rsid w:val="00C20A55"/>
    <w:rsid w:val="00C20CCC"/>
    <w:rsid w:val="00C21D73"/>
    <w:rsid w:val="00C23B12"/>
    <w:rsid w:val="00C265C3"/>
    <w:rsid w:val="00C278DE"/>
    <w:rsid w:val="00C27D49"/>
    <w:rsid w:val="00C3020D"/>
    <w:rsid w:val="00C34B01"/>
    <w:rsid w:val="00C35552"/>
    <w:rsid w:val="00C357AA"/>
    <w:rsid w:val="00C35949"/>
    <w:rsid w:val="00C35DE9"/>
    <w:rsid w:val="00C364FE"/>
    <w:rsid w:val="00C36B50"/>
    <w:rsid w:val="00C37C33"/>
    <w:rsid w:val="00C37DBF"/>
    <w:rsid w:val="00C40DBF"/>
    <w:rsid w:val="00C4136C"/>
    <w:rsid w:val="00C42972"/>
    <w:rsid w:val="00C43510"/>
    <w:rsid w:val="00C44F29"/>
    <w:rsid w:val="00C45270"/>
    <w:rsid w:val="00C47501"/>
    <w:rsid w:val="00C517D0"/>
    <w:rsid w:val="00C51D3F"/>
    <w:rsid w:val="00C52E03"/>
    <w:rsid w:val="00C53AF8"/>
    <w:rsid w:val="00C547B0"/>
    <w:rsid w:val="00C55454"/>
    <w:rsid w:val="00C57890"/>
    <w:rsid w:val="00C579BD"/>
    <w:rsid w:val="00C608CB"/>
    <w:rsid w:val="00C62848"/>
    <w:rsid w:val="00C659E2"/>
    <w:rsid w:val="00C667D8"/>
    <w:rsid w:val="00C66D73"/>
    <w:rsid w:val="00C6746F"/>
    <w:rsid w:val="00C70895"/>
    <w:rsid w:val="00C7158B"/>
    <w:rsid w:val="00C738A0"/>
    <w:rsid w:val="00C74418"/>
    <w:rsid w:val="00C81756"/>
    <w:rsid w:val="00C82077"/>
    <w:rsid w:val="00C82C7B"/>
    <w:rsid w:val="00C83868"/>
    <w:rsid w:val="00C84794"/>
    <w:rsid w:val="00C84B0E"/>
    <w:rsid w:val="00C87719"/>
    <w:rsid w:val="00C87987"/>
    <w:rsid w:val="00C90E24"/>
    <w:rsid w:val="00C91064"/>
    <w:rsid w:val="00C91441"/>
    <w:rsid w:val="00C92CE6"/>
    <w:rsid w:val="00C933CC"/>
    <w:rsid w:val="00C94635"/>
    <w:rsid w:val="00C956C6"/>
    <w:rsid w:val="00C95E73"/>
    <w:rsid w:val="00C9670A"/>
    <w:rsid w:val="00C970DA"/>
    <w:rsid w:val="00CA0458"/>
    <w:rsid w:val="00CA09BF"/>
    <w:rsid w:val="00CA25EE"/>
    <w:rsid w:val="00CA45C9"/>
    <w:rsid w:val="00CA4BFF"/>
    <w:rsid w:val="00CA752F"/>
    <w:rsid w:val="00CB0353"/>
    <w:rsid w:val="00CB1B37"/>
    <w:rsid w:val="00CB2DC6"/>
    <w:rsid w:val="00CB3A50"/>
    <w:rsid w:val="00CB42E6"/>
    <w:rsid w:val="00CB4B67"/>
    <w:rsid w:val="00CB5D38"/>
    <w:rsid w:val="00CB7720"/>
    <w:rsid w:val="00CC0B25"/>
    <w:rsid w:val="00CC1745"/>
    <w:rsid w:val="00CC1A70"/>
    <w:rsid w:val="00CC260A"/>
    <w:rsid w:val="00CC28A6"/>
    <w:rsid w:val="00CC3A6D"/>
    <w:rsid w:val="00CC4767"/>
    <w:rsid w:val="00CC50F2"/>
    <w:rsid w:val="00CC5800"/>
    <w:rsid w:val="00CC5FB2"/>
    <w:rsid w:val="00CD16B4"/>
    <w:rsid w:val="00CD1C2A"/>
    <w:rsid w:val="00CD2531"/>
    <w:rsid w:val="00CD4360"/>
    <w:rsid w:val="00CD4CC9"/>
    <w:rsid w:val="00CD5117"/>
    <w:rsid w:val="00CD73A1"/>
    <w:rsid w:val="00CE0A68"/>
    <w:rsid w:val="00CE29A4"/>
    <w:rsid w:val="00CE4723"/>
    <w:rsid w:val="00CE69FC"/>
    <w:rsid w:val="00CE7E25"/>
    <w:rsid w:val="00CF0225"/>
    <w:rsid w:val="00CF0D1A"/>
    <w:rsid w:val="00CF124F"/>
    <w:rsid w:val="00CF37CF"/>
    <w:rsid w:val="00CF3FFE"/>
    <w:rsid w:val="00CF4D6C"/>
    <w:rsid w:val="00CF7668"/>
    <w:rsid w:val="00D0030E"/>
    <w:rsid w:val="00D00A69"/>
    <w:rsid w:val="00D01C92"/>
    <w:rsid w:val="00D03444"/>
    <w:rsid w:val="00D05C77"/>
    <w:rsid w:val="00D05E4F"/>
    <w:rsid w:val="00D13805"/>
    <w:rsid w:val="00D138DD"/>
    <w:rsid w:val="00D156CA"/>
    <w:rsid w:val="00D15785"/>
    <w:rsid w:val="00D17391"/>
    <w:rsid w:val="00D173EA"/>
    <w:rsid w:val="00D17D5F"/>
    <w:rsid w:val="00D20CA3"/>
    <w:rsid w:val="00D22CF9"/>
    <w:rsid w:val="00D24605"/>
    <w:rsid w:val="00D2589D"/>
    <w:rsid w:val="00D2624D"/>
    <w:rsid w:val="00D27788"/>
    <w:rsid w:val="00D303B1"/>
    <w:rsid w:val="00D30635"/>
    <w:rsid w:val="00D31103"/>
    <w:rsid w:val="00D3221E"/>
    <w:rsid w:val="00D33193"/>
    <w:rsid w:val="00D34875"/>
    <w:rsid w:val="00D379C4"/>
    <w:rsid w:val="00D4096D"/>
    <w:rsid w:val="00D41210"/>
    <w:rsid w:val="00D429C0"/>
    <w:rsid w:val="00D437ED"/>
    <w:rsid w:val="00D43ADD"/>
    <w:rsid w:val="00D450E8"/>
    <w:rsid w:val="00D461F8"/>
    <w:rsid w:val="00D46735"/>
    <w:rsid w:val="00D46DD6"/>
    <w:rsid w:val="00D478BA"/>
    <w:rsid w:val="00D47A3C"/>
    <w:rsid w:val="00D50FB8"/>
    <w:rsid w:val="00D51C4F"/>
    <w:rsid w:val="00D51E39"/>
    <w:rsid w:val="00D522A6"/>
    <w:rsid w:val="00D528D2"/>
    <w:rsid w:val="00D54560"/>
    <w:rsid w:val="00D57C2B"/>
    <w:rsid w:val="00D60D74"/>
    <w:rsid w:val="00D61053"/>
    <w:rsid w:val="00D63BD8"/>
    <w:rsid w:val="00D63DA5"/>
    <w:rsid w:val="00D6476B"/>
    <w:rsid w:val="00D64BD8"/>
    <w:rsid w:val="00D7091E"/>
    <w:rsid w:val="00D71E68"/>
    <w:rsid w:val="00D72785"/>
    <w:rsid w:val="00D73C30"/>
    <w:rsid w:val="00D7405E"/>
    <w:rsid w:val="00D7692B"/>
    <w:rsid w:val="00D77119"/>
    <w:rsid w:val="00D772CA"/>
    <w:rsid w:val="00D83BCD"/>
    <w:rsid w:val="00D85F7F"/>
    <w:rsid w:val="00D90063"/>
    <w:rsid w:val="00D90B12"/>
    <w:rsid w:val="00D90E89"/>
    <w:rsid w:val="00D946B2"/>
    <w:rsid w:val="00D94D43"/>
    <w:rsid w:val="00D95027"/>
    <w:rsid w:val="00D9558B"/>
    <w:rsid w:val="00D956D1"/>
    <w:rsid w:val="00D95720"/>
    <w:rsid w:val="00D97365"/>
    <w:rsid w:val="00D97EFA"/>
    <w:rsid w:val="00DA0654"/>
    <w:rsid w:val="00DA0C2C"/>
    <w:rsid w:val="00DA101A"/>
    <w:rsid w:val="00DA36E5"/>
    <w:rsid w:val="00DA540D"/>
    <w:rsid w:val="00DA7DA9"/>
    <w:rsid w:val="00DB2225"/>
    <w:rsid w:val="00DB3174"/>
    <w:rsid w:val="00DB3F15"/>
    <w:rsid w:val="00DB510D"/>
    <w:rsid w:val="00DB573D"/>
    <w:rsid w:val="00DB5806"/>
    <w:rsid w:val="00DB6103"/>
    <w:rsid w:val="00DB70B9"/>
    <w:rsid w:val="00DB713C"/>
    <w:rsid w:val="00DB7937"/>
    <w:rsid w:val="00DC1BE1"/>
    <w:rsid w:val="00DC2F16"/>
    <w:rsid w:val="00DC3DE3"/>
    <w:rsid w:val="00DC45BC"/>
    <w:rsid w:val="00DC45E5"/>
    <w:rsid w:val="00DC5DF0"/>
    <w:rsid w:val="00DD0201"/>
    <w:rsid w:val="00DD07AC"/>
    <w:rsid w:val="00DD1E59"/>
    <w:rsid w:val="00DD221A"/>
    <w:rsid w:val="00DD3E68"/>
    <w:rsid w:val="00DD41C8"/>
    <w:rsid w:val="00DD5F60"/>
    <w:rsid w:val="00DD7A17"/>
    <w:rsid w:val="00DE14DD"/>
    <w:rsid w:val="00DE1673"/>
    <w:rsid w:val="00DE1911"/>
    <w:rsid w:val="00DE4559"/>
    <w:rsid w:val="00DE4D1C"/>
    <w:rsid w:val="00DE57DE"/>
    <w:rsid w:val="00DE61FD"/>
    <w:rsid w:val="00DE6297"/>
    <w:rsid w:val="00DF24D4"/>
    <w:rsid w:val="00DF3154"/>
    <w:rsid w:val="00DF35C5"/>
    <w:rsid w:val="00DF4BD1"/>
    <w:rsid w:val="00DF5D2F"/>
    <w:rsid w:val="00DF60F5"/>
    <w:rsid w:val="00E0089E"/>
    <w:rsid w:val="00E01617"/>
    <w:rsid w:val="00E019E6"/>
    <w:rsid w:val="00E02B3E"/>
    <w:rsid w:val="00E02EBD"/>
    <w:rsid w:val="00E05131"/>
    <w:rsid w:val="00E05387"/>
    <w:rsid w:val="00E068EA"/>
    <w:rsid w:val="00E068EE"/>
    <w:rsid w:val="00E076CB"/>
    <w:rsid w:val="00E114FE"/>
    <w:rsid w:val="00E129E6"/>
    <w:rsid w:val="00E14845"/>
    <w:rsid w:val="00E15139"/>
    <w:rsid w:val="00E20DC4"/>
    <w:rsid w:val="00E21750"/>
    <w:rsid w:val="00E217EB"/>
    <w:rsid w:val="00E227A9"/>
    <w:rsid w:val="00E243F1"/>
    <w:rsid w:val="00E24964"/>
    <w:rsid w:val="00E263D0"/>
    <w:rsid w:val="00E270D4"/>
    <w:rsid w:val="00E277A1"/>
    <w:rsid w:val="00E311A2"/>
    <w:rsid w:val="00E33B95"/>
    <w:rsid w:val="00E34086"/>
    <w:rsid w:val="00E35300"/>
    <w:rsid w:val="00E36D66"/>
    <w:rsid w:val="00E375A4"/>
    <w:rsid w:val="00E3792B"/>
    <w:rsid w:val="00E41236"/>
    <w:rsid w:val="00E42D36"/>
    <w:rsid w:val="00E433F0"/>
    <w:rsid w:val="00E43635"/>
    <w:rsid w:val="00E44209"/>
    <w:rsid w:val="00E44CB8"/>
    <w:rsid w:val="00E44CE1"/>
    <w:rsid w:val="00E45F79"/>
    <w:rsid w:val="00E5398F"/>
    <w:rsid w:val="00E53EB7"/>
    <w:rsid w:val="00E544C2"/>
    <w:rsid w:val="00E54BAC"/>
    <w:rsid w:val="00E5597F"/>
    <w:rsid w:val="00E568E9"/>
    <w:rsid w:val="00E57388"/>
    <w:rsid w:val="00E57D12"/>
    <w:rsid w:val="00E6007C"/>
    <w:rsid w:val="00E6102F"/>
    <w:rsid w:val="00E62156"/>
    <w:rsid w:val="00E62365"/>
    <w:rsid w:val="00E62579"/>
    <w:rsid w:val="00E6384F"/>
    <w:rsid w:val="00E6532B"/>
    <w:rsid w:val="00E66AF4"/>
    <w:rsid w:val="00E70DD6"/>
    <w:rsid w:val="00E717A9"/>
    <w:rsid w:val="00E72125"/>
    <w:rsid w:val="00E72F30"/>
    <w:rsid w:val="00E74383"/>
    <w:rsid w:val="00E7487B"/>
    <w:rsid w:val="00E75402"/>
    <w:rsid w:val="00E7643B"/>
    <w:rsid w:val="00E800C5"/>
    <w:rsid w:val="00E8120A"/>
    <w:rsid w:val="00E82005"/>
    <w:rsid w:val="00E82F22"/>
    <w:rsid w:val="00E839F3"/>
    <w:rsid w:val="00E8451E"/>
    <w:rsid w:val="00E849A5"/>
    <w:rsid w:val="00E854CC"/>
    <w:rsid w:val="00E8601B"/>
    <w:rsid w:val="00E874BD"/>
    <w:rsid w:val="00E879BE"/>
    <w:rsid w:val="00E90EB0"/>
    <w:rsid w:val="00E9109E"/>
    <w:rsid w:val="00E92FD2"/>
    <w:rsid w:val="00E967F0"/>
    <w:rsid w:val="00EA0325"/>
    <w:rsid w:val="00EA0AF3"/>
    <w:rsid w:val="00EA0E17"/>
    <w:rsid w:val="00EA3575"/>
    <w:rsid w:val="00EA4050"/>
    <w:rsid w:val="00EA438C"/>
    <w:rsid w:val="00EA4E34"/>
    <w:rsid w:val="00EA5BA4"/>
    <w:rsid w:val="00EA6033"/>
    <w:rsid w:val="00EA6217"/>
    <w:rsid w:val="00EB0E56"/>
    <w:rsid w:val="00EB49B6"/>
    <w:rsid w:val="00EB7EFB"/>
    <w:rsid w:val="00EC0E63"/>
    <w:rsid w:val="00EC157F"/>
    <w:rsid w:val="00EC1A27"/>
    <w:rsid w:val="00EC2D44"/>
    <w:rsid w:val="00EC2DDA"/>
    <w:rsid w:val="00EC3069"/>
    <w:rsid w:val="00EC34ED"/>
    <w:rsid w:val="00EC3640"/>
    <w:rsid w:val="00EC3973"/>
    <w:rsid w:val="00EC46FB"/>
    <w:rsid w:val="00EC4ECB"/>
    <w:rsid w:val="00EC4FF3"/>
    <w:rsid w:val="00EC56E2"/>
    <w:rsid w:val="00EC6746"/>
    <w:rsid w:val="00EC69BE"/>
    <w:rsid w:val="00EC7FF1"/>
    <w:rsid w:val="00ED010D"/>
    <w:rsid w:val="00ED15B3"/>
    <w:rsid w:val="00ED5FC7"/>
    <w:rsid w:val="00ED611D"/>
    <w:rsid w:val="00ED6CA3"/>
    <w:rsid w:val="00EE1014"/>
    <w:rsid w:val="00EE3B8E"/>
    <w:rsid w:val="00EE571E"/>
    <w:rsid w:val="00EE6C1D"/>
    <w:rsid w:val="00EE6C61"/>
    <w:rsid w:val="00EE720C"/>
    <w:rsid w:val="00EE7CA3"/>
    <w:rsid w:val="00EF2666"/>
    <w:rsid w:val="00EF40C8"/>
    <w:rsid w:val="00EF4470"/>
    <w:rsid w:val="00F01A01"/>
    <w:rsid w:val="00F01AB1"/>
    <w:rsid w:val="00F0239D"/>
    <w:rsid w:val="00F04407"/>
    <w:rsid w:val="00F04BDE"/>
    <w:rsid w:val="00F04C9B"/>
    <w:rsid w:val="00F05900"/>
    <w:rsid w:val="00F06420"/>
    <w:rsid w:val="00F07D0D"/>
    <w:rsid w:val="00F07DD6"/>
    <w:rsid w:val="00F07FBC"/>
    <w:rsid w:val="00F10EE1"/>
    <w:rsid w:val="00F10F3A"/>
    <w:rsid w:val="00F1227D"/>
    <w:rsid w:val="00F1479E"/>
    <w:rsid w:val="00F14B14"/>
    <w:rsid w:val="00F15498"/>
    <w:rsid w:val="00F16AE0"/>
    <w:rsid w:val="00F20932"/>
    <w:rsid w:val="00F22060"/>
    <w:rsid w:val="00F221F0"/>
    <w:rsid w:val="00F22D5C"/>
    <w:rsid w:val="00F22F5D"/>
    <w:rsid w:val="00F23DEE"/>
    <w:rsid w:val="00F247FC"/>
    <w:rsid w:val="00F25514"/>
    <w:rsid w:val="00F26273"/>
    <w:rsid w:val="00F267A5"/>
    <w:rsid w:val="00F2798F"/>
    <w:rsid w:val="00F329CD"/>
    <w:rsid w:val="00F34165"/>
    <w:rsid w:val="00F3427D"/>
    <w:rsid w:val="00F34D15"/>
    <w:rsid w:val="00F35B3D"/>
    <w:rsid w:val="00F4031D"/>
    <w:rsid w:val="00F4058A"/>
    <w:rsid w:val="00F414DC"/>
    <w:rsid w:val="00F4191A"/>
    <w:rsid w:val="00F41D91"/>
    <w:rsid w:val="00F42C23"/>
    <w:rsid w:val="00F45F34"/>
    <w:rsid w:val="00F4766A"/>
    <w:rsid w:val="00F5010F"/>
    <w:rsid w:val="00F5097E"/>
    <w:rsid w:val="00F51D8B"/>
    <w:rsid w:val="00F5583E"/>
    <w:rsid w:val="00F60049"/>
    <w:rsid w:val="00F63023"/>
    <w:rsid w:val="00F644D4"/>
    <w:rsid w:val="00F6519D"/>
    <w:rsid w:val="00F70F00"/>
    <w:rsid w:val="00F71CEE"/>
    <w:rsid w:val="00F73601"/>
    <w:rsid w:val="00F745A9"/>
    <w:rsid w:val="00F75C0E"/>
    <w:rsid w:val="00F76414"/>
    <w:rsid w:val="00F76CFD"/>
    <w:rsid w:val="00F8128C"/>
    <w:rsid w:val="00F827A8"/>
    <w:rsid w:val="00F82BBA"/>
    <w:rsid w:val="00F851BE"/>
    <w:rsid w:val="00F85CB1"/>
    <w:rsid w:val="00F8602C"/>
    <w:rsid w:val="00F871D2"/>
    <w:rsid w:val="00F9122B"/>
    <w:rsid w:val="00F915DE"/>
    <w:rsid w:val="00F95539"/>
    <w:rsid w:val="00F95B0A"/>
    <w:rsid w:val="00F9654F"/>
    <w:rsid w:val="00F965CC"/>
    <w:rsid w:val="00F97ACA"/>
    <w:rsid w:val="00F97D33"/>
    <w:rsid w:val="00FA0DD4"/>
    <w:rsid w:val="00FA1126"/>
    <w:rsid w:val="00FA1D75"/>
    <w:rsid w:val="00FA1EA8"/>
    <w:rsid w:val="00FA3B05"/>
    <w:rsid w:val="00FA78B3"/>
    <w:rsid w:val="00FB0F26"/>
    <w:rsid w:val="00FB139F"/>
    <w:rsid w:val="00FB1F34"/>
    <w:rsid w:val="00FB3908"/>
    <w:rsid w:val="00FB40FE"/>
    <w:rsid w:val="00FB4562"/>
    <w:rsid w:val="00FC0F9C"/>
    <w:rsid w:val="00FC195C"/>
    <w:rsid w:val="00FC2839"/>
    <w:rsid w:val="00FC3595"/>
    <w:rsid w:val="00FC3D3F"/>
    <w:rsid w:val="00FC4A38"/>
    <w:rsid w:val="00FC51FD"/>
    <w:rsid w:val="00FC5C14"/>
    <w:rsid w:val="00FC6536"/>
    <w:rsid w:val="00FC69A6"/>
    <w:rsid w:val="00FC71A0"/>
    <w:rsid w:val="00FD0CB7"/>
    <w:rsid w:val="00FD1CDC"/>
    <w:rsid w:val="00FD1FFA"/>
    <w:rsid w:val="00FD21EB"/>
    <w:rsid w:val="00FD42CF"/>
    <w:rsid w:val="00FD55FE"/>
    <w:rsid w:val="00FD5C51"/>
    <w:rsid w:val="00FD6E15"/>
    <w:rsid w:val="00FE1558"/>
    <w:rsid w:val="00FE16BE"/>
    <w:rsid w:val="00FE3E3E"/>
    <w:rsid w:val="00FE54F6"/>
    <w:rsid w:val="00FE5792"/>
    <w:rsid w:val="00FF0613"/>
    <w:rsid w:val="00FF2C2E"/>
    <w:rsid w:val="00FF58F2"/>
    <w:rsid w:val="00FF6525"/>
    <w:rsid w:val="00FF74D6"/>
    <w:rsid w:val="00FF7D4F"/>
    <w:rsid w:val="00FF7D7A"/>
    <w:rsid w:val="118AC0B7"/>
    <w:rsid w:val="16BB858E"/>
    <w:rsid w:val="1D2A143D"/>
    <w:rsid w:val="1E8CE784"/>
    <w:rsid w:val="221BE882"/>
    <w:rsid w:val="226B6ECF"/>
    <w:rsid w:val="29A9DFD6"/>
    <w:rsid w:val="319ED458"/>
    <w:rsid w:val="34491AF4"/>
    <w:rsid w:val="372909A0"/>
    <w:rsid w:val="3FFFD694"/>
    <w:rsid w:val="43F26205"/>
    <w:rsid w:val="470BE38E"/>
    <w:rsid w:val="486146D3"/>
    <w:rsid w:val="4C53BF13"/>
    <w:rsid w:val="4E947A30"/>
    <w:rsid w:val="53019BF4"/>
    <w:rsid w:val="53CE20D8"/>
    <w:rsid w:val="5546FEC5"/>
    <w:rsid w:val="5A553A2B"/>
    <w:rsid w:val="5D4BF2BA"/>
    <w:rsid w:val="5FA3CFC2"/>
    <w:rsid w:val="628F7D54"/>
    <w:rsid w:val="647D8174"/>
    <w:rsid w:val="7193E656"/>
    <w:rsid w:val="732230D5"/>
    <w:rsid w:val="77EAEBAE"/>
    <w:rsid w:val="7FF763D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DFF92"/>
  <w15:docId w15:val="{B99D605A-B075-4A7A-B4E6-9CA2ECC6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Calibri" w:hAnsiTheme="majorHAnsi" w:cs="Arial"/>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D7C57"/>
    <w:pPr>
      <w:overflowPunct w:val="0"/>
      <w:autoSpaceDE w:val="0"/>
      <w:autoSpaceDN w:val="0"/>
      <w:adjustRightInd w:val="0"/>
      <w:spacing w:after="240" w:line="220" w:lineRule="atLeast"/>
      <w:textAlignment w:val="baseline"/>
    </w:pPr>
  </w:style>
  <w:style w:type="paragraph" w:styleId="Kop1">
    <w:name w:val="heading 1"/>
    <w:basedOn w:val="Standaard"/>
    <w:next w:val="Standaard"/>
    <w:link w:val="Kop1Char"/>
    <w:qFormat/>
    <w:rsid w:val="00E6384F"/>
    <w:pPr>
      <w:keepNext/>
      <w:numPr>
        <w:numId w:val="1"/>
      </w:numPr>
      <w:tabs>
        <w:tab w:val="left" w:pos="400"/>
        <w:tab w:val="left" w:pos="432"/>
      </w:tabs>
      <w:spacing w:before="120" w:line="240" w:lineRule="atLeast"/>
      <w:outlineLvl w:val="0"/>
    </w:pPr>
    <w:rPr>
      <w:b/>
      <w:sz w:val="28"/>
    </w:rPr>
  </w:style>
  <w:style w:type="paragraph" w:styleId="Kop2">
    <w:name w:val="heading 2"/>
    <w:basedOn w:val="Kop1"/>
    <w:next w:val="Standaard"/>
    <w:link w:val="Kop2Char"/>
    <w:qFormat/>
    <w:rsid w:val="00E8601B"/>
    <w:pPr>
      <w:numPr>
        <w:ilvl w:val="1"/>
      </w:numPr>
      <w:tabs>
        <w:tab w:val="clear" w:pos="400"/>
        <w:tab w:val="clear" w:pos="432"/>
        <w:tab w:val="left" w:pos="369"/>
      </w:tabs>
      <w:suppressAutoHyphens/>
      <w:outlineLvl w:val="1"/>
    </w:pPr>
    <w:rPr>
      <w:sz w:val="24"/>
    </w:rPr>
  </w:style>
  <w:style w:type="paragraph" w:styleId="Kop3">
    <w:name w:val="heading 3"/>
    <w:basedOn w:val="Kop1"/>
    <w:next w:val="Standaard"/>
    <w:link w:val="Kop3Char"/>
    <w:qFormat/>
    <w:rsid w:val="00D43ADD"/>
    <w:pPr>
      <w:numPr>
        <w:ilvl w:val="2"/>
      </w:numPr>
      <w:tabs>
        <w:tab w:val="clear" w:pos="400"/>
        <w:tab w:val="clear" w:pos="432"/>
        <w:tab w:val="left" w:pos="720"/>
      </w:tabs>
      <w:suppressAutoHyphens/>
      <w:spacing w:after="220"/>
      <w:outlineLvl w:val="2"/>
    </w:pPr>
    <w:rPr>
      <w:sz w:val="22"/>
    </w:rPr>
  </w:style>
  <w:style w:type="paragraph" w:styleId="Kop4">
    <w:name w:val="heading 4"/>
    <w:basedOn w:val="Kop3"/>
    <w:next w:val="Standaard"/>
    <w:link w:val="Kop4Char"/>
    <w:qFormat/>
    <w:rsid w:val="00A4299E"/>
    <w:pPr>
      <w:numPr>
        <w:ilvl w:val="3"/>
      </w:numPr>
      <w:tabs>
        <w:tab w:val="clear" w:pos="720"/>
        <w:tab w:val="left" w:pos="1080"/>
      </w:tabs>
      <w:outlineLvl w:val="3"/>
    </w:pPr>
  </w:style>
  <w:style w:type="paragraph" w:styleId="Kop5">
    <w:name w:val="heading 5"/>
    <w:basedOn w:val="Kop4"/>
    <w:next w:val="Standaard"/>
    <w:link w:val="Kop5Char"/>
    <w:qFormat/>
    <w:rsid w:val="00A4299E"/>
    <w:pPr>
      <w:numPr>
        <w:ilvl w:val="4"/>
      </w:numPr>
      <w:outlineLvl w:val="4"/>
    </w:pPr>
  </w:style>
  <w:style w:type="paragraph" w:styleId="Kop6">
    <w:name w:val="heading 6"/>
    <w:basedOn w:val="Kop5"/>
    <w:next w:val="Standaard"/>
    <w:link w:val="Kop6Char"/>
    <w:qFormat/>
    <w:rsid w:val="00A4299E"/>
    <w:pPr>
      <w:numPr>
        <w:ilvl w:val="5"/>
      </w:numPr>
      <w:tabs>
        <w:tab w:val="clear" w:pos="1080"/>
        <w:tab w:val="left" w:pos="1440"/>
      </w:tabs>
      <w:outlineLvl w:val="5"/>
    </w:pPr>
  </w:style>
  <w:style w:type="paragraph" w:styleId="Kop7">
    <w:name w:val="heading 7"/>
    <w:basedOn w:val="Kop6"/>
    <w:next w:val="Standaard"/>
    <w:link w:val="Kop7Char"/>
    <w:qFormat/>
    <w:rsid w:val="00A4299E"/>
    <w:pPr>
      <w:numPr>
        <w:ilvl w:val="6"/>
      </w:numPr>
      <w:outlineLvl w:val="6"/>
    </w:pPr>
  </w:style>
  <w:style w:type="paragraph" w:styleId="Kop8">
    <w:name w:val="heading 8"/>
    <w:basedOn w:val="Kop6"/>
    <w:next w:val="Standaard"/>
    <w:link w:val="Kop8Char"/>
    <w:qFormat/>
    <w:rsid w:val="00A4299E"/>
    <w:pPr>
      <w:numPr>
        <w:ilvl w:val="7"/>
      </w:numPr>
      <w:tabs>
        <w:tab w:val="clear" w:pos="1440"/>
        <w:tab w:val="left" w:pos="1800"/>
      </w:tabs>
      <w:outlineLvl w:val="7"/>
    </w:pPr>
  </w:style>
  <w:style w:type="paragraph" w:styleId="Kop9">
    <w:name w:val="heading 9"/>
    <w:basedOn w:val="Kop6"/>
    <w:next w:val="Standaard"/>
    <w:link w:val="Kop9Char"/>
    <w:qFormat/>
    <w:rsid w:val="00A4299E"/>
    <w:pPr>
      <w:numPr>
        <w:ilvl w:val="8"/>
      </w:numPr>
      <w:tabs>
        <w:tab w:val="clear" w:pos="1440"/>
        <w:tab w:val="num" w:pos="360"/>
        <w:tab w:val="left" w:pos="1800"/>
      </w:tabs>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E6384F"/>
    <w:rPr>
      <w:b/>
      <w:sz w:val="28"/>
    </w:rPr>
  </w:style>
  <w:style w:type="character" w:customStyle="1" w:styleId="Kop2Char">
    <w:name w:val="Kop 2 Char"/>
    <w:link w:val="Kop2"/>
    <w:rsid w:val="00E8601B"/>
    <w:rPr>
      <w:b/>
      <w:sz w:val="24"/>
    </w:rPr>
  </w:style>
  <w:style w:type="character" w:customStyle="1" w:styleId="Kop3Char">
    <w:name w:val="Kop 3 Char"/>
    <w:link w:val="Kop3"/>
    <w:rsid w:val="00D43ADD"/>
    <w:rPr>
      <w:b/>
    </w:rPr>
  </w:style>
  <w:style w:type="character" w:customStyle="1" w:styleId="Kop4Char">
    <w:name w:val="Kop 4 Char"/>
    <w:link w:val="Kop4"/>
    <w:rsid w:val="00A4299E"/>
    <w:rPr>
      <w:b/>
    </w:rPr>
  </w:style>
  <w:style w:type="character" w:customStyle="1" w:styleId="Kop5Char">
    <w:name w:val="Kop 5 Char"/>
    <w:link w:val="Kop5"/>
    <w:rsid w:val="00A4299E"/>
    <w:rPr>
      <w:b/>
    </w:rPr>
  </w:style>
  <w:style w:type="character" w:customStyle="1" w:styleId="Kop6Char">
    <w:name w:val="Kop 6 Char"/>
    <w:link w:val="Kop6"/>
    <w:rsid w:val="00A4299E"/>
    <w:rPr>
      <w:b/>
    </w:rPr>
  </w:style>
  <w:style w:type="character" w:customStyle="1" w:styleId="Kop7Char">
    <w:name w:val="Kop 7 Char"/>
    <w:link w:val="Kop7"/>
    <w:rsid w:val="00A4299E"/>
    <w:rPr>
      <w:b/>
    </w:rPr>
  </w:style>
  <w:style w:type="character" w:customStyle="1" w:styleId="Kop8Char">
    <w:name w:val="Kop 8 Char"/>
    <w:link w:val="Kop8"/>
    <w:rsid w:val="00A4299E"/>
    <w:rPr>
      <w:b/>
    </w:rPr>
  </w:style>
  <w:style w:type="character" w:customStyle="1" w:styleId="Kop9Char">
    <w:name w:val="Kop 9 Char"/>
    <w:link w:val="Kop9"/>
    <w:rsid w:val="00A4299E"/>
    <w:rPr>
      <w:b/>
    </w:rPr>
  </w:style>
  <w:style w:type="paragraph" w:styleId="Inhopg1">
    <w:name w:val="toc 1"/>
    <w:basedOn w:val="Standaard"/>
    <w:next w:val="Standaard"/>
    <w:uiPriority w:val="39"/>
    <w:rsid w:val="00A4299E"/>
    <w:pPr>
      <w:tabs>
        <w:tab w:val="left" w:pos="964"/>
        <w:tab w:val="right" w:leader="dot" w:pos="9639"/>
      </w:tabs>
      <w:suppressAutoHyphens/>
      <w:spacing w:before="120" w:after="0"/>
      <w:ind w:left="964" w:right="851" w:hanging="964"/>
    </w:pPr>
    <w:rPr>
      <w:b/>
      <w:noProof/>
    </w:rPr>
  </w:style>
  <w:style w:type="paragraph" w:customStyle="1" w:styleId="Termen">
    <w:name w:val="Term(en)"/>
    <w:basedOn w:val="Standaard"/>
    <w:next w:val="Standaard"/>
    <w:rsid w:val="00C95E73"/>
    <w:pPr>
      <w:keepNext/>
      <w:spacing w:after="0"/>
    </w:pPr>
    <w:rPr>
      <w:b/>
    </w:rPr>
  </w:style>
  <w:style w:type="paragraph" w:customStyle="1" w:styleId="Tabeltitel">
    <w:name w:val="Tabel titel"/>
    <w:basedOn w:val="Standaard"/>
    <w:rsid w:val="00A4299E"/>
    <w:pPr>
      <w:keepNext/>
      <w:keepLines/>
      <w:tabs>
        <w:tab w:val="left" w:pos="1021"/>
      </w:tabs>
      <w:spacing w:before="260" w:after="260"/>
      <w:jc w:val="center"/>
    </w:pPr>
    <w:rPr>
      <w:b/>
    </w:rPr>
  </w:style>
  <w:style w:type="paragraph" w:customStyle="1" w:styleId="Figuurtitel">
    <w:name w:val="Figuur titel"/>
    <w:basedOn w:val="Standaard"/>
    <w:next w:val="Standaard"/>
    <w:rsid w:val="00A4299E"/>
    <w:pPr>
      <w:suppressAutoHyphens/>
      <w:spacing w:before="220" w:after="220"/>
      <w:jc w:val="center"/>
    </w:pPr>
    <w:rPr>
      <w:b/>
    </w:rPr>
  </w:style>
  <w:style w:type="paragraph" w:styleId="Koptekst">
    <w:name w:val="header"/>
    <w:basedOn w:val="Standaard"/>
    <w:link w:val="KoptekstChar"/>
    <w:rsid w:val="00A4299E"/>
    <w:pPr>
      <w:tabs>
        <w:tab w:val="center" w:pos="4536"/>
        <w:tab w:val="right" w:pos="9072"/>
      </w:tabs>
    </w:pPr>
    <w:rPr>
      <w:b/>
      <w:lang w:val="en-GB"/>
    </w:rPr>
  </w:style>
  <w:style w:type="character" w:customStyle="1" w:styleId="KoptekstChar">
    <w:name w:val="Koptekst Char"/>
    <w:link w:val="Koptekst"/>
    <w:rsid w:val="00A4299E"/>
    <w:rPr>
      <w:rFonts w:ascii="Arial" w:eastAsia="Times New Roman" w:hAnsi="Arial" w:cs="Times New Roman"/>
      <w:b/>
      <w:sz w:val="20"/>
      <w:szCs w:val="20"/>
      <w:lang w:val="en-GB"/>
    </w:rPr>
  </w:style>
  <w:style w:type="paragraph" w:styleId="Voetnoottekst">
    <w:name w:val="footnote text"/>
    <w:aliases w:val="Voetnoot tekst"/>
    <w:basedOn w:val="Standaard"/>
    <w:link w:val="VoetnoottekstChar"/>
    <w:semiHidden/>
    <w:rsid w:val="006229FA"/>
    <w:pPr>
      <w:spacing w:after="0" w:line="200" w:lineRule="atLeast"/>
      <w:ind w:left="284" w:hanging="284"/>
    </w:pPr>
    <w:rPr>
      <w:sz w:val="20"/>
    </w:rPr>
  </w:style>
  <w:style w:type="character" w:customStyle="1" w:styleId="VoetnoottekstChar">
    <w:name w:val="Voetnoottekst Char"/>
    <w:aliases w:val="Voetnoot tekst Char"/>
    <w:link w:val="Voetnoottekst"/>
    <w:semiHidden/>
    <w:rsid w:val="006229FA"/>
    <w:rPr>
      <w:sz w:val="20"/>
    </w:rPr>
  </w:style>
  <w:style w:type="character" w:styleId="Paginanummer">
    <w:name w:val="page number"/>
    <w:basedOn w:val="Standaardalinea-lettertype"/>
    <w:rsid w:val="00A4299E"/>
  </w:style>
  <w:style w:type="paragraph" w:styleId="Inhopg2">
    <w:name w:val="toc 2"/>
    <w:basedOn w:val="Inhopg1"/>
    <w:next w:val="Standaard"/>
    <w:uiPriority w:val="39"/>
    <w:rsid w:val="00A4299E"/>
    <w:pPr>
      <w:spacing w:before="0"/>
    </w:pPr>
    <w:rPr>
      <w:b w:val="0"/>
    </w:rPr>
  </w:style>
  <w:style w:type="paragraph" w:styleId="Inhopg3">
    <w:name w:val="toc 3"/>
    <w:basedOn w:val="Inhopg2"/>
    <w:next w:val="Standaard"/>
    <w:uiPriority w:val="39"/>
    <w:rsid w:val="00A4299E"/>
  </w:style>
  <w:style w:type="paragraph" w:customStyle="1" w:styleId="Definitie">
    <w:name w:val="Definitie"/>
    <w:basedOn w:val="Standaard"/>
    <w:rsid w:val="007175B2"/>
  </w:style>
  <w:style w:type="paragraph" w:customStyle="1" w:styleId="RefNorm">
    <w:name w:val="RefNorm"/>
    <w:basedOn w:val="Standaard"/>
    <w:next w:val="Standaard"/>
    <w:rsid w:val="00E6384F"/>
    <w:rPr>
      <w:i/>
    </w:rPr>
  </w:style>
  <w:style w:type="paragraph" w:customStyle="1" w:styleId="p2">
    <w:name w:val="p2"/>
    <w:basedOn w:val="Standaard"/>
    <w:next w:val="Standaard"/>
    <w:rsid w:val="00B06750"/>
    <w:pPr>
      <w:tabs>
        <w:tab w:val="left" w:pos="522"/>
      </w:tabs>
    </w:pPr>
  </w:style>
  <w:style w:type="paragraph" w:customStyle="1" w:styleId="p3">
    <w:name w:val="p3"/>
    <w:basedOn w:val="Standaard"/>
    <w:next w:val="Standaard"/>
    <w:rsid w:val="00B06750"/>
    <w:pPr>
      <w:tabs>
        <w:tab w:val="left" w:pos="680"/>
      </w:tabs>
    </w:pPr>
  </w:style>
  <w:style w:type="paragraph" w:customStyle="1" w:styleId="Formule">
    <w:name w:val="Formule"/>
    <w:basedOn w:val="Standaard"/>
    <w:next w:val="Standaard"/>
    <w:rsid w:val="00A4299E"/>
    <w:pPr>
      <w:tabs>
        <w:tab w:val="right" w:pos="8400"/>
      </w:tabs>
      <w:spacing w:after="220"/>
      <w:ind w:left="400"/>
    </w:pPr>
  </w:style>
  <w:style w:type="paragraph" w:customStyle="1" w:styleId="p4">
    <w:name w:val="p4"/>
    <w:basedOn w:val="Standaard"/>
    <w:next w:val="Standaard"/>
    <w:rsid w:val="00B06750"/>
    <w:pPr>
      <w:tabs>
        <w:tab w:val="left" w:pos="879"/>
      </w:tabs>
    </w:pPr>
  </w:style>
  <w:style w:type="paragraph" w:customStyle="1" w:styleId="p5">
    <w:name w:val="p5"/>
    <w:basedOn w:val="Standaard"/>
    <w:next w:val="Standaard"/>
    <w:rsid w:val="0017425A"/>
    <w:pPr>
      <w:tabs>
        <w:tab w:val="left" w:pos="1032"/>
      </w:tabs>
    </w:pPr>
  </w:style>
  <w:style w:type="paragraph" w:customStyle="1" w:styleId="opmerking">
    <w:name w:val="opmerking"/>
    <w:basedOn w:val="Standaard"/>
    <w:next w:val="Standaard"/>
    <w:rsid w:val="00D43ADD"/>
    <w:pPr>
      <w:tabs>
        <w:tab w:val="left" w:pos="1418"/>
      </w:tabs>
      <w:spacing w:line="200" w:lineRule="atLeast"/>
    </w:pPr>
    <w:rPr>
      <w:sz w:val="20"/>
    </w:rPr>
  </w:style>
  <w:style w:type="paragraph" w:customStyle="1" w:styleId="Kop">
    <w:name w:val="Kop"/>
    <w:aliases w:val="geen nummering"/>
    <w:basedOn w:val="Kop1"/>
    <w:next w:val="Standaard"/>
    <w:rsid w:val="00CD1C2A"/>
    <w:pPr>
      <w:numPr>
        <w:numId w:val="0"/>
      </w:numPr>
      <w:outlineLvl w:val="9"/>
    </w:pPr>
  </w:style>
  <w:style w:type="paragraph" w:customStyle="1" w:styleId="TermNum">
    <w:name w:val="TermNum"/>
    <w:basedOn w:val="Termen"/>
    <w:next w:val="Termen"/>
    <w:rsid w:val="00240420"/>
  </w:style>
  <w:style w:type="paragraph" w:customStyle="1" w:styleId="opsommingstreepje">
    <w:name w:val="opsomming streepje"/>
    <w:basedOn w:val="Standaard"/>
    <w:rsid w:val="00974968"/>
    <w:pPr>
      <w:numPr>
        <w:numId w:val="9"/>
      </w:numPr>
    </w:pPr>
  </w:style>
  <w:style w:type="character" w:styleId="Hyperlink">
    <w:name w:val="Hyperlink"/>
    <w:uiPriority w:val="99"/>
    <w:rsid w:val="00A5514B"/>
    <w:rPr>
      <w:color w:val="0000FF"/>
      <w:u w:val="none"/>
    </w:rPr>
  </w:style>
  <w:style w:type="paragraph" w:customStyle="1" w:styleId="opmerkinggenummerd">
    <w:name w:val="opmerking genummerd"/>
    <w:basedOn w:val="opmerking"/>
    <w:rsid w:val="00A4299E"/>
    <w:pPr>
      <w:tabs>
        <w:tab w:val="clear" w:pos="1418"/>
        <w:tab w:val="left" w:pos="1560"/>
      </w:tabs>
    </w:pPr>
  </w:style>
  <w:style w:type="paragraph" w:customStyle="1" w:styleId="ptb2">
    <w:name w:val="ptb2"/>
    <w:basedOn w:val="Kop2"/>
    <w:next w:val="Standaard"/>
    <w:rsid w:val="00B45B77"/>
    <w:pPr>
      <w:numPr>
        <w:numId w:val="2"/>
      </w:numPr>
      <w:tabs>
        <w:tab w:val="clear" w:pos="360"/>
        <w:tab w:val="left" w:pos="500"/>
      </w:tabs>
      <w:overflowPunct/>
      <w:autoSpaceDE/>
      <w:autoSpaceDN/>
      <w:adjustRightInd/>
      <w:spacing w:line="270" w:lineRule="exact"/>
      <w:textAlignment w:val="auto"/>
    </w:pPr>
    <w:rPr>
      <w:rFonts w:eastAsia="MS Mincho"/>
      <w:sz w:val="26"/>
      <w:lang w:eastAsia="ja-JP"/>
    </w:rPr>
  </w:style>
  <w:style w:type="paragraph" w:customStyle="1" w:styleId="ptb3">
    <w:name w:val="ptb3"/>
    <w:basedOn w:val="Kop3"/>
    <w:next w:val="Standaard"/>
    <w:rsid w:val="0065779D"/>
    <w:pPr>
      <w:numPr>
        <w:numId w:val="2"/>
      </w:numPr>
      <w:tabs>
        <w:tab w:val="left" w:pos="640"/>
        <w:tab w:val="left" w:pos="880"/>
      </w:tabs>
      <w:overflowPunct/>
      <w:autoSpaceDE/>
      <w:autoSpaceDN/>
      <w:adjustRightInd/>
      <w:spacing w:before="60" w:after="240" w:line="250" w:lineRule="exact"/>
      <w:textAlignment w:val="auto"/>
    </w:pPr>
    <w:rPr>
      <w:rFonts w:eastAsia="MS Mincho"/>
      <w:sz w:val="24"/>
      <w:lang w:eastAsia="ja-JP"/>
    </w:rPr>
  </w:style>
  <w:style w:type="paragraph" w:customStyle="1" w:styleId="ptb4">
    <w:name w:val="ptb4"/>
    <w:basedOn w:val="Kop4"/>
    <w:next w:val="Standaard"/>
    <w:rsid w:val="0065779D"/>
    <w:pPr>
      <w:numPr>
        <w:numId w:val="2"/>
      </w:numPr>
      <w:tabs>
        <w:tab w:val="clear" w:pos="1080"/>
        <w:tab w:val="left" w:pos="794"/>
      </w:tabs>
      <w:overflowPunct/>
      <w:autoSpaceDE/>
      <w:autoSpaceDN/>
      <w:adjustRightInd/>
      <w:spacing w:before="60" w:after="240" w:line="230" w:lineRule="exact"/>
      <w:textAlignment w:val="auto"/>
    </w:pPr>
    <w:rPr>
      <w:rFonts w:eastAsia="MS Mincho"/>
      <w:lang w:eastAsia="ja-JP"/>
    </w:rPr>
  </w:style>
  <w:style w:type="paragraph" w:customStyle="1" w:styleId="ptb5">
    <w:name w:val="ptb5"/>
    <w:basedOn w:val="Kop5"/>
    <w:next w:val="Standaard"/>
    <w:rsid w:val="006903EA"/>
    <w:pPr>
      <w:numPr>
        <w:numId w:val="2"/>
      </w:numPr>
      <w:tabs>
        <w:tab w:val="clear" w:pos="1080"/>
        <w:tab w:val="left" w:pos="964"/>
      </w:tabs>
      <w:overflowPunct/>
      <w:autoSpaceDE/>
      <w:autoSpaceDN/>
      <w:adjustRightInd/>
      <w:spacing w:before="60" w:after="240" w:line="230" w:lineRule="exact"/>
      <w:textAlignment w:val="auto"/>
    </w:pPr>
    <w:rPr>
      <w:rFonts w:eastAsia="MS Mincho"/>
      <w:lang w:eastAsia="ja-JP"/>
    </w:rPr>
  </w:style>
  <w:style w:type="paragraph" w:customStyle="1" w:styleId="ptb6">
    <w:name w:val="ptb6"/>
    <w:basedOn w:val="Kop6"/>
    <w:next w:val="Standaard"/>
    <w:rsid w:val="006903EA"/>
    <w:pPr>
      <w:numPr>
        <w:numId w:val="2"/>
      </w:numPr>
      <w:tabs>
        <w:tab w:val="clear" w:pos="1440"/>
        <w:tab w:val="left" w:pos="1106"/>
      </w:tabs>
      <w:overflowPunct/>
      <w:autoSpaceDE/>
      <w:autoSpaceDN/>
      <w:adjustRightInd/>
      <w:spacing w:before="60" w:after="240" w:line="230" w:lineRule="exact"/>
      <w:textAlignment w:val="auto"/>
    </w:pPr>
    <w:rPr>
      <w:rFonts w:eastAsia="MS Mincho"/>
      <w:lang w:eastAsia="ja-JP"/>
    </w:rPr>
  </w:style>
  <w:style w:type="paragraph" w:customStyle="1" w:styleId="Bijlage">
    <w:name w:val="Bijlage"/>
    <w:basedOn w:val="Standaard"/>
    <w:next w:val="Standaard"/>
    <w:link w:val="BijlageChar"/>
    <w:rsid w:val="0017425A"/>
    <w:pPr>
      <w:keepNext/>
      <w:pageBreakBefore/>
      <w:numPr>
        <w:numId w:val="2"/>
      </w:numPr>
      <w:overflowPunct/>
      <w:autoSpaceDE/>
      <w:autoSpaceDN/>
      <w:adjustRightInd/>
      <w:spacing w:after="360" w:line="310" w:lineRule="exact"/>
      <w:jc w:val="center"/>
      <w:textAlignment w:val="auto"/>
      <w:outlineLvl w:val="0"/>
    </w:pPr>
    <w:rPr>
      <w:rFonts w:eastAsia="MS Mincho"/>
      <w:b/>
      <w:sz w:val="28"/>
      <w:lang w:val="nl" w:eastAsia="ja-JP"/>
    </w:rPr>
  </w:style>
  <w:style w:type="character" w:customStyle="1" w:styleId="BijlageChar">
    <w:name w:val="Bijlage Char"/>
    <w:basedOn w:val="Standaardalinea-lettertype"/>
    <w:link w:val="Bijlage"/>
    <w:rsid w:val="0054007D"/>
    <w:rPr>
      <w:rFonts w:eastAsia="MS Mincho"/>
      <w:b/>
      <w:sz w:val="28"/>
      <w:lang w:val="nl" w:eastAsia="ja-JP"/>
    </w:rPr>
  </w:style>
  <w:style w:type="paragraph" w:customStyle="1" w:styleId="formuleverklaring">
    <w:name w:val="formuleverklaring"/>
    <w:basedOn w:val="Standaard"/>
    <w:rsid w:val="00A4299E"/>
    <w:pPr>
      <w:ind w:left="828" w:hanging="425"/>
    </w:pPr>
    <w:rPr>
      <w:iCs/>
    </w:rPr>
  </w:style>
  <w:style w:type="paragraph" w:customStyle="1" w:styleId="Tabeltekst">
    <w:name w:val="Tabeltekst"/>
    <w:basedOn w:val="Standaard"/>
    <w:rsid w:val="00A4299E"/>
    <w:pPr>
      <w:spacing w:before="40" w:after="120"/>
    </w:pPr>
  </w:style>
  <w:style w:type="paragraph" w:customStyle="1" w:styleId="Tabelcijfers">
    <w:name w:val="Tabelcijfers"/>
    <w:basedOn w:val="Tabeltekst"/>
    <w:rsid w:val="00A4299E"/>
    <w:pPr>
      <w:jc w:val="center"/>
    </w:pPr>
  </w:style>
  <w:style w:type="paragraph" w:customStyle="1" w:styleId="Legenda">
    <w:name w:val="Legenda"/>
    <w:basedOn w:val="Standaard"/>
    <w:rsid w:val="00D51E39"/>
    <w:pPr>
      <w:keepNext/>
      <w:spacing w:after="120" w:line="200" w:lineRule="atLeast"/>
    </w:pPr>
    <w:rPr>
      <w:b/>
      <w:bCs/>
      <w:sz w:val="20"/>
      <w:lang w:val="nl"/>
    </w:rPr>
  </w:style>
  <w:style w:type="paragraph" w:customStyle="1" w:styleId="Legenda-aanduiding">
    <w:name w:val="Legenda-aanduiding"/>
    <w:basedOn w:val="Standaard"/>
    <w:rsid w:val="00433158"/>
    <w:pPr>
      <w:spacing w:after="0" w:line="200" w:lineRule="atLeast"/>
      <w:ind w:left="284" w:hanging="284"/>
    </w:pPr>
    <w:rPr>
      <w:sz w:val="20"/>
      <w:lang w:val="nl"/>
    </w:rPr>
  </w:style>
  <w:style w:type="paragraph" w:customStyle="1" w:styleId="Legenda-aanduiding0">
    <w:name w:val="Legenda-aanduiding+"/>
    <w:basedOn w:val="Legenda-aanduiding"/>
    <w:rsid w:val="00A4299E"/>
    <w:pPr>
      <w:spacing w:after="240"/>
    </w:pPr>
  </w:style>
  <w:style w:type="paragraph" w:customStyle="1" w:styleId="Bibliografie1">
    <w:name w:val="Bibliografie1"/>
    <w:basedOn w:val="Standaard"/>
    <w:rsid w:val="00A4299E"/>
    <w:pPr>
      <w:pageBreakBefore/>
      <w:spacing w:after="360"/>
      <w:jc w:val="center"/>
    </w:pPr>
    <w:rPr>
      <w:b/>
      <w:bCs/>
      <w:sz w:val="28"/>
      <w:lang w:val="nl"/>
    </w:rPr>
  </w:style>
  <w:style w:type="paragraph" w:customStyle="1" w:styleId="Tabelkop">
    <w:name w:val="Tabel kop"/>
    <w:basedOn w:val="Standaard"/>
    <w:rsid w:val="00A4299E"/>
    <w:pPr>
      <w:keepNext/>
      <w:keepLines/>
      <w:spacing w:before="80" w:after="80"/>
    </w:pPr>
    <w:rPr>
      <w:b/>
    </w:rPr>
  </w:style>
  <w:style w:type="paragraph" w:customStyle="1" w:styleId="Voetnoottabel">
    <w:name w:val="Voetnoot tabel"/>
    <w:basedOn w:val="Standaard"/>
    <w:rsid w:val="006229FA"/>
    <w:pPr>
      <w:spacing w:before="20" w:after="20" w:line="200" w:lineRule="atLeast"/>
      <w:ind w:left="284" w:hanging="284"/>
    </w:pPr>
    <w:rPr>
      <w:sz w:val="20"/>
    </w:rPr>
  </w:style>
  <w:style w:type="paragraph" w:customStyle="1" w:styleId="Tabelkopgecentr">
    <w:name w:val="Tabel kop gecentr"/>
    <w:basedOn w:val="Standaard"/>
    <w:rsid w:val="00A4299E"/>
    <w:pPr>
      <w:keepNext/>
      <w:keepLines/>
      <w:spacing w:before="80" w:after="80"/>
      <w:jc w:val="center"/>
    </w:pPr>
    <w:rPr>
      <w:b/>
    </w:rPr>
  </w:style>
  <w:style w:type="paragraph" w:customStyle="1" w:styleId="Voetnootbijfiguur">
    <w:name w:val="Voetnoot bij figuur"/>
    <w:basedOn w:val="Standaard"/>
    <w:rsid w:val="000E1FEC"/>
    <w:pPr>
      <w:keepNext/>
      <w:tabs>
        <w:tab w:val="left" w:pos="284"/>
      </w:tabs>
      <w:spacing w:after="0" w:line="200" w:lineRule="atLeast"/>
      <w:ind w:left="284" w:hanging="284"/>
    </w:pPr>
    <w:rPr>
      <w:sz w:val="20"/>
    </w:rPr>
  </w:style>
  <w:style w:type="paragraph" w:customStyle="1" w:styleId="Nederlandsetitel">
    <w:name w:val="Nederlandse titel"/>
    <w:basedOn w:val="Standaard"/>
    <w:qFormat/>
    <w:rsid w:val="00EE720C"/>
    <w:rPr>
      <w:sz w:val="32"/>
    </w:rPr>
  </w:style>
  <w:style w:type="paragraph" w:customStyle="1" w:styleId="Opsommingstreepjeingesprongen">
    <w:name w:val="Opsomming streepje ingesprongen"/>
    <w:basedOn w:val="opsommingstreepje"/>
    <w:qFormat/>
    <w:rsid w:val="00212A86"/>
    <w:pPr>
      <w:ind w:left="567"/>
    </w:pPr>
  </w:style>
  <w:style w:type="paragraph" w:customStyle="1" w:styleId="Opmerkingingesprongen">
    <w:name w:val="Opmerking ingesprongen"/>
    <w:basedOn w:val="opmerking"/>
    <w:qFormat/>
    <w:rsid w:val="00974968"/>
    <w:pPr>
      <w:tabs>
        <w:tab w:val="clear" w:pos="1418"/>
        <w:tab w:val="left" w:pos="1701"/>
      </w:tabs>
      <w:ind w:left="284"/>
    </w:pPr>
  </w:style>
  <w:style w:type="paragraph" w:customStyle="1" w:styleId="Opmerkinggenummerdingesprongen">
    <w:name w:val="Opmerking genummerd ingesprongen"/>
    <w:basedOn w:val="Opmerkingingesprongen"/>
    <w:qFormat/>
    <w:rsid w:val="006229FA"/>
    <w:pPr>
      <w:tabs>
        <w:tab w:val="clear" w:pos="1701"/>
        <w:tab w:val="left" w:pos="1843"/>
      </w:tabs>
    </w:pPr>
  </w:style>
  <w:style w:type="character" w:styleId="Tekstvantijdelijkeaanduiding">
    <w:name w:val="Placeholder Text"/>
    <w:uiPriority w:val="99"/>
    <w:semiHidden/>
    <w:rsid w:val="00814576"/>
    <w:rPr>
      <w:color w:val="808080"/>
    </w:rPr>
  </w:style>
  <w:style w:type="paragraph" w:styleId="Ballontekst">
    <w:name w:val="Balloon Text"/>
    <w:basedOn w:val="Standaard"/>
    <w:link w:val="BallontekstChar"/>
    <w:uiPriority w:val="99"/>
    <w:semiHidden/>
    <w:unhideWhenUsed/>
    <w:rsid w:val="00814576"/>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814576"/>
    <w:rPr>
      <w:rFonts w:ascii="Tahoma" w:eastAsia="Times New Roman" w:hAnsi="Tahoma" w:cs="Tahoma"/>
      <w:sz w:val="16"/>
      <w:szCs w:val="16"/>
    </w:rPr>
  </w:style>
  <w:style w:type="paragraph" w:customStyle="1" w:styleId="Tabelcijfersdecimaal">
    <w:name w:val="Tabelcijfers decimaal"/>
    <w:basedOn w:val="Tabeltekst"/>
    <w:qFormat/>
    <w:rsid w:val="001D7C57"/>
    <w:pPr>
      <w:tabs>
        <w:tab w:val="decimal" w:pos="1418"/>
      </w:tabs>
    </w:pPr>
  </w:style>
  <w:style w:type="paragraph" w:customStyle="1" w:styleId="Inhoud">
    <w:name w:val="Inhoud"/>
    <w:basedOn w:val="Standaard"/>
    <w:qFormat/>
    <w:rsid w:val="005671BD"/>
    <w:rPr>
      <w:b/>
      <w:sz w:val="28"/>
      <w:lang w:val="nl"/>
    </w:rPr>
  </w:style>
  <w:style w:type="paragraph" w:customStyle="1" w:styleId="opsommingletters">
    <w:name w:val="opsomming letters"/>
    <w:basedOn w:val="Lijst"/>
    <w:qFormat/>
    <w:rsid w:val="006C30EA"/>
    <w:pPr>
      <w:numPr>
        <w:numId w:val="3"/>
      </w:numPr>
      <w:ind w:left="284" w:hanging="284"/>
      <w:contextualSpacing w:val="0"/>
    </w:pPr>
  </w:style>
  <w:style w:type="paragraph" w:styleId="Lijst">
    <w:name w:val="List"/>
    <w:basedOn w:val="Standaard"/>
    <w:uiPriority w:val="99"/>
    <w:semiHidden/>
    <w:unhideWhenUsed/>
    <w:rsid w:val="003C6EBF"/>
    <w:pPr>
      <w:ind w:left="283" w:hanging="283"/>
      <w:contextualSpacing/>
    </w:pPr>
  </w:style>
  <w:style w:type="table" w:styleId="Tabelraster">
    <w:name w:val="Table Grid"/>
    <w:basedOn w:val="Standaardtabel"/>
    <w:uiPriority w:val="59"/>
    <w:rsid w:val="00CA0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oetnootmarkering">
    <w:name w:val="footnote reference"/>
    <w:basedOn w:val="Standaardalinea-lettertype"/>
    <w:uiPriority w:val="99"/>
    <w:semiHidden/>
    <w:unhideWhenUsed/>
    <w:rsid w:val="00010987"/>
    <w:rPr>
      <w:vertAlign w:val="superscript"/>
    </w:rPr>
  </w:style>
  <w:style w:type="paragraph" w:styleId="Revisie">
    <w:name w:val="Revision"/>
    <w:hidden/>
    <w:uiPriority w:val="99"/>
    <w:semiHidden/>
    <w:rsid w:val="000F66CD"/>
  </w:style>
  <w:style w:type="character" w:styleId="Verwijzingopmerking">
    <w:name w:val="annotation reference"/>
    <w:basedOn w:val="Standaardalinea-lettertype"/>
    <w:uiPriority w:val="99"/>
    <w:semiHidden/>
    <w:unhideWhenUsed/>
    <w:rsid w:val="00431712"/>
    <w:rPr>
      <w:sz w:val="16"/>
      <w:szCs w:val="16"/>
    </w:rPr>
  </w:style>
  <w:style w:type="paragraph" w:styleId="Tekstopmerking">
    <w:name w:val="annotation text"/>
    <w:basedOn w:val="Standaard"/>
    <w:link w:val="TekstopmerkingChar"/>
    <w:uiPriority w:val="99"/>
    <w:semiHidden/>
    <w:unhideWhenUsed/>
    <w:rsid w:val="0043171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31712"/>
    <w:rPr>
      <w:sz w:val="20"/>
      <w:szCs w:val="20"/>
    </w:rPr>
  </w:style>
  <w:style w:type="paragraph" w:styleId="Onderwerpvanopmerking">
    <w:name w:val="annotation subject"/>
    <w:basedOn w:val="Tekstopmerking"/>
    <w:next w:val="Tekstopmerking"/>
    <w:link w:val="OnderwerpvanopmerkingChar"/>
    <w:uiPriority w:val="99"/>
    <w:semiHidden/>
    <w:unhideWhenUsed/>
    <w:rsid w:val="00431712"/>
    <w:rPr>
      <w:b/>
      <w:bCs/>
    </w:rPr>
  </w:style>
  <w:style w:type="character" w:customStyle="1" w:styleId="OnderwerpvanopmerkingChar">
    <w:name w:val="Onderwerp van opmerking Char"/>
    <w:basedOn w:val="TekstopmerkingChar"/>
    <w:link w:val="Onderwerpvanopmerking"/>
    <w:uiPriority w:val="99"/>
    <w:semiHidden/>
    <w:rsid w:val="00431712"/>
    <w:rPr>
      <w:b/>
      <w:bCs/>
      <w:sz w:val="20"/>
      <w:szCs w:val="20"/>
    </w:rPr>
  </w:style>
  <w:style w:type="paragraph" w:customStyle="1" w:styleId="opsomminggenummerd">
    <w:name w:val="opsomming genummerd"/>
    <w:basedOn w:val="opsommingletters"/>
    <w:qFormat/>
    <w:rsid w:val="00066030"/>
    <w:pPr>
      <w:numPr>
        <w:numId w:val="4"/>
      </w:numPr>
      <w:ind w:left="284" w:hanging="284"/>
    </w:pPr>
  </w:style>
  <w:style w:type="paragraph" w:customStyle="1" w:styleId="opsomminglettersingesprongen">
    <w:name w:val="opsomming letters ingesprongen"/>
    <w:basedOn w:val="opsommingletters"/>
    <w:qFormat/>
    <w:rsid w:val="007229D3"/>
    <w:pPr>
      <w:ind w:left="568"/>
    </w:pPr>
  </w:style>
  <w:style w:type="paragraph" w:customStyle="1" w:styleId="opsomminggenummerdingesprongen">
    <w:name w:val="opsomming genummerd ingesprongen"/>
    <w:basedOn w:val="opsomminggenummerd"/>
    <w:qFormat/>
    <w:rsid w:val="00B97585"/>
    <w:pPr>
      <w:ind w:left="568"/>
    </w:pPr>
  </w:style>
  <w:style w:type="paragraph" w:customStyle="1" w:styleId="opsommingstreepjeinopmerking">
    <w:name w:val="opsomming streepje in opmerking"/>
    <w:basedOn w:val="opsommingstreepje"/>
    <w:qFormat/>
    <w:rsid w:val="00DC3DE3"/>
    <w:pPr>
      <w:tabs>
        <w:tab w:val="left" w:pos="284"/>
      </w:tabs>
      <w:spacing w:line="200" w:lineRule="atLeast"/>
      <w:ind w:left="284" w:hanging="284"/>
    </w:pPr>
    <w:rPr>
      <w:sz w:val="20"/>
    </w:rPr>
  </w:style>
  <w:style w:type="paragraph" w:customStyle="1" w:styleId="opsomminggenummerdinopmerking">
    <w:name w:val="opsomming genummerd in opmerking"/>
    <w:basedOn w:val="opsomminggenummerd"/>
    <w:qFormat/>
    <w:rsid w:val="00727928"/>
    <w:pPr>
      <w:numPr>
        <w:numId w:val="5"/>
      </w:numPr>
      <w:tabs>
        <w:tab w:val="left" w:pos="284"/>
      </w:tabs>
      <w:spacing w:line="200" w:lineRule="atLeast"/>
      <w:ind w:left="284" w:hanging="284"/>
    </w:pPr>
    <w:rPr>
      <w:sz w:val="20"/>
    </w:rPr>
  </w:style>
  <w:style w:type="paragraph" w:customStyle="1" w:styleId="opsomminglettersinopmerking">
    <w:name w:val="opsomming letters in opmerking"/>
    <w:basedOn w:val="opsommingletters"/>
    <w:qFormat/>
    <w:rsid w:val="00727928"/>
    <w:pPr>
      <w:numPr>
        <w:numId w:val="6"/>
      </w:numPr>
      <w:tabs>
        <w:tab w:val="left" w:pos="284"/>
      </w:tabs>
      <w:spacing w:line="200" w:lineRule="atLeast"/>
    </w:pPr>
    <w:rPr>
      <w:sz w:val="20"/>
    </w:rPr>
  </w:style>
  <w:style w:type="paragraph" w:styleId="Voettekst">
    <w:name w:val="footer"/>
    <w:basedOn w:val="Standaard"/>
    <w:link w:val="VoettekstChar"/>
    <w:uiPriority w:val="99"/>
    <w:unhideWhenUsed/>
    <w:rsid w:val="005B328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B3285"/>
  </w:style>
  <w:style w:type="paragraph" w:customStyle="1" w:styleId="paragraph">
    <w:name w:val="paragraph"/>
    <w:basedOn w:val="Standaard"/>
    <w:rsid w:val="00013AB7"/>
    <w:pPr>
      <w:overflowPunct/>
      <w:autoSpaceDE/>
      <w:autoSpaceDN/>
      <w:adjustRightInd/>
      <w:spacing w:before="100" w:beforeAutospacing="1" w:after="100" w:afterAutospacing="1" w:line="240" w:lineRule="auto"/>
      <w:textAlignment w:val="auto"/>
    </w:pPr>
    <w:rPr>
      <w:rFonts w:ascii="Times New Roman" w:eastAsia="Times New Roman" w:hAnsi="Times New Roman" w:cs="Times New Roman"/>
      <w:sz w:val="24"/>
      <w:szCs w:val="24"/>
    </w:rPr>
  </w:style>
  <w:style w:type="character" w:customStyle="1" w:styleId="normaltextrun">
    <w:name w:val="normaltextrun"/>
    <w:rsid w:val="00013AB7"/>
  </w:style>
  <w:style w:type="character" w:customStyle="1" w:styleId="spellingerror">
    <w:name w:val="spellingerror"/>
    <w:rsid w:val="00013AB7"/>
  </w:style>
  <w:style w:type="character" w:customStyle="1" w:styleId="eop">
    <w:name w:val="eop"/>
    <w:rsid w:val="00013AB7"/>
  </w:style>
  <w:style w:type="table" w:customStyle="1" w:styleId="TableGrid1">
    <w:name w:val="Table Grid1"/>
    <w:basedOn w:val="Standaardtabel"/>
    <w:next w:val="Tabelraster"/>
    <w:rsid w:val="0013274A"/>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Standaard"/>
    <w:next w:val="Standaard"/>
    <w:uiPriority w:val="37"/>
    <w:semiHidden/>
    <w:unhideWhenUsed/>
    <w:rsid w:val="004D334A"/>
  </w:style>
  <w:style w:type="paragraph" w:styleId="Lijstalinea">
    <w:name w:val="List Paragraph"/>
    <w:basedOn w:val="Standaard"/>
    <w:uiPriority w:val="34"/>
    <w:qFormat/>
    <w:rsid w:val="00D85F7F"/>
    <w:pPr>
      <w:ind w:left="720"/>
      <w:contextualSpacing/>
    </w:pPr>
  </w:style>
  <w:style w:type="paragraph" w:customStyle="1" w:styleId="Tabletitle">
    <w:name w:val="Table title"/>
    <w:basedOn w:val="Plattetekst"/>
    <w:next w:val="Tableheader"/>
    <w:link w:val="TabletitleChar"/>
    <w:rsid w:val="00565B8B"/>
    <w:pPr>
      <w:keepNext/>
      <w:suppressAutoHyphens/>
      <w:overflowPunct/>
      <w:spacing w:before="240" w:line="230" w:lineRule="exact"/>
      <w:jc w:val="center"/>
      <w:textAlignment w:val="auto"/>
      <w:outlineLvl w:val="0"/>
    </w:pPr>
    <w:rPr>
      <w:rFonts w:ascii="Cambria" w:eastAsia="MS Mincho" w:hAnsi="Cambria" w:cs="Cambria"/>
      <w:b/>
      <w:szCs w:val="24"/>
      <w:lang w:val="en-GB" w:eastAsia="fr-FR"/>
    </w:rPr>
  </w:style>
  <w:style w:type="paragraph" w:customStyle="1" w:styleId="Tableheader">
    <w:name w:val="Table header"/>
    <w:basedOn w:val="Tablebody"/>
    <w:rsid w:val="00565B8B"/>
    <w:rPr>
      <w:b/>
    </w:rPr>
  </w:style>
  <w:style w:type="paragraph" w:customStyle="1" w:styleId="Tablebody">
    <w:name w:val="Table body"/>
    <w:basedOn w:val="Plattetekst"/>
    <w:link w:val="TablebodyChar"/>
    <w:rsid w:val="00565B8B"/>
    <w:pPr>
      <w:overflowPunct/>
      <w:autoSpaceDE/>
      <w:autoSpaceDN/>
      <w:adjustRightInd/>
      <w:spacing w:before="60" w:after="60" w:line="210" w:lineRule="atLeast"/>
      <w:jc w:val="both"/>
      <w:textAlignment w:val="auto"/>
    </w:pPr>
    <w:rPr>
      <w:rFonts w:ascii="Cambria" w:eastAsia="Times New Roman" w:hAnsi="Cambria" w:cs="Cambria"/>
      <w:szCs w:val="20"/>
      <w:lang w:val="en-GB" w:eastAsia="fr-FR"/>
    </w:rPr>
  </w:style>
  <w:style w:type="character" w:customStyle="1" w:styleId="TablebodyChar">
    <w:name w:val="Table body Char"/>
    <w:link w:val="Tablebody"/>
    <w:locked/>
    <w:rsid w:val="00565B8B"/>
    <w:rPr>
      <w:rFonts w:ascii="Cambria" w:eastAsia="Times New Roman" w:hAnsi="Cambria" w:cs="Cambria"/>
      <w:szCs w:val="20"/>
      <w:lang w:val="en-GB" w:eastAsia="fr-FR"/>
    </w:rPr>
  </w:style>
  <w:style w:type="character" w:customStyle="1" w:styleId="TabletitleChar">
    <w:name w:val="Table title Char"/>
    <w:link w:val="Tabletitle"/>
    <w:locked/>
    <w:rsid w:val="00565B8B"/>
    <w:rPr>
      <w:rFonts w:ascii="Cambria" w:eastAsia="MS Mincho" w:hAnsi="Cambria" w:cs="Cambria"/>
      <w:b/>
      <w:szCs w:val="24"/>
      <w:lang w:val="en-GB" w:eastAsia="fr-FR"/>
    </w:rPr>
  </w:style>
  <w:style w:type="paragraph" w:styleId="Plattetekst">
    <w:name w:val="Body Text"/>
    <w:basedOn w:val="Standaard"/>
    <w:link w:val="PlattetekstChar"/>
    <w:uiPriority w:val="99"/>
    <w:semiHidden/>
    <w:unhideWhenUsed/>
    <w:rsid w:val="00565B8B"/>
    <w:pPr>
      <w:spacing w:after="120"/>
    </w:pPr>
  </w:style>
  <w:style w:type="character" w:customStyle="1" w:styleId="PlattetekstChar">
    <w:name w:val="Platte tekst Char"/>
    <w:basedOn w:val="Standaardalinea-lettertype"/>
    <w:link w:val="Plattetekst"/>
    <w:uiPriority w:val="99"/>
    <w:semiHidden/>
    <w:rsid w:val="00565B8B"/>
  </w:style>
  <w:style w:type="paragraph" w:styleId="Kopvaninhoudsopgave">
    <w:name w:val="TOC Heading"/>
    <w:basedOn w:val="Kop1"/>
    <w:next w:val="Standaard"/>
    <w:uiPriority w:val="39"/>
    <w:unhideWhenUsed/>
    <w:qFormat/>
    <w:rsid w:val="001253CD"/>
    <w:pPr>
      <w:keepLines/>
      <w:numPr>
        <w:numId w:val="0"/>
      </w:numPr>
      <w:tabs>
        <w:tab w:val="clear" w:pos="400"/>
        <w:tab w:val="clear" w:pos="432"/>
      </w:tabs>
      <w:overflowPunct/>
      <w:autoSpaceDE/>
      <w:autoSpaceDN/>
      <w:adjustRightInd/>
      <w:spacing w:before="240" w:after="0" w:line="259" w:lineRule="auto"/>
      <w:textAlignment w:val="auto"/>
      <w:outlineLvl w:val="9"/>
    </w:pPr>
    <w:rPr>
      <w:rFonts w:eastAsiaTheme="majorEastAsia" w:cstheme="majorBidi"/>
      <w:b w:val="0"/>
      <w:color w:val="365F91" w:themeColor="accent1" w:themeShade="BF"/>
      <w:sz w:val="32"/>
      <w:szCs w:val="32"/>
    </w:rPr>
  </w:style>
  <w:style w:type="paragraph" w:styleId="Bijschrift">
    <w:name w:val="caption"/>
    <w:basedOn w:val="Standaard"/>
    <w:next w:val="Standaard"/>
    <w:uiPriority w:val="35"/>
    <w:unhideWhenUsed/>
    <w:qFormat/>
    <w:rsid w:val="00230AE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2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eonovum.github.io/disgeo-inhoud-2/"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docs.geostandaarden.nl/disgeo/def-al-hiso-20200617/"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geobasisregistraties.nl/basisregistraties/doorontwikkeling-in-samenha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1.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Office\NENDOC\EasyDoc\Normteksten\NE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B3FDD167BA5F488FFE7ABE53112ACD" ma:contentTypeVersion="2" ma:contentTypeDescription="Een nieuw document maken." ma:contentTypeScope="" ma:versionID="8122f60be6d5872bc12e96bf251c4f9b">
  <xsd:schema xmlns:xsd="http://www.w3.org/2001/XMLSchema" xmlns:xs="http://www.w3.org/2001/XMLSchema" xmlns:p="http://schemas.microsoft.com/office/2006/metadata/properties" xmlns:ns2="7b98d503-eef7-48bb-a5cc-60193ceafdaf" targetNamespace="http://schemas.microsoft.com/office/2006/metadata/properties" ma:root="true" ma:fieldsID="82752e9efcdef2f620098cf4090bc6aa" ns2:_="">
    <xsd:import namespace="7b98d503-eef7-48bb-a5cc-60193ceafd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98d503-eef7-48bb-a5cc-60193ceaf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36D29-AEDB-40F2-B649-1015684580DD}">
  <ds:schemaRefs>
    <ds:schemaRef ds:uri="http://schemas.microsoft.com/sharepoint/v3/contenttype/forms"/>
  </ds:schemaRefs>
</ds:datastoreItem>
</file>

<file path=customXml/itemProps2.xml><?xml version="1.0" encoding="utf-8"?>
<ds:datastoreItem xmlns:ds="http://schemas.openxmlformats.org/officeDocument/2006/customXml" ds:itemID="{885FCDED-03A1-420F-8D1B-730D4BBC95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559EED-B9A0-4925-9728-EF28A72AE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98d503-eef7-48bb-a5cc-60193ceafd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5E9AF8-0ABE-4D5B-93D1-BA34D418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NEN-template.dotx</Template>
  <TotalTime>132</TotalTime>
  <Pages>26</Pages>
  <Words>4288</Words>
  <Characters>29632</Characters>
  <Application>Microsoft Office Word</Application>
  <DocSecurity>0</DocSecurity>
  <Lines>926</Lines>
  <Paragraphs>753</Paragraphs>
  <ScaleCrop>false</ScaleCrop>
  <HeadingPairs>
    <vt:vector size="2" baseType="variant">
      <vt:variant>
        <vt:lpstr>Titel</vt:lpstr>
      </vt:variant>
      <vt:variant>
        <vt:i4>1</vt:i4>
      </vt:variant>
    </vt:vector>
  </HeadingPairs>
  <TitlesOfParts>
    <vt:vector size="1" baseType="lpstr">
      <vt:lpstr/>
    </vt:vector>
  </TitlesOfParts>
  <Company>Nederlands Normalisatie Instituut</Company>
  <LinksUpToDate>false</LinksUpToDate>
  <CharactersWithSpaces>33167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van den Berg</dc:creator>
  <cp:keywords/>
  <cp:lastModifiedBy>Bohms, H.M. (Michel)</cp:lastModifiedBy>
  <cp:revision>1262</cp:revision>
  <cp:lastPrinted>2017-01-19T19:25:00Z</cp:lastPrinted>
  <dcterms:created xsi:type="dcterms:W3CDTF">2020-09-29T19:16:00Z</dcterms:created>
  <dcterms:modified xsi:type="dcterms:W3CDTF">2020-10-13T11:50:00Z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0x0101001AB3FDD167BA5F488FFE7ABE53112ACD</vt:lpwstr>
  </property>
</Properties>
</file>